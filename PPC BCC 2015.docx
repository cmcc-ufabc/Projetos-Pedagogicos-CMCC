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E305A" w:rsidRPr="003F5A14" w:rsidRDefault="0066401F" w:rsidP="002B6794">
      <w:bookmarkStart w:id="0" w:name="_GoBack"/>
      <w:bookmarkEnd w:id="0"/>
      <w:r w:rsidRPr="003F5A14">
        <w:rPr>
          <w:noProof/>
          <w:lang w:eastAsia="pt-BR"/>
        </w:rPr>
        <w:drawing>
          <wp:anchor distT="0" distB="0" distL="114935" distR="114935" simplePos="0" relativeHeight="251657216" behindDoc="0" locked="0" layoutInCell="1" allowOverlap="1">
            <wp:simplePos x="0" y="0"/>
            <wp:positionH relativeFrom="column">
              <wp:posOffset>15240</wp:posOffset>
            </wp:positionH>
            <wp:positionV relativeFrom="paragraph">
              <wp:posOffset>163195</wp:posOffset>
            </wp:positionV>
            <wp:extent cx="615315" cy="669290"/>
            <wp:effectExtent l="0" t="0" r="0" b="0"/>
            <wp:wrapSquare wrapText="bothSides"/>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5315" cy="669290"/>
                    </a:xfrm>
                    <a:prstGeom prst="rect">
                      <a:avLst/>
                    </a:prstGeom>
                    <a:solidFill>
                      <a:srgbClr val="FFFFFF"/>
                    </a:solidFill>
                    <a:ln>
                      <a:noFill/>
                    </a:ln>
                  </pic:spPr>
                </pic:pic>
              </a:graphicData>
            </a:graphic>
          </wp:anchor>
        </w:drawing>
      </w:r>
      <w:r w:rsidRPr="003F5A14">
        <w:rPr>
          <w:noProof/>
          <w:lang w:eastAsia="pt-BR"/>
        </w:rPr>
        <w:drawing>
          <wp:anchor distT="0" distB="0" distL="114935" distR="114935" simplePos="0" relativeHeight="251658240" behindDoc="0" locked="0" layoutInCell="1" allowOverlap="1">
            <wp:simplePos x="0" y="0"/>
            <wp:positionH relativeFrom="column">
              <wp:posOffset>3774440</wp:posOffset>
            </wp:positionH>
            <wp:positionV relativeFrom="paragraph">
              <wp:posOffset>33655</wp:posOffset>
            </wp:positionV>
            <wp:extent cx="1170940" cy="440690"/>
            <wp:effectExtent l="0" t="0" r="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70940" cy="440690"/>
                    </a:xfrm>
                    <a:prstGeom prst="rect">
                      <a:avLst/>
                    </a:prstGeom>
                    <a:solidFill>
                      <a:srgbClr val="FFFFFF"/>
                    </a:solidFill>
                    <a:ln>
                      <a:noFill/>
                    </a:ln>
                  </pic:spPr>
                </pic:pic>
              </a:graphicData>
            </a:graphic>
          </wp:anchor>
        </w:drawing>
      </w:r>
      <w:r w:rsidR="00CE305A" w:rsidRPr="003F5A14">
        <w:t>Ministério da Educação</w:t>
      </w:r>
    </w:p>
    <w:p w:rsidR="00CE305A" w:rsidRPr="003F5A14" w:rsidRDefault="00CE305A" w:rsidP="002B6794">
      <w:r w:rsidRPr="003F5A14">
        <w:t>Universidade Federal do ABC</w:t>
      </w:r>
    </w:p>
    <w:p w:rsidR="00CE305A" w:rsidRPr="003F5A14" w:rsidRDefault="00CE305A" w:rsidP="002B6794"/>
    <w:p w:rsidR="00CE305A" w:rsidRPr="003F5A14" w:rsidRDefault="00CE305A" w:rsidP="002B6794"/>
    <w:p w:rsidR="00CE305A" w:rsidRPr="003F5A14" w:rsidRDefault="00CE305A" w:rsidP="002B6794"/>
    <w:p w:rsidR="00CE305A" w:rsidRPr="003F5A14" w:rsidRDefault="00CE305A" w:rsidP="002B6794"/>
    <w:p w:rsidR="00CE305A" w:rsidRPr="003F5A14" w:rsidRDefault="00CE305A" w:rsidP="002B6794"/>
    <w:p w:rsidR="00CE305A" w:rsidRPr="003F5A14" w:rsidRDefault="00CE305A" w:rsidP="002B6794"/>
    <w:p w:rsidR="00CE305A" w:rsidRPr="003F5A14" w:rsidRDefault="00CE305A" w:rsidP="002B6794"/>
    <w:tbl>
      <w:tblPr>
        <w:tblW w:w="0" w:type="auto"/>
        <w:tblInd w:w="829" w:type="dxa"/>
        <w:shd w:val="clear" w:color="auto" w:fill="EAF1DD" w:themeFill="accent3" w:themeFillTint="33"/>
        <w:tblCellMar>
          <w:left w:w="70" w:type="dxa"/>
          <w:right w:w="70" w:type="dxa"/>
        </w:tblCellMar>
        <w:tblLook w:val="0000" w:firstRow="0" w:lastRow="0" w:firstColumn="0" w:lastColumn="0" w:noHBand="0" w:noVBand="0"/>
      </w:tblPr>
      <w:tblGrid>
        <w:gridCol w:w="7524"/>
      </w:tblGrid>
      <w:tr w:rsidR="008A1AF3" w:rsidTr="000B55C6">
        <w:trPr>
          <w:trHeight w:val="2568"/>
        </w:trPr>
        <w:tc>
          <w:tcPr>
            <w:tcW w:w="7524" w:type="dxa"/>
            <w:shd w:val="clear" w:color="auto" w:fill="EAF1DD" w:themeFill="accent3" w:themeFillTint="33"/>
          </w:tcPr>
          <w:p w:rsidR="008A1AF3" w:rsidRDefault="008A1AF3" w:rsidP="008A1AF3">
            <w:pPr>
              <w:jc w:val="center"/>
              <w:rPr>
                <w:sz w:val="44"/>
                <w:szCs w:val="44"/>
              </w:rPr>
            </w:pPr>
            <w:r w:rsidRPr="003F5A14">
              <w:rPr>
                <w:sz w:val="44"/>
                <w:szCs w:val="44"/>
              </w:rPr>
              <w:t xml:space="preserve">PROJETO PEDAGÓGICO DO CURSO DE </w:t>
            </w:r>
            <w:r w:rsidRPr="003F5A14">
              <w:rPr>
                <w:b/>
                <w:sz w:val="44"/>
                <w:szCs w:val="44"/>
              </w:rPr>
              <w:t>BACHARELADO EM CIÊNCIA DA COMPUTAÇÃO</w:t>
            </w:r>
          </w:p>
        </w:tc>
      </w:tr>
    </w:tbl>
    <w:p w:rsidR="004F7C74" w:rsidRPr="003F5A14" w:rsidRDefault="004F7C74" w:rsidP="002B6794"/>
    <w:p w:rsidR="004F7C74" w:rsidRDefault="004F7C74" w:rsidP="002B6794"/>
    <w:p w:rsidR="009A67B3" w:rsidRDefault="00A91EB5" w:rsidP="002B6794">
      <w:r>
        <w:rPr>
          <w:noProof/>
          <w:color w:val="262626" w:themeColor="text1" w:themeTint="D9"/>
          <w:lang w:eastAsia="pt-BR"/>
        </w:rPr>
        <w:pict>
          <v:shapetype id="_x0000_t202" coordsize="21600,21600" o:spt="202" path="m,l,21600r21600,l21600,xe">
            <v:stroke joinstyle="miter"/>
            <v:path gradientshapeok="t" o:connecttype="rect"/>
          </v:shapetype>
          <v:shape id="Text Box 4" o:spid="_x0000_s1026" type="#_x0000_t202" style="position:absolute;left:0;text-align:left;margin-left:-12.3pt;margin-top:6.65pt;width:440.25pt;height:122.25pt;z-index:251660288;visibility:visible;mso-wrap-style:square;mso-width-percent:0;mso-wrap-distance-left:9pt;mso-wrap-distance-top:0;mso-wrap-distance-right:9pt;mso-wrap-distance-bottom:0;mso-position-horizontal-relative:text;mso-position-vertical-relative:text;mso-width-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">
            <v:textbox>
              <w:txbxContent>
                <w:p w:rsidR="008A3BEE" w:rsidRPr="00B2752D" w:rsidRDefault="008A3BEE" w:rsidP="009A67B3">
                  <w:pPr>
                    <w:rPr>
                      <w:rFonts w:ascii="Verdana" w:hAnsi="Verdana"/>
                      <w:color w:val="FF0000"/>
                      <w:sz w:val="24"/>
                      <w:szCs w:val="24"/>
                      <w:lang w:eastAsia="pt-BR"/>
                    </w:rPr>
                  </w:pPr>
                  <w:r w:rsidRPr="00B2752D">
                    <w:rPr>
                      <w:rFonts w:ascii="Verdana" w:hAnsi="Verdana"/>
                      <w:color w:val="FF0000"/>
                      <w:sz w:val="24"/>
                      <w:szCs w:val="24"/>
                      <w:lang w:eastAsia="pt-BR"/>
                    </w:rPr>
                    <w:t>Versão atualizada contemplando correções descritas:</w:t>
                  </w:r>
                </w:p>
                <w:p w:rsidR="008A3BEE" w:rsidRPr="00B2752D" w:rsidRDefault="008A3BEE" w:rsidP="00B2752D">
                  <w:pPr>
                    <w:pStyle w:val="PargrafodaLista"/>
                    <w:numPr>
                      <w:ilvl w:val="0"/>
                      <w:numId w:val="217"/>
                    </w:numPr>
                    <w:rPr>
                      <w:rFonts w:ascii="Verdana" w:hAnsi="Verdana"/>
                      <w:color w:val="FF0000"/>
                      <w:sz w:val="24"/>
                      <w:szCs w:val="24"/>
                      <w:lang w:eastAsia="pt-BR"/>
                    </w:rPr>
                  </w:pPr>
                  <w:proofErr w:type="gramStart"/>
                  <w:r w:rsidRPr="00B2752D">
                    <w:rPr>
                      <w:rFonts w:ascii="Verdana" w:hAnsi="Verdana"/>
                      <w:color w:val="FF0000"/>
                      <w:sz w:val="24"/>
                      <w:szCs w:val="24"/>
                      <w:lang w:eastAsia="pt-BR"/>
                    </w:rPr>
                    <w:t>no</w:t>
                  </w:r>
                  <w:proofErr w:type="gramEnd"/>
                  <w:r w:rsidRPr="00B2752D">
                    <w:rPr>
                      <w:rFonts w:ascii="Verdana" w:hAnsi="Verdana"/>
                      <w:color w:val="FF0000"/>
                      <w:sz w:val="24"/>
                      <w:szCs w:val="24"/>
                      <w:lang w:eastAsia="pt-BR"/>
                    </w:rPr>
                    <w:t xml:space="preserve"> Ato Decisório ConsEPE Nº 143, de 25/10/2016, publicado no Boletim de Serviço nº 601, de 01/11/2016; e</w:t>
                  </w:r>
                </w:p>
                <w:p w:rsidR="008A3BEE" w:rsidRPr="00D72AFF" w:rsidRDefault="008A3BEE" w:rsidP="00D72AFF">
                  <w:pPr>
                    <w:pStyle w:val="PargrafodaLista"/>
                    <w:numPr>
                      <w:ilvl w:val="0"/>
                      <w:numId w:val="217"/>
                    </w:numPr>
                    <w:rPr>
                      <w:rFonts w:ascii="Verdana" w:hAnsi="Verdana"/>
                      <w:color w:val="FF0000"/>
                      <w:sz w:val="24"/>
                      <w:szCs w:val="24"/>
                      <w:lang w:eastAsia="pt-BR"/>
                    </w:rPr>
                  </w:pPr>
                  <w:proofErr w:type="gramStart"/>
                  <w:r w:rsidRPr="00D72AFF">
                    <w:rPr>
                      <w:rFonts w:ascii="Verdana" w:hAnsi="Verdana"/>
                      <w:color w:val="FF0000"/>
                      <w:sz w:val="24"/>
                      <w:szCs w:val="24"/>
                      <w:lang w:eastAsia="pt-BR"/>
                    </w:rPr>
                    <w:t>na</w:t>
                  </w:r>
                  <w:proofErr w:type="gramEnd"/>
                  <w:r w:rsidRPr="00D72AFF">
                    <w:rPr>
                      <w:rFonts w:ascii="Verdana" w:hAnsi="Verdana"/>
                      <w:color w:val="FF0000"/>
                      <w:sz w:val="24"/>
                      <w:szCs w:val="24"/>
                      <w:lang w:eastAsia="pt-BR"/>
                    </w:rPr>
                    <w:t xml:space="preserve"> Retificaç</w:t>
                  </w:r>
                  <w:r>
                    <w:rPr>
                      <w:rFonts w:ascii="Verdana" w:hAnsi="Verdana"/>
                      <w:color w:val="FF0000"/>
                      <w:sz w:val="24"/>
                      <w:szCs w:val="24"/>
                      <w:lang w:eastAsia="pt-BR"/>
                    </w:rPr>
                    <w:t>ão</w:t>
                  </w:r>
                  <w:r w:rsidRPr="00D72AFF">
                    <w:rPr>
                      <w:rFonts w:ascii="Verdana" w:hAnsi="Verdana"/>
                      <w:color w:val="FF0000"/>
                      <w:sz w:val="24"/>
                      <w:szCs w:val="24"/>
                      <w:lang w:eastAsia="pt-BR"/>
                    </w:rPr>
                    <w:t xml:space="preserve"> aprovada na XI sessão ordinária do ConsEPE realizada em 05/12/2017 e publicada no Boletim de Serviço nº 707 de </w:t>
                  </w:r>
                  <w:r>
                    <w:rPr>
                      <w:rFonts w:ascii="Verdana" w:hAnsi="Verdana"/>
                      <w:color w:val="FF0000"/>
                      <w:sz w:val="24"/>
                      <w:szCs w:val="24"/>
                      <w:lang w:eastAsia="pt-BR"/>
                    </w:rPr>
                    <w:t>19</w:t>
                  </w:r>
                  <w:r w:rsidRPr="00D72AFF">
                    <w:rPr>
                      <w:rFonts w:ascii="Verdana" w:hAnsi="Verdana"/>
                      <w:color w:val="FF0000"/>
                      <w:sz w:val="24"/>
                      <w:szCs w:val="24"/>
                      <w:lang w:eastAsia="pt-BR"/>
                    </w:rPr>
                    <w:t>/12/2017.</w:t>
                  </w:r>
                </w:p>
                <w:p w:rsidR="008A3BEE" w:rsidRPr="00B2752D" w:rsidRDefault="008A3BEE" w:rsidP="00D72AFF">
                  <w:pPr>
                    <w:pStyle w:val="PargrafodaLista"/>
                    <w:numPr>
                      <w:ilvl w:val="0"/>
                      <w:numId w:val="217"/>
                    </w:numPr>
                    <w:rPr>
                      <w:rFonts w:ascii="Verdana" w:hAnsi="Verdana"/>
                      <w:color w:val="FF0000"/>
                      <w:sz w:val="24"/>
                      <w:szCs w:val="24"/>
                    </w:rPr>
                  </w:pPr>
                </w:p>
              </w:txbxContent>
            </v:textbox>
          </v:shape>
        </w:pict>
      </w:r>
    </w:p>
    <w:p w:rsidR="009A67B3" w:rsidRDefault="009A67B3" w:rsidP="002B6794"/>
    <w:p w:rsidR="009A67B3" w:rsidRPr="003F5A14" w:rsidRDefault="009A67B3" w:rsidP="002B6794"/>
    <w:p w:rsidR="004F7C74" w:rsidRPr="003F5A14" w:rsidRDefault="004F7C74" w:rsidP="002B6794"/>
    <w:p w:rsidR="004F7C74" w:rsidRPr="003F5A14" w:rsidRDefault="004F7C74" w:rsidP="002B6794"/>
    <w:p w:rsidR="004F7C74" w:rsidRPr="003F5A14" w:rsidRDefault="004F7C74" w:rsidP="002B6794"/>
    <w:p w:rsidR="004F7C74" w:rsidRPr="003F5A14" w:rsidRDefault="004F7C74" w:rsidP="002B6794"/>
    <w:p w:rsidR="00CE305A" w:rsidRPr="003F5A14" w:rsidRDefault="00CE305A" w:rsidP="002B6794"/>
    <w:p w:rsidR="00CE305A" w:rsidRPr="003F5A14" w:rsidRDefault="00CE305A" w:rsidP="002B6794"/>
    <w:p w:rsidR="008962F6" w:rsidRDefault="000A09DA" w:rsidP="008962F6">
      <w:pPr>
        <w:spacing w:line="276" w:lineRule="auto"/>
        <w:jc w:val="center"/>
        <w:rPr>
          <w:b/>
          <w:color w:val="76923C" w:themeColor="accent3" w:themeShade="BF"/>
        </w:rPr>
      </w:pPr>
      <w:r w:rsidRPr="00046686">
        <w:rPr>
          <w:b/>
          <w:color w:val="76923C" w:themeColor="accent3" w:themeShade="BF"/>
        </w:rPr>
        <w:t>Santo André</w:t>
      </w:r>
    </w:p>
    <w:p w:rsidR="008962F6" w:rsidRDefault="008962F6" w:rsidP="008962F6">
      <w:pPr>
        <w:spacing w:line="276" w:lineRule="auto"/>
        <w:jc w:val="center"/>
        <w:rPr>
          <w:b/>
          <w:color w:val="76923C" w:themeColor="accent3" w:themeShade="BF"/>
        </w:rPr>
      </w:pPr>
      <w:r>
        <w:rPr>
          <w:b/>
          <w:color w:val="76923C" w:themeColor="accent3" w:themeShade="BF"/>
        </w:rPr>
        <w:t>2015</w:t>
      </w:r>
    </w:p>
    <w:p w:rsidR="00CE305A" w:rsidRPr="000B55C6" w:rsidRDefault="00CE305A" w:rsidP="008962F6">
      <w:pPr>
        <w:ind w:left="357" w:firstLine="0"/>
        <w:jc w:val="left"/>
        <w:rPr>
          <w:b/>
          <w:color w:val="76923C" w:themeColor="accent3" w:themeShade="BF"/>
        </w:rPr>
      </w:pPr>
      <w:r w:rsidRPr="000B55C6">
        <w:rPr>
          <w:b/>
          <w:color w:val="76923C" w:themeColor="accent3" w:themeShade="BF"/>
        </w:rPr>
        <w:lastRenderedPageBreak/>
        <w:t>Reitor da UFABC</w:t>
      </w:r>
    </w:p>
    <w:p w:rsidR="00CE305A" w:rsidRPr="003F5A14" w:rsidRDefault="00CE305A" w:rsidP="0091637D">
      <w:pPr>
        <w:pStyle w:val="PargrafodaLista"/>
        <w:numPr>
          <w:ilvl w:val="0"/>
          <w:numId w:val="44"/>
        </w:numPr>
      </w:pPr>
      <w:r w:rsidRPr="003F5A14">
        <w:t xml:space="preserve">Prof. Dr. </w:t>
      </w:r>
      <w:r w:rsidR="00FF6C56" w:rsidRPr="003F5A14">
        <w:t>Klaus Capelle</w:t>
      </w:r>
    </w:p>
    <w:p w:rsidR="008962F6" w:rsidRDefault="008962F6" w:rsidP="009A67B3">
      <w:pPr>
        <w:rPr>
          <w:b/>
          <w:color w:val="76923C" w:themeColor="accent3" w:themeShade="BF"/>
        </w:rPr>
      </w:pPr>
    </w:p>
    <w:p w:rsidR="00CE305A" w:rsidRPr="009A67B3" w:rsidRDefault="00CE305A" w:rsidP="009A67B3">
      <w:pPr>
        <w:rPr>
          <w:b/>
          <w:color w:val="76923C" w:themeColor="accent3" w:themeShade="BF"/>
        </w:rPr>
      </w:pPr>
      <w:r w:rsidRPr="009A67B3">
        <w:rPr>
          <w:b/>
          <w:color w:val="76923C" w:themeColor="accent3" w:themeShade="BF"/>
        </w:rPr>
        <w:t>Pró-Reitor de Graduação</w:t>
      </w:r>
    </w:p>
    <w:p w:rsidR="00CE305A" w:rsidRPr="003F5A14" w:rsidRDefault="00CE305A" w:rsidP="0091637D">
      <w:pPr>
        <w:pStyle w:val="PargrafodaLista"/>
        <w:numPr>
          <w:ilvl w:val="0"/>
          <w:numId w:val="44"/>
        </w:numPr>
      </w:pPr>
      <w:r w:rsidRPr="003F5A14">
        <w:t xml:space="preserve">Prof. Dr. </w:t>
      </w:r>
      <w:r w:rsidR="00FF6C56" w:rsidRPr="003F5A14">
        <w:t>José Fernando Queiruga Rey</w:t>
      </w:r>
    </w:p>
    <w:p w:rsidR="008962F6" w:rsidRDefault="008962F6" w:rsidP="002B6794">
      <w:pPr>
        <w:rPr>
          <w:b/>
          <w:color w:val="76923C" w:themeColor="accent3" w:themeShade="BF"/>
        </w:rPr>
      </w:pPr>
    </w:p>
    <w:p w:rsidR="00FF6C56" w:rsidRPr="000B55C6" w:rsidRDefault="00CE305A" w:rsidP="002B6794">
      <w:pPr>
        <w:rPr>
          <w:b/>
          <w:color w:val="76923C" w:themeColor="accent3" w:themeShade="BF"/>
        </w:rPr>
      </w:pPr>
      <w:r w:rsidRPr="000B55C6">
        <w:rPr>
          <w:b/>
          <w:color w:val="76923C" w:themeColor="accent3" w:themeShade="BF"/>
        </w:rPr>
        <w:t xml:space="preserve">Diretor do Centro de Matemática, Computação e Cognição </w:t>
      </w:r>
    </w:p>
    <w:p w:rsidR="00CE305A" w:rsidRPr="003F5A14" w:rsidRDefault="00CE305A" w:rsidP="0091637D">
      <w:pPr>
        <w:pStyle w:val="PargrafodaLista"/>
        <w:numPr>
          <w:ilvl w:val="0"/>
          <w:numId w:val="45"/>
        </w:numPr>
      </w:pPr>
      <w:r w:rsidRPr="003F5A14">
        <w:t xml:space="preserve">Prof. Dr. </w:t>
      </w:r>
      <w:r w:rsidR="00FF6C56" w:rsidRPr="003F5A14">
        <w:t>Edson Pimentel</w:t>
      </w:r>
    </w:p>
    <w:p w:rsidR="008962F6" w:rsidRDefault="008962F6" w:rsidP="002B6794">
      <w:pPr>
        <w:rPr>
          <w:b/>
          <w:color w:val="76923C" w:themeColor="accent3" w:themeShade="BF"/>
        </w:rPr>
      </w:pPr>
    </w:p>
    <w:p w:rsidR="00CE305A" w:rsidRPr="000B55C6" w:rsidRDefault="00CE305A" w:rsidP="002B6794">
      <w:pPr>
        <w:rPr>
          <w:b/>
          <w:color w:val="76923C" w:themeColor="accent3" w:themeShade="BF"/>
        </w:rPr>
      </w:pPr>
      <w:r w:rsidRPr="000B55C6">
        <w:rPr>
          <w:b/>
          <w:color w:val="76923C" w:themeColor="accent3" w:themeShade="BF"/>
        </w:rPr>
        <w:t xml:space="preserve">Coordenação do Curso de </w:t>
      </w:r>
      <w:r w:rsidR="00FF6C56" w:rsidRPr="000B55C6">
        <w:rPr>
          <w:b/>
          <w:color w:val="76923C" w:themeColor="accent3" w:themeShade="BF"/>
        </w:rPr>
        <w:t>Bacharelado em Ciência da Computação</w:t>
      </w:r>
    </w:p>
    <w:p w:rsidR="00CE305A" w:rsidRPr="003F5A14" w:rsidRDefault="00CE305A" w:rsidP="0091637D">
      <w:pPr>
        <w:pStyle w:val="PargrafodaLista"/>
        <w:numPr>
          <w:ilvl w:val="0"/>
          <w:numId w:val="45"/>
        </w:numPr>
      </w:pPr>
      <w:r w:rsidRPr="003F5A14">
        <w:t xml:space="preserve">Profa. Dra. </w:t>
      </w:r>
      <w:r w:rsidR="00FF6C56" w:rsidRPr="003F5A14">
        <w:t>Juliana Braga</w:t>
      </w:r>
      <w:r w:rsidRPr="003F5A14">
        <w:t xml:space="preserve"> - Coordenador</w:t>
      </w:r>
      <w:r w:rsidR="00FF6C56" w:rsidRPr="003F5A14">
        <w:t>a</w:t>
      </w:r>
    </w:p>
    <w:p w:rsidR="00CE305A" w:rsidRPr="003F5A14" w:rsidRDefault="00CE305A" w:rsidP="0091637D">
      <w:pPr>
        <w:pStyle w:val="PargrafodaLista"/>
        <w:numPr>
          <w:ilvl w:val="0"/>
          <w:numId w:val="45"/>
        </w:numPr>
      </w:pPr>
      <w:r w:rsidRPr="003F5A14">
        <w:t>Prof</w:t>
      </w:r>
      <w:r w:rsidR="00FF6C56" w:rsidRPr="003F5A14">
        <w:t>a</w:t>
      </w:r>
      <w:r w:rsidRPr="003F5A14">
        <w:t xml:space="preserve">. Dra. </w:t>
      </w:r>
      <w:r w:rsidR="00FF6C56" w:rsidRPr="003F5A14">
        <w:t>Letícia Bueno</w:t>
      </w:r>
      <w:r w:rsidRPr="003F5A14">
        <w:t xml:space="preserve"> - Vice-Coordenador</w:t>
      </w:r>
      <w:r w:rsidR="00FF6C56" w:rsidRPr="003F5A14">
        <w:t>a</w:t>
      </w:r>
    </w:p>
    <w:p w:rsidR="00F65D12" w:rsidRPr="003F5A14" w:rsidRDefault="00F65D12" w:rsidP="0091637D">
      <w:pPr>
        <w:pStyle w:val="PargrafodaLista"/>
        <w:numPr>
          <w:ilvl w:val="0"/>
          <w:numId w:val="45"/>
        </w:numPr>
      </w:pPr>
      <w:r w:rsidRPr="003F5A14">
        <w:t>Prof. Dr. André Balan – Colegiado</w:t>
      </w:r>
    </w:p>
    <w:p w:rsidR="00F65D12" w:rsidRPr="003F5A14" w:rsidRDefault="00F65D12" w:rsidP="0091637D">
      <w:pPr>
        <w:pStyle w:val="PargrafodaLista"/>
        <w:numPr>
          <w:ilvl w:val="0"/>
          <w:numId w:val="45"/>
        </w:numPr>
      </w:pPr>
      <w:r w:rsidRPr="003F5A14">
        <w:t>Prof. Dr. Daniel Martin – Colegiado</w:t>
      </w:r>
    </w:p>
    <w:p w:rsidR="00F65D12" w:rsidRPr="003F5A14" w:rsidRDefault="00F65D12" w:rsidP="0091637D">
      <w:pPr>
        <w:pStyle w:val="PargrafodaLista"/>
        <w:numPr>
          <w:ilvl w:val="0"/>
          <w:numId w:val="45"/>
        </w:numPr>
      </w:pPr>
      <w:r w:rsidRPr="003F5A14">
        <w:t>Prof. Dr. Francisco Zampirolli - Colegiado</w:t>
      </w:r>
    </w:p>
    <w:p w:rsidR="00FF6C56" w:rsidRPr="003F5A14" w:rsidRDefault="00D756EE" w:rsidP="0091637D">
      <w:pPr>
        <w:pStyle w:val="PargrafodaLista"/>
        <w:numPr>
          <w:ilvl w:val="0"/>
          <w:numId w:val="45"/>
        </w:numPr>
      </w:pPr>
      <w:r>
        <w:t>Prof. Dr. Luiz</w:t>
      </w:r>
      <w:r w:rsidR="00FF6C56" w:rsidRPr="003F5A14">
        <w:t xml:space="preserve"> Rozante</w:t>
      </w:r>
      <w:r w:rsidR="00F65D12" w:rsidRPr="003F5A14">
        <w:t xml:space="preserve"> – Colegiado</w:t>
      </w:r>
    </w:p>
    <w:p w:rsidR="008962F6" w:rsidRDefault="008962F6" w:rsidP="002B6794">
      <w:pPr>
        <w:rPr>
          <w:b/>
          <w:color w:val="76923C" w:themeColor="accent3" w:themeShade="BF"/>
        </w:rPr>
      </w:pPr>
    </w:p>
    <w:p w:rsidR="00FF6C56" w:rsidRPr="000B55C6" w:rsidRDefault="00DC7FA4" w:rsidP="002B6794">
      <w:pPr>
        <w:rPr>
          <w:b/>
          <w:color w:val="76923C" w:themeColor="accent3" w:themeShade="BF"/>
        </w:rPr>
      </w:pPr>
      <w:r w:rsidRPr="000B55C6">
        <w:rPr>
          <w:b/>
          <w:color w:val="76923C" w:themeColor="accent3" w:themeShade="BF"/>
        </w:rPr>
        <w:t>Equipe de Trabalho</w:t>
      </w:r>
    </w:p>
    <w:p w:rsidR="009A67B3" w:rsidRDefault="009A67B3" w:rsidP="009A67B3">
      <w:pPr>
        <w:pStyle w:val="PargrafodaLista"/>
        <w:numPr>
          <w:ilvl w:val="0"/>
          <w:numId w:val="193"/>
        </w:numPr>
      </w:pPr>
      <w:r w:rsidRPr="003F5A14">
        <w:t>Profa. Dra. Juliana Braga</w:t>
      </w:r>
      <w:r>
        <w:t xml:space="preserve"> </w:t>
      </w:r>
    </w:p>
    <w:p w:rsidR="00DC7FA4" w:rsidRDefault="00DC7FA4" w:rsidP="00FE59F0">
      <w:pPr>
        <w:pStyle w:val="PargrafodaLista"/>
        <w:numPr>
          <w:ilvl w:val="0"/>
          <w:numId w:val="193"/>
        </w:numPr>
      </w:pPr>
      <w:r w:rsidRPr="003F5A14">
        <w:t xml:space="preserve">Profa. Dra. </w:t>
      </w:r>
      <w:r>
        <w:t>Fabiana Santana</w:t>
      </w:r>
    </w:p>
    <w:p w:rsidR="00CA0CCF" w:rsidRPr="003F5A14" w:rsidRDefault="00CA0CCF" w:rsidP="00FE59F0">
      <w:pPr>
        <w:pStyle w:val="PargrafodaLista"/>
        <w:numPr>
          <w:ilvl w:val="0"/>
          <w:numId w:val="193"/>
        </w:numPr>
      </w:pPr>
      <w:r>
        <w:t>Prof. Monael Pinheiro Ribeiro</w:t>
      </w:r>
    </w:p>
    <w:p w:rsidR="00DC7FA4" w:rsidRDefault="00DC7FA4" w:rsidP="00FE59F0">
      <w:pPr>
        <w:pStyle w:val="PargrafodaLista"/>
        <w:numPr>
          <w:ilvl w:val="0"/>
          <w:numId w:val="193"/>
        </w:numPr>
      </w:pPr>
      <w:r>
        <w:t>P</w:t>
      </w:r>
      <w:r w:rsidRPr="003F5A14">
        <w:t>rof. Dr. Lu</w:t>
      </w:r>
      <w:r w:rsidR="00353D93">
        <w:t>i</w:t>
      </w:r>
      <w:r w:rsidRPr="003F5A14">
        <w:t>z Rozante</w:t>
      </w:r>
    </w:p>
    <w:p w:rsidR="00DC7FA4" w:rsidRDefault="00DC7FA4" w:rsidP="00FE59F0">
      <w:pPr>
        <w:pStyle w:val="PargrafodaLista"/>
        <w:numPr>
          <w:ilvl w:val="0"/>
          <w:numId w:val="193"/>
        </w:numPr>
      </w:pPr>
      <w:r>
        <w:t xml:space="preserve">Profa. </w:t>
      </w:r>
      <w:r w:rsidR="00BA2766">
        <w:t>Dra.</w:t>
      </w:r>
      <w:r>
        <w:t xml:space="preserve"> Karla Victori</w:t>
      </w:r>
    </w:p>
    <w:p w:rsidR="003A3ED2" w:rsidRPr="003F5A14" w:rsidRDefault="003A3ED2" w:rsidP="00FE59F0">
      <w:pPr>
        <w:pStyle w:val="PargrafodaLista"/>
        <w:numPr>
          <w:ilvl w:val="0"/>
          <w:numId w:val="193"/>
        </w:numPr>
      </w:pPr>
      <w:r w:rsidRPr="003F5A14">
        <w:t>Profa. Dra. Letícia Bueno</w:t>
      </w:r>
    </w:p>
    <w:p w:rsidR="003A3ED2" w:rsidRPr="003F5A14" w:rsidRDefault="003A3ED2" w:rsidP="00FE59F0">
      <w:pPr>
        <w:pStyle w:val="PargrafodaLista"/>
        <w:numPr>
          <w:ilvl w:val="0"/>
          <w:numId w:val="193"/>
        </w:numPr>
      </w:pPr>
      <w:r w:rsidRPr="003F5A14">
        <w:t xml:space="preserve">Prof. Dr. André Balan </w:t>
      </w:r>
    </w:p>
    <w:p w:rsidR="003A3ED2" w:rsidRPr="003F5A14" w:rsidRDefault="003A3ED2" w:rsidP="00FE59F0">
      <w:pPr>
        <w:pStyle w:val="PargrafodaLista"/>
        <w:numPr>
          <w:ilvl w:val="0"/>
          <w:numId w:val="193"/>
        </w:numPr>
      </w:pPr>
      <w:r w:rsidRPr="003F5A14">
        <w:t xml:space="preserve">Prof. Dr. Daniel Martin </w:t>
      </w:r>
    </w:p>
    <w:p w:rsidR="003A3ED2" w:rsidRPr="003F5A14" w:rsidRDefault="003A3ED2" w:rsidP="00FE59F0">
      <w:pPr>
        <w:pStyle w:val="PargrafodaLista"/>
        <w:numPr>
          <w:ilvl w:val="0"/>
          <w:numId w:val="193"/>
        </w:numPr>
      </w:pPr>
      <w:r w:rsidRPr="003F5A14">
        <w:t xml:space="preserve">Prof. Dr. Francisco Zampirolli </w:t>
      </w:r>
    </w:p>
    <w:p w:rsidR="003A3ED2" w:rsidRPr="003F5A14" w:rsidRDefault="003A3ED2" w:rsidP="003A3ED2">
      <w:pPr>
        <w:pStyle w:val="PargrafodaLista"/>
        <w:ind w:left="1069" w:firstLine="0"/>
      </w:pPr>
    </w:p>
    <w:p w:rsidR="00DC7FA4" w:rsidRPr="003F5A14" w:rsidRDefault="00DC7FA4" w:rsidP="00DC7FA4">
      <w:pPr>
        <w:pStyle w:val="PargrafodaLista"/>
        <w:ind w:left="1069" w:firstLine="0"/>
      </w:pPr>
    </w:p>
    <w:p w:rsidR="00CE3CEE" w:rsidRPr="00DC7FA4" w:rsidRDefault="00CE3CEE" w:rsidP="00FE59F0">
      <w:pPr>
        <w:pStyle w:val="PargrafodaLista"/>
        <w:numPr>
          <w:ilvl w:val="0"/>
          <w:numId w:val="193"/>
        </w:numPr>
        <w:tabs>
          <w:tab w:val="clear" w:pos="357"/>
        </w:tabs>
        <w:suppressAutoHyphens w:val="0"/>
        <w:autoSpaceDE/>
        <w:spacing w:before="0"/>
        <w:jc w:val="left"/>
        <w:rPr>
          <w:rFonts w:eastAsia="Times New Roman"/>
          <w:b/>
          <w:bCs/>
          <w:i/>
          <w:iCs/>
          <w:sz w:val="28"/>
          <w:szCs w:val="28"/>
        </w:rPr>
      </w:pPr>
      <w:r w:rsidRPr="003F5A14">
        <w:br w:type="page"/>
      </w:r>
    </w:p>
    <w:bookmarkStart w:id="1" w:name="_Toc415392927" w:displacedByCustomXml="next"/>
    <w:bookmarkStart w:id="2" w:name="_Toc469556594" w:displacedByCustomXml="next"/>
    <w:bookmarkStart w:id="3" w:name="_Toc469556003" w:displacedByCustomXml="next"/>
    <w:bookmarkStart w:id="4" w:name="_Toc415392966" w:displacedByCustomXml="next"/>
    <w:bookmarkStart w:id="5" w:name="_Toc490495550" w:displacedByCustomXml="next"/>
    <w:sdt>
      <w:sdtPr>
        <w:rPr>
          <w:rFonts w:ascii="Calibri" w:eastAsia="Calibri" w:hAnsi="Calibri"/>
          <w:b w:val="0"/>
          <w:bCs w:val="0"/>
          <w:color w:val="auto"/>
          <w:kern w:val="0"/>
          <w:sz w:val="22"/>
          <w:szCs w:val="22"/>
        </w:rPr>
        <w:id w:val="-1249955172"/>
        <w:docPartObj>
          <w:docPartGallery w:val="Table of Contents"/>
          <w:docPartUnique/>
        </w:docPartObj>
      </w:sdtPr>
      <w:sdtEndPr>
        <w:rPr>
          <w:color w:val="76923C" w:themeColor="accent3" w:themeShade="BF"/>
        </w:rPr>
      </w:sdtEndPr>
      <w:sdtContent>
        <w:bookmarkEnd w:id="1" w:displacedByCustomXml="prev"/>
        <w:p w:rsidR="002233CC" w:rsidRDefault="003310F6" w:rsidP="003310F6">
          <w:pPr>
            <w:pStyle w:val="CabealhodoSumrio"/>
            <w:rPr>
              <w:noProof/>
            </w:rPr>
          </w:pPr>
          <w:r>
            <w:rPr>
              <w:color w:val="76923C" w:themeColor="accent3" w:themeShade="BF"/>
            </w:rPr>
            <w:t>SUMÁRIO</w:t>
          </w:r>
          <w:bookmarkEnd w:id="5"/>
          <w:bookmarkEnd w:id="4"/>
          <w:bookmarkEnd w:id="3"/>
          <w:bookmarkEnd w:id="2"/>
          <w:r w:rsidR="00086C9A" w:rsidRPr="003310F6">
            <w:rPr>
              <w:color w:val="76923C" w:themeColor="accent3" w:themeShade="BF"/>
            </w:rPr>
            <w:fldChar w:fldCharType="begin"/>
          </w:r>
          <w:r w:rsidRPr="003310F6">
            <w:rPr>
              <w:color w:val="76923C" w:themeColor="accent3" w:themeShade="BF"/>
            </w:rPr>
            <w:instrText xml:space="preserve"> TOC \o "1-3" \h \z \u </w:instrText>
          </w:r>
          <w:r w:rsidR="00086C9A" w:rsidRPr="003310F6">
            <w:rPr>
              <w:color w:val="76923C" w:themeColor="accent3" w:themeShade="BF"/>
            </w:rPr>
            <w:fldChar w:fldCharType="separate"/>
          </w:r>
        </w:p>
        <w:p w:rsidR="002233CC" w:rsidRDefault="00A91EB5">
          <w:pPr>
            <w:pStyle w:val="Sumrio1"/>
            <w:tabs>
              <w:tab w:val="right" w:pos="8494"/>
            </w:tabs>
            <w:rPr>
              <w:rFonts w:asciiTheme="minorHAnsi" w:eastAsiaTheme="minorEastAsia" w:hAnsiTheme="minorHAnsi" w:cstheme="minorBidi"/>
              <w:noProof/>
              <w:lang w:eastAsia="pt-BR"/>
            </w:rPr>
          </w:pPr>
          <w:hyperlink w:anchor="_Toc490495550" w:history="1">
            <w:r w:rsidR="002233CC" w:rsidRPr="00C56023">
              <w:rPr>
                <w:rStyle w:val="Hyperlink"/>
                <w:noProof/>
              </w:rPr>
              <w:t>SUMÁRIO</w:t>
            </w:r>
            <w:r w:rsidR="002233CC">
              <w:rPr>
                <w:noProof/>
                <w:webHidden/>
              </w:rPr>
              <w:tab/>
            </w:r>
            <w:r w:rsidR="002233CC">
              <w:rPr>
                <w:noProof/>
                <w:webHidden/>
              </w:rPr>
              <w:fldChar w:fldCharType="begin"/>
            </w:r>
            <w:r w:rsidR="002233CC">
              <w:rPr>
                <w:noProof/>
                <w:webHidden/>
              </w:rPr>
              <w:instrText xml:space="preserve"> PAGEREF _Toc490495550 \h </w:instrText>
            </w:r>
            <w:r w:rsidR="002233CC">
              <w:rPr>
                <w:noProof/>
                <w:webHidden/>
              </w:rPr>
            </w:r>
            <w:r w:rsidR="002233CC">
              <w:rPr>
                <w:noProof/>
                <w:webHidden/>
              </w:rPr>
              <w:fldChar w:fldCharType="separate"/>
            </w:r>
            <w:r>
              <w:rPr>
                <w:noProof/>
                <w:webHidden/>
              </w:rPr>
              <w:t>3</w:t>
            </w:r>
            <w:r w:rsidR="002233CC">
              <w:rPr>
                <w:noProof/>
                <w:webHidden/>
              </w:rPr>
              <w:fldChar w:fldCharType="end"/>
            </w:r>
          </w:hyperlink>
        </w:p>
        <w:p w:rsidR="002233CC" w:rsidRDefault="00A91EB5">
          <w:pPr>
            <w:pStyle w:val="Sumrio2"/>
            <w:tabs>
              <w:tab w:val="left" w:pos="1100"/>
            </w:tabs>
            <w:rPr>
              <w:rFonts w:asciiTheme="minorHAnsi" w:eastAsiaTheme="minorEastAsia" w:hAnsiTheme="minorHAnsi" w:cstheme="minorBidi"/>
              <w:noProof/>
              <w:lang w:eastAsia="pt-BR"/>
            </w:rPr>
          </w:pPr>
          <w:hyperlink w:anchor="_Toc490495551" w:history="1">
            <w:r w:rsidR="002233CC" w:rsidRPr="00C56023">
              <w:rPr>
                <w:rStyle w:val="Hyperlink"/>
                <w:noProof/>
              </w:rPr>
              <w:t>1.</w:t>
            </w:r>
            <w:r w:rsidR="002233CC">
              <w:rPr>
                <w:rFonts w:asciiTheme="minorHAnsi" w:eastAsiaTheme="minorEastAsia" w:hAnsiTheme="minorHAnsi" w:cstheme="minorBidi"/>
                <w:noProof/>
                <w:lang w:eastAsia="pt-BR"/>
              </w:rPr>
              <w:tab/>
            </w:r>
            <w:r w:rsidR="002233CC" w:rsidRPr="00C56023">
              <w:rPr>
                <w:rStyle w:val="Hyperlink"/>
                <w:noProof/>
              </w:rPr>
              <w:t>DADOS DA INSTITUIÇÃO</w:t>
            </w:r>
            <w:r w:rsidR="002233CC">
              <w:rPr>
                <w:noProof/>
                <w:webHidden/>
              </w:rPr>
              <w:tab/>
            </w:r>
            <w:r w:rsidR="002233CC">
              <w:rPr>
                <w:noProof/>
                <w:webHidden/>
              </w:rPr>
              <w:fldChar w:fldCharType="begin"/>
            </w:r>
            <w:r w:rsidR="002233CC">
              <w:rPr>
                <w:noProof/>
                <w:webHidden/>
              </w:rPr>
              <w:instrText xml:space="preserve"> PAGEREF _Toc490495551 \h </w:instrText>
            </w:r>
            <w:r w:rsidR="002233CC">
              <w:rPr>
                <w:noProof/>
                <w:webHidden/>
              </w:rPr>
            </w:r>
            <w:r w:rsidR="002233CC">
              <w:rPr>
                <w:noProof/>
                <w:webHidden/>
              </w:rPr>
              <w:fldChar w:fldCharType="separate"/>
            </w:r>
            <w:r>
              <w:rPr>
                <w:noProof/>
                <w:webHidden/>
              </w:rPr>
              <w:t>5</w:t>
            </w:r>
            <w:r w:rsidR="002233CC">
              <w:rPr>
                <w:noProof/>
                <w:webHidden/>
              </w:rPr>
              <w:fldChar w:fldCharType="end"/>
            </w:r>
          </w:hyperlink>
        </w:p>
        <w:p w:rsidR="002233CC" w:rsidRDefault="00A91EB5">
          <w:pPr>
            <w:pStyle w:val="Sumrio2"/>
            <w:tabs>
              <w:tab w:val="left" w:pos="1100"/>
            </w:tabs>
            <w:rPr>
              <w:rFonts w:asciiTheme="minorHAnsi" w:eastAsiaTheme="minorEastAsia" w:hAnsiTheme="minorHAnsi" w:cstheme="minorBidi"/>
              <w:noProof/>
              <w:lang w:eastAsia="pt-BR"/>
            </w:rPr>
          </w:pPr>
          <w:hyperlink w:anchor="_Toc490495552" w:history="1">
            <w:r w:rsidR="002233CC" w:rsidRPr="00C56023">
              <w:rPr>
                <w:rStyle w:val="Hyperlink"/>
                <w:noProof/>
              </w:rPr>
              <w:t>2.</w:t>
            </w:r>
            <w:r w:rsidR="002233CC">
              <w:rPr>
                <w:rFonts w:asciiTheme="minorHAnsi" w:eastAsiaTheme="minorEastAsia" w:hAnsiTheme="minorHAnsi" w:cstheme="minorBidi"/>
                <w:noProof/>
                <w:lang w:eastAsia="pt-BR"/>
              </w:rPr>
              <w:tab/>
            </w:r>
            <w:r w:rsidR="002233CC" w:rsidRPr="00C56023">
              <w:rPr>
                <w:rStyle w:val="Hyperlink"/>
                <w:noProof/>
              </w:rPr>
              <w:t>DADOS DO CURSO</w:t>
            </w:r>
            <w:r w:rsidR="002233CC">
              <w:rPr>
                <w:noProof/>
                <w:webHidden/>
              </w:rPr>
              <w:tab/>
            </w:r>
            <w:r w:rsidR="002233CC">
              <w:rPr>
                <w:noProof/>
                <w:webHidden/>
              </w:rPr>
              <w:fldChar w:fldCharType="begin"/>
            </w:r>
            <w:r w:rsidR="002233CC">
              <w:rPr>
                <w:noProof/>
                <w:webHidden/>
              </w:rPr>
              <w:instrText xml:space="preserve"> PAGEREF _Toc490495552 \h </w:instrText>
            </w:r>
            <w:r w:rsidR="002233CC">
              <w:rPr>
                <w:noProof/>
                <w:webHidden/>
              </w:rPr>
            </w:r>
            <w:r w:rsidR="002233CC">
              <w:rPr>
                <w:noProof/>
                <w:webHidden/>
              </w:rPr>
              <w:fldChar w:fldCharType="separate"/>
            </w:r>
            <w:r>
              <w:rPr>
                <w:noProof/>
                <w:webHidden/>
              </w:rPr>
              <w:t>5</w:t>
            </w:r>
            <w:r w:rsidR="002233CC">
              <w:rPr>
                <w:noProof/>
                <w:webHidden/>
              </w:rPr>
              <w:fldChar w:fldCharType="end"/>
            </w:r>
          </w:hyperlink>
        </w:p>
        <w:p w:rsidR="002233CC" w:rsidRDefault="00A91EB5">
          <w:pPr>
            <w:pStyle w:val="Sumrio2"/>
            <w:tabs>
              <w:tab w:val="left" w:pos="1100"/>
            </w:tabs>
            <w:rPr>
              <w:rFonts w:asciiTheme="minorHAnsi" w:eastAsiaTheme="minorEastAsia" w:hAnsiTheme="minorHAnsi" w:cstheme="minorBidi"/>
              <w:noProof/>
              <w:lang w:eastAsia="pt-BR"/>
            </w:rPr>
          </w:pPr>
          <w:hyperlink w:anchor="_Toc490495553" w:history="1">
            <w:r w:rsidR="002233CC" w:rsidRPr="00C56023">
              <w:rPr>
                <w:rStyle w:val="Hyperlink"/>
                <w:noProof/>
              </w:rPr>
              <w:t>3.</w:t>
            </w:r>
            <w:r w:rsidR="002233CC">
              <w:rPr>
                <w:rFonts w:asciiTheme="minorHAnsi" w:eastAsiaTheme="minorEastAsia" w:hAnsiTheme="minorHAnsi" w:cstheme="minorBidi"/>
                <w:noProof/>
                <w:lang w:eastAsia="pt-BR"/>
              </w:rPr>
              <w:tab/>
            </w:r>
            <w:r w:rsidR="002233CC" w:rsidRPr="00C56023">
              <w:rPr>
                <w:rStyle w:val="Hyperlink"/>
                <w:noProof/>
              </w:rPr>
              <w:t>APRESENTAÇÃO</w:t>
            </w:r>
            <w:r w:rsidR="002233CC">
              <w:rPr>
                <w:noProof/>
                <w:webHidden/>
              </w:rPr>
              <w:tab/>
            </w:r>
            <w:r w:rsidR="002233CC">
              <w:rPr>
                <w:noProof/>
                <w:webHidden/>
              </w:rPr>
              <w:fldChar w:fldCharType="begin"/>
            </w:r>
            <w:r w:rsidR="002233CC">
              <w:rPr>
                <w:noProof/>
                <w:webHidden/>
              </w:rPr>
              <w:instrText xml:space="preserve"> PAGEREF _Toc490495553 \h </w:instrText>
            </w:r>
            <w:r w:rsidR="002233CC">
              <w:rPr>
                <w:noProof/>
                <w:webHidden/>
              </w:rPr>
            </w:r>
            <w:r w:rsidR="002233CC">
              <w:rPr>
                <w:noProof/>
                <w:webHidden/>
              </w:rPr>
              <w:fldChar w:fldCharType="separate"/>
            </w:r>
            <w:r>
              <w:rPr>
                <w:noProof/>
                <w:webHidden/>
              </w:rPr>
              <w:t>6</w:t>
            </w:r>
            <w:r w:rsidR="002233CC">
              <w:rPr>
                <w:noProof/>
                <w:webHidden/>
              </w:rPr>
              <w:fldChar w:fldCharType="end"/>
            </w:r>
          </w:hyperlink>
        </w:p>
        <w:p w:rsidR="002233CC" w:rsidRDefault="00A91EB5">
          <w:pPr>
            <w:pStyle w:val="Sumrio2"/>
            <w:tabs>
              <w:tab w:val="left" w:pos="1100"/>
            </w:tabs>
            <w:rPr>
              <w:rFonts w:asciiTheme="minorHAnsi" w:eastAsiaTheme="minorEastAsia" w:hAnsiTheme="minorHAnsi" w:cstheme="minorBidi"/>
              <w:noProof/>
              <w:lang w:eastAsia="pt-BR"/>
            </w:rPr>
          </w:pPr>
          <w:hyperlink w:anchor="_Toc490495554" w:history="1">
            <w:r w:rsidR="002233CC" w:rsidRPr="00C56023">
              <w:rPr>
                <w:rStyle w:val="Hyperlink"/>
                <w:noProof/>
              </w:rPr>
              <w:t>4.</w:t>
            </w:r>
            <w:r w:rsidR="002233CC">
              <w:rPr>
                <w:rFonts w:asciiTheme="minorHAnsi" w:eastAsiaTheme="minorEastAsia" w:hAnsiTheme="minorHAnsi" w:cstheme="minorBidi"/>
                <w:noProof/>
                <w:lang w:eastAsia="pt-BR"/>
              </w:rPr>
              <w:tab/>
            </w:r>
            <w:r w:rsidR="002233CC" w:rsidRPr="00C56023">
              <w:rPr>
                <w:rStyle w:val="Hyperlink"/>
                <w:noProof/>
              </w:rPr>
              <w:t>PERFIL DO CURSO</w:t>
            </w:r>
            <w:r w:rsidR="002233CC">
              <w:rPr>
                <w:noProof/>
                <w:webHidden/>
              </w:rPr>
              <w:tab/>
            </w:r>
            <w:r w:rsidR="002233CC">
              <w:rPr>
                <w:noProof/>
                <w:webHidden/>
              </w:rPr>
              <w:fldChar w:fldCharType="begin"/>
            </w:r>
            <w:r w:rsidR="002233CC">
              <w:rPr>
                <w:noProof/>
                <w:webHidden/>
              </w:rPr>
              <w:instrText xml:space="preserve"> PAGEREF _Toc490495554 \h </w:instrText>
            </w:r>
            <w:r w:rsidR="002233CC">
              <w:rPr>
                <w:noProof/>
                <w:webHidden/>
              </w:rPr>
            </w:r>
            <w:r w:rsidR="002233CC">
              <w:rPr>
                <w:noProof/>
                <w:webHidden/>
              </w:rPr>
              <w:fldChar w:fldCharType="separate"/>
            </w:r>
            <w:r>
              <w:rPr>
                <w:noProof/>
                <w:webHidden/>
              </w:rPr>
              <w:t>7</w:t>
            </w:r>
            <w:r w:rsidR="002233CC">
              <w:rPr>
                <w:noProof/>
                <w:webHidden/>
              </w:rPr>
              <w:fldChar w:fldCharType="end"/>
            </w:r>
          </w:hyperlink>
        </w:p>
        <w:p w:rsidR="002233CC" w:rsidRDefault="00A91EB5">
          <w:pPr>
            <w:pStyle w:val="Sumrio2"/>
            <w:tabs>
              <w:tab w:val="left" w:pos="1100"/>
            </w:tabs>
            <w:rPr>
              <w:rFonts w:asciiTheme="minorHAnsi" w:eastAsiaTheme="minorEastAsia" w:hAnsiTheme="minorHAnsi" w:cstheme="minorBidi"/>
              <w:noProof/>
              <w:lang w:eastAsia="pt-BR"/>
            </w:rPr>
          </w:pPr>
          <w:hyperlink w:anchor="_Toc490495555" w:history="1">
            <w:r w:rsidR="002233CC" w:rsidRPr="00C56023">
              <w:rPr>
                <w:rStyle w:val="Hyperlink"/>
                <w:noProof/>
              </w:rPr>
              <w:t>5.</w:t>
            </w:r>
            <w:r w:rsidR="002233CC">
              <w:rPr>
                <w:rFonts w:asciiTheme="minorHAnsi" w:eastAsiaTheme="minorEastAsia" w:hAnsiTheme="minorHAnsi" w:cstheme="minorBidi"/>
                <w:noProof/>
                <w:lang w:eastAsia="pt-BR"/>
              </w:rPr>
              <w:tab/>
            </w:r>
            <w:r w:rsidR="002233CC" w:rsidRPr="00C56023">
              <w:rPr>
                <w:rStyle w:val="Hyperlink"/>
                <w:noProof/>
              </w:rPr>
              <w:t>OBJETIVOS DO CURSO</w:t>
            </w:r>
            <w:r w:rsidR="002233CC">
              <w:rPr>
                <w:noProof/>
                <w:webHidden/>
              </w:rPr>
              <w:tab/>
            </w:r>
            <w:r w:rsidR="002233CC">
              <w:rPr>
                <w:noProof/>
                <w:webHidden/>
              </w:rPr>
              <w:fldChar w:fldCharType="begin"/>
            </w:r>
            <w:r w:rsidR="002233CC">
              <w:rPr>
                <w:noProof/>
                <w:webHidden/>
              </w:rPr>
              <w:instrText xml:space="preserve"> PAGEREF _Toc490495555 \h </w:instrText>
            </w:r>
            <w:r w:rsidR="002233CC">
              <w:rPr>
                <w:noProof/>
                <w:webHidden/>
              </w:rPr>
            </w:r>
            <w:r w:rsidR="002233CC">
              <w:rPr>
                <w:noProof/>
                <w:webHidden/>
              </w:rPr>
              <w:fldChar w:fldCharType="separate"/>
            </w:r>
            <w:r>
              <w:rPr>
                <w:noProof/>
                <w:webHidden/>
              </w:rPr>
              <w:t>9</w:t>
            </w:r>
            <w:r w:rsidR="002233CC">
              <w:rPr>
                <w:noProof/>
                <w:webHidden/>
              </w:rPr>
              <w:fldChar w:fldCharType="end"/>
            </w:r>
          </w:hyperlink>
        </w:p>
        <w:p w:rsidR="002233CC" w:rsidRDefault="00A91EB5">
          <w:pPr>
            <w:pStyle w:val="Sumrio3"/>
            <w:rPr>
              <w:rFonts w:asciiTheme="minorHAnsi" w:eastAsiaTheme="minorEastAsia" w:hAnsiTheme="minorHAnsi" w:cstheme="minorBidi"/>
              <w:noProof/>
              <w:lang w:eastAsia="pt-BR"/>
            </w:rPr>
          </w:pPr>
          <w:hyperlink w:anchor="_Toc490495556" w:history="1">
            <w:r w:rsidR="002233CC" w:rsidRPr="00C56023">
              <w:rPr>
                <w:rStyle w:val="Hyperlink"/>
                <w:noProof/>
              </w:rPr>
              <w:t>OBJETIVOS GERAIS</w:t>
            </w:r>
            <w:r w:rsidR="002233CC">
              <w:rPr>
                <w:noProof/>
                <w:webHidden/>
              </w:rPr>
              <w:tab/>
            </w:r>
            <w:r w:rsidR="002233CC">
              <w:rPr>
                <w:noProof/>
                <w:webHidden/>
              </w:rPr>
              <w:fldChar w:fldCharType="begin"/>
            </w:r>
            <w:r w:rsidR="002233CC">
              <w:rPr>
                <w:noProof/>
                <w:webHidden/>
              </w:rPr>
              <w:instrText xml:space="preserve"> PAGEREF _Toc490495556 \h </w:instrText>
            </w:r>
            <w:r w:rsidR="002233CC">
              <w:rPr>
                <w:noProof/>
                <w:webHidden/>
              </w:rPr>
            </w:r>
            <w:r w:rsidR="002233CC">
              <w:rPr>
                <w:noProof/>
                <w:webHidden/>
              </w:rPr>
              <w:fldChar w:fldCharType="separate"/>
            </w:r>
            <w:r>
              <w:rPr>
                <w:noProof/>
                <w:webHidden/>
              </w:rPr>
              <w:t>9</w:t>
            </w:r>
            <w:r w:rsidR="002233CC">
              <w:rPr>
                <w:noProof/>
                <w:webHidden/>
              </w:rPr>
              <w:fldChar w:fldCharType="end"/>
            </w:r>
          </w:hyperlink>
        </w:p>
        <w:p w:rsidR="002233CC" w:rsidRDefault="00A91EB5">
          <w:pPr>
            <w:pStyle w:val="Sumrio3"/>
            <w:rPr>
              <w:rFonts w:asciiTheme="minorHAnsi" w:eastAsiaTheme="minorEastAsia" w:hAnsiTheme="minorHAnsi" w:cstheme="minorBidi"/>
              <w:noProof/>
              <w:lang w:eastAsia="pt-BR"/>
            </w:rPr>
          </w:pPr>
          <w:hyperlink w:anchor="_Toc490495557" w:history="1">
            <w:r w:rsidR="002233CC" w:rsidRPr="00C56023">
              <w:rPr>
                <w:rStyle w:val="Hyperlink"/>
                <w:noProof/>
              </w:rPr>
              <w:t>OBJETIVOS ESPECÍFICOS</w:t>
            </w:r>
            <w:r w:rsidR="002233CC">
              <w:rPr>
                <w:noProof/>
                <w:webHidden/>
              </w:rPr>
              <w:tab/>
            </w:r>
            <w:r w:rsidR="002233CC">
              <w:rPr>
                <w:noProof/>
                <w:webHidden/>
              </w:rPr>
              <w:fldChar w:fldCharType="begin"/>
            </w:r>
            <w:r w:rsidR="002233CC">
              <w:rPr>
                <w:noProof/>
                <w:webHidden/>
              </w:rPr>
              <w:instrText xml:space="preserve"> PAGEREF _Toc490495557 \h </w:instrText>
            </w:r>
            <w:r w:rsidR="002233CC">
              <w:rPr>
                <w:noProof/>
                <w:webHidden/>
              </w:rPr>
            </w:r>
            <w:r w:rsidR="002233CC">
              <w:rPr>
                <w:noProof/>
                <w:webHidden/>
              </w:rPr>
              <w:fldChar w:fldCharType="separate"/>
            </w:r>
            <w:r>
              <w:rPr>
                <w:noProof/>
                <w:webHidden/>
              </w:rPr>
              <w:t>9</w:t>
            </w:r>
            <w:r w:rsidR="002233CC">
              <w:rPr>
                <w:noProof/>
                <w:webHidden/>
              </w:rPr>
              <w:fldChar w:fldCharType="end"/>
            </w:r>
          </w:hyperlink>
        </w:p>
        <w:p w:rsidR="002233CC" w:rsidRDefault="00A91EB5">
          <w:pPr>
            <w:pStyle w:val="Sumrio2"/>
            <w:tabs>
              <w:tab w:val="left" w:pos="1100"/>
            </w:tabs>
            <w:rPr>
              <w:rFonts w:asciiTheme="minorHAnsi" w:eastAsiaTheme="minorEastAsia" w:hAnsiTheme="minorHAnsi" w:cstheme="minorBidi"/>
              <w:noProof/>
              <w:lang w:eastAsia="pt-BR"/>
            </w:rPr>
          </w:pPr>
          <w:hyperlink w:anchor="_Toc490495558" w:history="1">
            <w:r w:rsidR="002233CC" w:rsidRPr="00C56023">
              <w:rPr>
                <w:rStyle w:val="Hyperlink"/>
                <w:noProof/>
              </w:rPr>
              <w:t>6.</w:t>
            </w:r>
            <w:r w:rsidR="002233CC">
              <w:rPr>
                <w:rFonts w:asciiTheme="minorHAnsi" w:eastAsiaTheme="minorEastAsia" w:hAnsiTheme="minorHAnsi" w:cstheme="minorBidi"/>
                <w:noProof/>
                <w:lang w:eastAsia="pt-BR"/>
              </w:rPr>
              <w:tab/>
            </w:r>
            <w:r w:rsidR="002233CC" w:rsidRPr="00C56023">
              <w:rPr>
                <w:rStyle w:val="Hyperlink"/>
                <w:noProof/>
              </w:rPr>
              <w:t>REQUISITO DE ACESSO</w:t>
            </w:r>
            <w:r w:rsidR="002233CC">
              <w:rPr>
                <w:noProof/>
                <w:webHidden/>
              </w:rPr>
              <w:tab/>
            </w:r>
            <w:r w:rsidR="002233CC">
              <w:rPr>
                <w:noProof/>
                <w:webHidden/>
              </w:rPr>
              <w:fldChar w:fldCharType="begin"/>
            </w:r>
            <w:r w:rsidR="002233CC">
              <w:rPr>
                <w:noProof/>
                <w:webHidden/>
              </w:rPr>
              <w:instrText xml:space="preserve"> PAGEREF _Toc490495558 \h </w:instrText>
            </w:r>
            <w:r w:rsidR="002233CC">
              <w:rPr>
                <w:noProof/>
                <w:webHidden/>
              </w:rPr>
            </w:r>
            <w:r w:rsidR="002233CC">
              <w:rPr>
                <w:noProof/>
                <w:webHidden/>
              </w:rPr>
              <w:fldChar w:fldCharType="separate"/>
            </w:r>
            <w:r>
              <w:rPr>
                <w:noProof/>
                <w:webHidden/>
              </w:rPr>
              <w:t>9</w:t>
            </w:r>
            <w:r w:rsidR="002233CC">
              <w:rPr>
                <w:noProof/>
                <w:webHidden/>
              </w:rPr>
              <w:fldChar w:fldCharType="end"/>
            </w:r>
          </w:hyperlink>
        </w:p>
        <w:p w:rsidR="002233CC" w:rsidRDefault="00A91EB5">
          <w:pPr>
            <w:pStyle w:val="Sumrio3"/>
            <w:rPr>
              <w:rFonts w:asciiTheme="minorHAnsi" w:eastAsiaTheme="minorEastAsia" w:hAnsiTheme="minorHAnsi" w:cstheme="minorBidi"/>
              <w:noProof/>
              <w:lang w:eastAsia="pt-BR"/>
            </w:rPr>
          </w:pPr>
          <w:hyperlink w:anchor="_Toc490495559" w:history="1">
            <w:r w:rsidR="002233CC" w:rsidRPr="00C56023">
              <w:rPr>
                <w:rStyle w:val="Hyperlink"/>
                <w:noProof/>
              </w:rPr>
              <w:t>FORMAS DE ACESSO AO CURSO</w:t>
            </w:r>
            <w:r w:rsidR="002233CC">
              <w:rPr>
                <w:noProof/>
                <w:webHidden/>
              </w:rPr>
              <w:tab/>
            </w:r>
            <w:r w:rsidR="002233CC">
              <w:rPr>
                <w:noProof/>
                <w:webHidden/>
              </w:rPr>
              <w:fldChar w:fldCharType="begin"/>
            </w:r>
            <w:r w:rsidR="002233CC">
              <w:rPr>
                <w:noProof/>
                <w:webHidden/>
              </w:rPr>
              <w:instrText xml:space="preserve"> PAGEREF _Toc490495559 \h </w:instrText>
            </w:r>
            <w:r w:rsidR="002233CC">
              <w:rPr>
                <w:noProof/>
                <w:webHidden/>
              </w:rPr>
            </w:r>
            <w:r w:rsidR="002233CC">
              <w:rPr>
                <w:noProof/>
                <w:webHidden/>
              </w:rPr>
              <w:fldChar w:fldCharType="separate"/>
            </w:r>
            <w:r>
              <w:rPr>
                <w:noProof/>
                <w:webHidden/>
              </w:rPr>
              <w:t>9</w:t>
            </w:r>
            <w:r w:rsidR="002233CC">
              <w:rPr>
                <w:noProof/>
                <w:webHidden/>
              </w:rPr>
              <w:fldChar w:fldCharType="end"/>
            </w:r>
          </w:hyperlink>
        </w:p>
        <w:p w:rsidR="002233CC" w:rsidRDefault="00A91EB5">
          <w:pPr>
            <w:pStyle w:val="Sumrio3"/>
            <w:rPr>
              <w:rFonts w:asciiTheme="minorHAnsi" w:eastAsiaTheme="minorEastAsia" w:hAnsiTheme="minorHAnsi" w:cstheme="minorBidi"/>
              <w:noProof/>
              <w:lang w:eastAsia="pt-BR"/>
            </w:rPr>
          </w:pPr>
          <w:hyperlink w:anchor="_Toc490495560" w:history="1">
            <w:r w:rsidR="002233CC" w:rsidRPr="00C56023">
              <w:rPr>
                <w:rStyle w:val="Hyperlink"/>
                <w:noProof/>
              </w:rPr>
              <w:t>REGIME DE MATRÍCULA</w:t>
            </w:r>
            <w:r w:rsidR="002233CC">
              <w:rPr>
                <w:noProof/>
                <w:webHidden/>
              </w:rPr>
              <w:tab/>
            </w:r>
            <w:r w:rsidR="002233CC">
              <w:rPr>
                <w:noProof/>
                <w:webHidden/>
              </w:rPr>
              <w:fldChar w:fldCharType="begin"/>
            </w:r>
            <w:r w:rsidR="002233CC">
              <w:rPr>
                <w:noProof/>
                <w:webHidden/>
              </w:rPr>
              <w:instrText xml:space="preserve"> PAGEREF _Toc490495560 \h </w:instrText>
            </w:r>
            <w:r w:rsidR="002233CC">
              <w:rPr>
                <w:noProof/>
                <w:webHidden/>
              </w:rPr>
            </w:r>
            <w:r w:rsidR="002233CC">
              <w:rPr>
                <w:noProof/>
                <w:webHidden/>
              </w:rPr>
              <w:fldChar w:fldCharType="separate"/>
            </w:r>
            <w:r>
              <w:rPr>
                <w:noProof/>
                <w:webHidden/>
              </w:rPr>
              <w:t>10</w:t>
            </w:r>
            <w:r w:rsidR="002233CC">
              <w:rPr>
                <w:noProof/>
                <w:webHidden/>
              </w:rPr>
              <w:fldChar w:fldCharType="end"/>
            </w:r>
          </w:hyperlink>
        </w:p>
        <w:p w:rsidR="002233CC" w:rsidRDefault="00A91EB5">
          <w:pPr>
            <w:pStyle w:val="Sumrio2"/>
            <w:tabs>
              <w:tab w:val="left" w:pos="1100"/>
            </w:tabs>
            <w:rPr>
              <w:rFonts w:asciiTheme="minorHAnsi" w:eastAsiaTheme="minorEastAsia" w:hAnsiTheme="minorHAnsi" w:cstheme="minorBidi"/>
              <w:noProof/>
              <w:lang w:eastAsia="pt-BR"/>
            </w:rPr>
          </w:pPr>
          <w:hyperlink w:anchor="_Toc490495561" w:history="1">
            <w:r w:rsidR="002233CC" w:rsidRPr="00C56023">
              <w:rPr>
                <w:rStyle w:val="Hyperlink"/>
                <w:noProof/>
              </w:rPr>
              <w:t>7.</w:t>
            </w:r>
            <w:r w:rsidR="002233CC">
              <w:rPr>
                <w:rFonts w:asciiTheme="minorHAnsi" w:eastAsiaTheme="minorEastAsia" w:hAnsiTheme="minorHAnsi" w:cstheme="minorBidi"/>
                <w:noProof/>
                <w:lang w:eastAsia="pt-BR"/>
              </w:rPr>
              <w:tab/>
            </w:r>
            <w:r w:rsidR="002233CC" w:rsidRPr="00C56023">
              <w:rPr>
                <w:rStyle w:val="Hyperlink"/>
                <w:noProof/>
              </w:rPr>
              <w:t>PERFIL DO EGRESSO</w:t>
            </w:r>
            <w:r w:rsidR="002233CC">
              <w:rPr>
                <w:noProof/>
                <w:webHidden/>
              </w:rPr>
              <w:tab/>
            </w:r>
            <w:r w:rsidR="002233CC">
              <w:rPr>
                <w:noProof/>
                <w:webHidden/>
              </w:rPr>
              <w:fldChar w:fldCharType="begin"/>
            </w:r>
            <w:r w:rsidR="002233CC">
              <w:rPr>
                <w:noProof/>
                <w:webHidden/>
              </w:rPr>
              <w:instrText xml:space="preserve"> PAGEREF _Toc490495561 \h </w:instrText>
            </w:r>
            <w:r w:rsidR="002233CC">
              <w:rPr>
                <w:noProof/>
                <w:webHidden/>
              </w:rPr>
            </w:r>
            <w:r w:rsidR="002233CC">
              <w:rPr>
                <w:noProof/>
                <w:webHidden/>
              </w:rPr>
              <w:fldChar w:fldCharType="separate"/>
            </w:r>
            <w:r>
              <w:rPr>
                <w:noProof/>
                <w:webHidden/>
              </w:rPr>
              <w:t>11</w:t>
            </w:r>
            <w:r w:rsidR="002233CC">
              <w:rPr>
                <w:noProof/>
                <w:webHidden/>
              </w:rPr>
              <w:fldChar w:fldCharType="end"/>
            </w:r>
          </w:hyperlink>
        </w:p>
        <w:p w:rsidR="002233CC" w:rsidRDefault="00A91EB5">
          <w:pPr>
            <w:pStyle w:val="Sumrio2"/>
            <w:tabs>
              <w:tab w:val="left" w:pos="1100"/>
            </w:tabs>
            <w:rPr>
              <w:rFonts w:asciiTheme="minorHAnsi" w:eastAsiaTheme="minorEastAsia" w:hAnsiTheme="minorHAnsi" w:cstheme="minorBidi"/>
              <w:noProof/>
              <w:lang w:eastAsia="pt-BR"/>
            </w:rPr>
          </w:pPr>
          <w:hyperlink w:anchor="_Toc490495562" w:history="1">
            <w:r w:rsidR="002233CC" w:rsidRPr="00C56023">
              <w:rPr>
                <w:rStyle w:val="Hyperlink"/>
                <w:noProof/>
              </w:rPr>
              <w:t>8.</w:t>
            </w:r>
            <w:r w:rsidR="002233CC">
              <w:rPr>
                <w:rFonts w:asciiTheme="minorHAnsi" w:eastAsiaTheme="minorEastAsia" w:hAnsiTheme="minorHAnsi" w:cstheme="minorBidi"/>
                <w:noProof/>
                <w:lang w:eastAsia="pt-BR"/>
              </w:rPr>
              <w:tab/>
            </w:r>
            <w:r w:rsidR="002233CC" w:rsidRPr="00C56023">
              <w:rPr>
                <w:rStyle w:val="Hyperlink"/>
                <w:noProof/>
              </w:rPr>
              <w:t>ORGANIZAÇÃO CURRICULAR</w:t>
            </w:r>
            <w:r w:rsidR="002233CC">
              <w:rPr>
                <w:noProof/>
                <w:webHidden/>
              </w:rPr>
              <w:tab/>
            </w:r>
            <w:r w:rsidR="002233CC">
              <w:rPr>
                <w:noProof/>
                <w:webHidden/>
              </w:rPr>
              <w:fldChar w:fldCharType="begin"/>
            </w:r>
            <w:r w:rsidR="002233CC">
              <w:rPr>
                <w:noProof/>
                <w:webHidden/>
              </w:rPr>
              <w:instrText xml:space="preserve"> PAGEREF _Toc490495562 \h </w:instrText>
            </w:r>
            <w:r w:rsidR="002233CC">
              <w:rPr>
                <w:noProof/>
                <w:webHidden/>
              </w:rPr>
            </w:r>
            <w:r w:rsidR="002233CC">
              <w:rPr>
                <w:noProof/>
                <w:webHidden/>
              </w:rPr>
              <w:fldChar w:fldCharType="separate"/>
            </w:r>
            <w:r>
              <w:rPr>
                <w:noProof/>
                <w:webHidden/>
              </w:rPr>
              <w:t>15</w:t>
            </w:r>
            <w:r w:rsidR="002233CC">
              <w:rPr>
                <w:noProof/>
                <w:webHidden/>
              </w:rPr>
              <w:fldChar w:fldCharType="end"/>
            </w:r>
          </w:hyperlink>
        </w:p>
        <w:p w:rsidR="002233CC" w:rsidRDefault="00A91EB5">
          <w:pPr>
            <w:pStyle w:val="Sumrio3"/>
            <w:rPr>
              <w:rFonts w:asciiTheme="minorHAnsi" w:eastAsiaTheme="minorEastAsia" w:hAnsiTheme="minorHAnsi" w:cstheme="minorBidi"/>
              <w:noProof/>
              <w:lang w:eastAsia="pt-BR"/>
            </w:rPr>
          </w:pPr>
          <w:hyperlink w:anchor="_Toc490495563" w:history="1">
            <w:r w:rsidR="002233CC" w:rsidRPr="00C56023">
              <w:rPr>
                <w:rStyle w:val="Hyperlink"/>
                <w:noProof/>
              </w:rPr>
              <w:t>FUNDAMENTAÇÃO LEGAL</w:t>
            </w:r>
            <w:r w:rsidR="002233CC">
              <w:rPr>
                <w:noProof/>
                <w:webHidden/>
              </w:rPr>
              <w:tab/>
            </w:r>
            <w:r w:rsidR="002233CC">
              <w:rPr>
                <w:noProof/>
                <w:webHidden/>
              </w:rPr>
              <w:fldChar w:fldCharType="begin"/>
            </w:r>
            <w:r w:rsidR="002233CC">
              <w:rPr>
                <w:noProof/>
                <w:webHidden/>
              </w:rPr>
              <w:instrText xml:space="preserve"> PAGEREF _Toc490495563 \h </w:instrText>
            </w:r>
            <w:r w:rsidR="002233CC">
              <w:rPr>
                <w:noProof/>
                <w:webHidden/>
              </w:rPr>
            </w:r>
            <w:r w:rsidR="002233CC">
              <w:rPr>
                <w:noProof/>
                <w:webHidden/>
              </w:rPr>
              <w:fldChar w:fldCharType="separate"/>
            </w:r>
            <w:r>
              <w:rPr>
                <w:noProof/>
                <w:webHidden/>
              </w:rPr>
              <w:t>15</w:t>
            </w:r>
            <w:r w:rsidR="002233CC">
              <w:rPr>
                <w:noProof/>
                <w:webHidden/>
              </w:rPr>
              <w:fldChar w:fldCharType="end"/>
            </w:r>
          </w:hyperlink>
        </w:p>
        <w:p w:rsidR="002233CC" w:rsidRDefault="00A91EB5">
          <w:pPr>
            <w:pStyle w:val="Sumrio3"/>
            <w:rPr>
              <w:rFonts w:asciiTheme="minorHAnsi" w:eastAsiaTheme="minorEastAsia" w:hAnsiTheme="minorHAnsi" w:cstheme="minorBidi"/>
              <w:noProof/>
              <w:lang w:eastAsia="pt-BR"/>
            </w:rPr>
          </w:pPr>
          <w:hyperlink w:anchor="_Toc490495564" w:history="1">
            <w:r w:rsidR="002233CC" w:rsidRPr="00C56023">
              <w:rPr>
                <w:rStyle w:val="Hyperlink"/>
                <w:noProof/>
              </w:rPr>
              <w:t>REGIME DE ENSINO</w:t>
            </w:r>
            <w:r w:rsidR="002233CC">
              <w:rPr>
                <w:noProof/>
                <w:webHidden/>
              </w:rPr>
              <w:tab/>
            </w:r>
            <w:r w:rsidR="002233CC">
              <w:rPr>
                <w:noProof/>
                <w:webHidden/>
              </w:rPr>
              <w:fldChar w:fldCharType="begin"/>
            </w:r>
            <w:r w:rsidR="002233CC">
              <w:rPr>
                <w:noProof/>
                <w:webHidden/>
              </w:rPr>
              <w:instrText xml:space="preserve"> PAGEREF _Toc490495564 \h </w:instrText>
            </w:r>
            <w:r w:rsidR="002233CC">
              <w:rPr>
                <w:noProof/>
                <w:webHidden/>
              </w:rPr>
            </w:r>
            <w:r w:rsidR="002233CC">
              <w:rPr>
                <w:noProof/>
                <w:webHidden/>
              </w:rPr>
              <w:fldChar w:fldCharType="separate"/>
            </w:r>
            <w:r>
              <w:rPr>
                <w:noProof/>
                <w:webHidden/>
              </w:rPr>
              <w:t>17</w:t>
            </w:r>
            <w:r w:rsidR="002233CC">
              <w:rPr>
                <w:noProof/>
                <w:webHidden/>
              </w:rPr>
              <w:fldChar w:fldCharType="end"/>
            </w:r>
          </w:hyperlink>
        </w:p>
        <w:p w:rsidR="002233CC" w:rsidRDefault="00A91EB5">
          <w:pPr>
            <w:pStyle w:val="Sumrio3"/>
            <w:rPr>
              <w:rFonts w:asciiTheme="minorHAnsi" w:eastAsiaTheme="minorEastAsia" w:hAnsiTheme="minorHAnsi" w:cstheme="minorBidi"/>
              <w:noProof/>
              <w:lang w:eastAsia="pt-BR"/>
            </w:rPr>
          </w:pPr>
          <w:hyperlink w:anchor="_Toc490495565" w:history="1">
            <w:r w:rsidR="002233CC" w:rsidRPr="00C56023">
              <w:rPr>
                <w:rStyle w:val="Hyperlink"/>
                <w:noProof/>
              </w:rPr>
              <w:t>MATRIZ CURRICULAR RECOMENDADA</w:t>
            </w:r>
            <w:r w:rsidR="002233CC">
              <w:rPr>
                <w:noProof/>
                <w:webHidden/>
              </w:rPr>
              <w:tab/>
            </w:r>
            <w:r w:rsidR="002233CC">
              <w:rPr>
                <w:noProof/>
                <w:webHidden/>
              </w:rPr>
              <w:fldChar w:fldCharType="begin"/>
            </w:r>
            <w:r w:rsidR="002233CC">
              <w:rPr>
                <w:noProof/>
                <w:webHidden/>
              </w:rPr>
              <w:instrText xml:space="preserve"> PAGEREF _Toc490495565 \h </w:instrText>
            </w:r>
            <w:r w:rsidR="002233CC">
              <w:rPr>
                <w:noProof/>
                <w:webHidden/>
              </w:rPr>
            </w:r>
            <w:r w:rsidR="002233CC">
              <w:rPr>
                <w:noProof/>
                <w:webHidden/>
              </w:rPr>
              <w:fldChar w:fldCharType="separate"/>
            </w:r>
            <w:r>
              <w:rPr>
                <w:noProof/>
                <w:webHidden/>
              </w:rPr>
              <w:t>18</w:t>
            </w:r>
            <w:r w:rsidR="002233CC">
              <w:rPr>
                <w:noProof/>
                <w:webHidden/>
              </w:rPr>
              <w:fldChar w:fldCharType="end"/>
            </w:r>
          </w:hyperlink>
        </w:p>
        <w:p w:rsidR="002233CC" w:rsidRDefault="00A91EB5">
          <w:pPr>
            <w:pStyle w:val="Sumrio3"/>
            <w:rPr>
              <w:rFonts w:asciiTheme="minorHAnsi" w:eastAsiaTheme="minorEastAsia" w:hAnsiTheme="minorHAnsi" w:cstheme="minorBidi"/>
              <w:noProof/>
              <w:lang w:eastAsia="pt-BR"/>
            </w:rPr>
          </w:pPr>
          <w:hyperlink w:anchor="_Toc490495566" w:history="1">
            <w:r w:rsidR="002233CC" w:rsidRPr="00C56023">
              <w:rPr>
                <w:rStyle w:val="Hyperlink"/>
                <w:noProof/>
              </w:rPr>
              <w:t>ESTRUTURA DE CRÉDITOS</w:t>
            </w:r>
            <w:r w:rsidR="002233CC">
              <w:rPr>
                <w:noProof/>
                <w:webHidden/>
              </w:rPr>
              <w:tab/>
            </w:r>
            <w:r w:rsidR="002233CC">
              <w:rPr>
                <w:noProof/>
                <w:webHidden/>
              </w:rPr>
              <w:fldChar w:fldCharType="begin"/>
            </w:r>
            <w:r w:rsidR="002233CC">
              <w:rPr>
                <w:noProof/>
                <w:webHidden/>
              </w:rPr>
              <w:instrText xml:space="preserve"> PAGEREF _Toc490495566 \h </w:instrText>
            </w:r>
            <w:r w:rsidR="002233CC">
              <w:rPr>
                <w:noProof/>
                <w:webHidden/>
              </w:rPr>
            </w:r>
            <w:r w:rsidR="002233CC">
              <w:rPr>
                <w:noProof/>
                <w:webHidden/>
              </w:rPr>
              <w:fldChar w:fldCharType="separate"/>
            </w:r>
            <w:r>
              <w:rPr>
                <w:noProof/>
                <w:webHidden/>
              </w:rPr>
              <w:t>20</w:t>
            </w:r>
            <w:r w:rsidR="002233CC">
              <w:rPr>
                <w:noProof/>
                <w:webHidden/>
              </w:rPr>
              <w:fldChar w:fldCharType="end"/>
            </w:r>
          </w:hyperlink>
        </w:p>
        <w:p w:rsidR="002233CC" w:rsidRDefault="00A91EB5">
          <w:pPr>
            <w:pStyle w:val="Sumrio3"/>
            <w:rPr>
              <w:rFonts w:asciiTheme="minorHAnsi" w:eastAsiaTheme="minorEastAsia" w:hAnsiTheme="minorHAnsi" w:cstheme="minorBidi"/>
              <w:noProof/>
              <w:lang w:eastAsia="pt-BR"/>
            </w:rPr>
          </w:pPr>
          <w:hyperlink w:anchor="_Toc490495567" w:history="1">
            <w:r w:rsidR="002233CC" w:rsidRPr="00C56023">
              <w:rPr>
                <w:rStyle w:val="Hyperlink"/>
                <w:noProof/>
              </w:rPr>
              <w:t>DISCIPLINAS OBRIGATÓRIAS DO BCC</w:t>
            </w:r>
            <w:r w:rsidR="002233CC">
              <w:rPr>
                <w:noProof/>
                <w:webHidden/>
              </w:rPr>
              <w:tab/>
            </w:r>
            <w:r w:rsidR="002233CC">
              <w:rPr>
                <w:noProof/>
                <w:webHidden/>
              </w:rPr>
              <w:fldChar w:fldCharType="begin"/>
            </w:r>
            <w:r w:rsidR="002233CC">
              <w:rPr>
                <w:noProof/>
                <w:webHidden/>
              </w:rPr>
              <w:instrText xml:space="preserve"> PAGEREF _Toc490495567 \h </w:instrText>
            </w:r>
            <w:r w:rsidR="002233CC">
              <w:rPr>
                <w:noProof/>
                <w:webHidden/>
              </w:rPr>
            </w:r>
            <w:r w:rsidR="002233CC">
              <w:rPr>
                <w:noProof/>
                <w:webHidden/>
              </w:rPr>
              <w:fldChar w:fldCharType="separate"/>
            </w:r>
            <w:r>
              <w:rPr>
                <w:noProof/>
                <w:webHidden/>
              </w:rPr>
              <w:t>21</w:t>
            </w:r>
            <w:r w:rsidR="002233CC">
              <w:rPr>
                <w:noProof/>
                <w:webHidden/>
              </w:rPr>
              <w:fldChar w:fldCharType="end"/>
            </w:r>
          </w:hyperlink>
        </w:p>
        <w:p w:rsidR="002233CC" w:rsidRDefault="00A91EB5">
          <w:pPr>
            <w:pStyle w:val="Sumrio3"/>
            <w:rPr>
              <w:rFonts w:asciiTheme="minorHAnsi" w:eastAsiaTheme="minorEastAsia" w:hAnsiTheme="minorHAnsi" w:cstheme="minorBidi"/>
              <w:noProof/>
              <w:lang w:eastAsia="pt-BR"/>
            </w:rPr>
          </w:pPr>
          <w:hyperlink w:anchor="_Toc490495568" w:history="1">
            <w:r w:rsidR="002233CC" w:rsidRPr="00C56023">
              <w:rPr>
                <w:rStyle w:val="Hyperlink"/>
                <w:noProof/>
              </w:rPr>
              <w:t xml:space="preserve">DISCIPLINAS DE </w:t>
            </w:r>
            <w:r w:rsidR="002233CC" w:rsidRPr="00C56023">
              <w:rPr>
                <w:rStyle w:val="Hyperlink"/>
                <w:caps/>
                <w:noProof/>
              </w:rPr>
              <w:t>Opção Limitada</w:t>
            </w:r>
            <w:r w:rsidR="002233CC">
              <w:rPr>
                <w:noProof/>
                <w:webHidden/>
              </w:rPr>
              <w:tab/>
            </w:r>
            <w:r w:rsidR="002233CC">
              <w:rPr>
                <w:noProof/>
                <w:webHidden/>
              </w:rPr>
              <w:fldChar w:fldCharType="begin"/>
            </w:r>
            <w:r w:rsidR="002233CC">
              <w:rPr>
                <w:noProof/>
                <w:webHidden/>
              </w:rPr>
              <w:instrText xml:space="preserve"> PAGEREF _Toc490495568 \h </w:instrText>
            </w:r>
            <w:r w:rsidR="002233CC">
              <w:rPr>
                <w:noProof/>
                <w:webHidden/>
              </w:rPr>
            </w:r>
            <w:r w:rsidR="002233CC">
              <w:rPr>
                <w:noProof/>
                <w:webHidden/>
              </w:rPr>
              <w:fldChar w:fldCharType="separate"/>
            </w:r>
            <w:r>
              <w:rPr>
                <w:noProof/>
                <w:webHidden/>
              </w:rPr>
              <w:t>22</w:t>
            </w:r>
            <w:r w:rsidR="002233CC">
              <w:rPr>
                <w:noProof/>
                <w:webHidden/>
              </w:rPr>
              <w:fldChar w:fldCharType="end"/>
            </w:r>
          </w:hyperlink>
        </w:p>
        <w:p w:rsidR="002233CC" w:rsidRDefault="00A91EB5">
          <w:pPr>
            <w:pStyle w:val="Sumrio2"/>
            <w:tabs>
              <w:tab w:val="left" w:pos="1100"/>
            </w:tabs>
            <w:rPr>
              <w:rFonts w:asciiTheme="minorHAnsi" w:eastAsiaTheme="minorEastAsia" w:hAnsiTheme="minorHAnsi" w:cstheme="minorBidi"/>
              <w:noProof/>
              <w:lang w:eastAsia="pt-BR"/>
            </w:rPr>
          </w:pPr>
          <w:hyperlink w:anchor="_Toc490495569" w:history="1">
            <w:r w:rsidR="002233CC" w:rsidRPr="00C56023">
              <w:rPr>
                <w:rStyle w:val="Hyperlink"/>
                <w:noProof/>
              </w:rPr>
              <w:t>9.</w:t>
            </w:r>
            <w:r w:rsidR="002233CC">
              <w:rPr>
                <w:rFonts w:asciiTheme="minorHAnsi" w:eastAsiaTheme="minorEastAsia" w:hAnsiTheme="minorHAnsi" w:cstheme="minorBidi"/>
                <w:noProof/>
                <w:lang w:eastAsia="pt-BR"/>
              </w:rPr>
              <w:tab/>
            </w:r>
            <w:r w:rsidR="002233CC" w:rsidRPr="00C56023">
              <w:rPr>
                <w:rStyle w:val="Hyperlink"/>
                <w:noProof/>
              </w:rPr>
              <w:t>EMENTAS DAS DISCIPLINAS</w:t>
            </w:r>
            <w:r w:rsidR="002233CC">
              <w:rPr>
                <w:noProof/>
                <w:webHidden/>
              </w:rPr>
              <w:tab/>
            </w:r>
            <w:r w:rsidR="002233CC">
              <w:rPr>
                <w:noProof/>
                <w:webHidden/>
              </w:rPr>
              <w:fldChar w:fldCharType="begin"/>
            </w:r>
            <w:r w:rsidR="002233CC">
              <w:rPr>
                <w:noProof/>
                <w:webHidden/>
              </w:rPr>
              <w:instrText xml:space="preserve"> PAGEREF _Toc490495569 \h </w:instrText>
            </w:r>
            <w:r w:rsidR="002233CC">
              <w:rPr>
                <w:noProof/>
                <w:webHidden/>
              </w:rPr>
            </w:r>
            <w:r w:rsidR="002233CC">
              <w:rPr>
                <w:noProof/>
                <w:webHidden/>
              </w:rPr>
              <w:fldChar w:fldCharType="separate"/>
            </w:r>
            <w:r>
              <w:rPr>
                <w:noProof/>
                <w:webHidden/>
              </w:rPr>
              <w:t>25</w:t>
            </w:r>
            <w:r w:rsidR="002233CC">
              <w:rPr>
                <w:noProof/>
                <w:webHidden/>
              </w:rPr>
              <w:fldChar w:fldCharType="end"/>
            </w:r>
          </w:hyperlink>
        </w:p>
        <w:p w:rsidR="002233CC" w:rsidRDefault="00A91EB5">
          <w:pPr>
            <w:pStyle w:val="Sumrio2"/>
            <w:tabs>
              <w:tab w:val="left" w:pos="1100"/>
            </w:tabs>
            <w:rPr>
              <w:rFonts w:asciiTheme="minorHAnsi" w:eastAsiaTheme="minorEastAsia" w:hAnsiTheme="minorHAnsi" w:cstheme="minorBidi"/>
              <w:noProof/>
              <w:lang w:eastAsia="pt-BR"/>
            </w:rPr>
          </w:pPr>
          <w:hyperlink w:anchor="_Toc490495570" w:history="1">
            <w:r w:rsidR="002233CC" w:rsidRPr="00C56023">
              <w:rPr>
                <w:rStyle w:val="Hyperlink"/>
                <w:noProof/>
              </w:rPr>
              <w:t>10.</w:t>
            </w:r>
            <w:r w:rsidR="002233CC">
              <w:rPr>
                <w:rFonts w:asciiTheme="minorHAnsi" w:eastAsiaTheme="minorEastAsia" w:hAnsiTheme="minorHAnsi" w:cstheme="minorBidi"/>
                <w:noProof/>
                <w:lang w:eastAsia="pt-BR"/>
              </w:rPr>
              <w:tab/>
            </w:r>
            <w:r w:rsidR="002233CC" w:rsidRPr="00C56023">
              <w:rPr>
                <w:rStyle w:val="Hyperlink"/>
                <w:noProof/>
              </w:rPr>
              <w:t>AÇÕES ACADÊMICAS COMPLEMENTARES À FORMAÇÃO</w:t>
            </w:r>
            <w:r w:rsidR="002233CC">
              <w:rPr>
                <w:noProof/>
                <w:webHidden/>
              </w:rPr>
              <w:tab/>
            </w:r>
            <w:r w:rsidR="002233CC">
              <w:rPr>
                <w:noProof/>
                <w:webHidden/>
              </w:rPr>
              <w:fldChar w:fldCharType="begin"/>
            </w:r>
            <w:r w:rsidR="002233CC">
              <w:rPr>
                <w:noProof/>
                <w:webHidden/>
              </w:rPr>
              <w:instrText xml:space="preserve"> PAGEREF _Toc490495570 \h </w:instrText>
            </w:r>
            <w:r w:rsidR="002233CC">
              <w:rPr>
                <w:noProof/>
                <w:webHidden/>
              </w:rPr>
            </w:r>
            <w:r w:rsidR="002233CC">
              <w:rPr>
                <w:noProof/>
                <w:webHidden/>
              </w:rPr>
              <w:fldChar w:fldCharType="separate"/>
            </w:r>
            <w:r>
              <w:rPr>
                <w:noProof/>
                <w:webHidden/>
              </w:rPr>
              <w:t>26</w:t>
            </w:r>
            <w:r w:rsidR="002233CC">
              <w:rPr>
                <w:noProof/>
                <w:webHidden/>
              </w:rPr>
              <w:fldChar w:fldCharType="end"/>
            </w:r>
          </w:hyperlink>
        </w:p>
        <w:p w:rsidR="002233CC" w:rsidRDefault="00A91EB5">
          <w:pPr>
            <w:pStyle w:val="Sumrio2"/>
            <w:tabs>
              <w:tab w:val="left" w:pos="1100"/>
            </w:tabs>
            <w:rPr>
              <w:rFonts w:asciiTheme="minorHAnsi" w:eastAsiaTheme="minorEastAsia" w:hAnsiTheme="minorHAnsi" w:cstheme="minorBidi"/>
              <w:noProof/>
              <w:lang w:eastAsia="pt-BR"/>
            </w:rPr>
          </w:pPr>
          <w:hyperlink w:anchor="_Toc490495571" w:history="1">
            <w:r w:rsidR="002233CC" w:rsidRPr="00C56023">
              <w:rPr>
                <w:rStyle w:val="Hyperlink"/>
                <w:noProof/>
              </w:rPr>
              <w:t>11.</w:t>
            </w:r>
            <w:r w:rsidR="002233CC">
              <w:rPr>
                <w:rFonts w:asciiTheme="minorHAnsi" w:eastAsiaTheme="minorEastAsia" w:hAnsiTheme="minorHAnsi" w:cstheme="minorBidi"/>
                <w:noProof/>
                <w:lang w:eastAsia="pt-BR"/>
              </w:rPr>
              <w:tab/>
            </w:r>
            <w:r w:rsidR="002233CC" w:rsidRPr="00C56023">
              <w:rPr>
                <w:rStyle w:val="Hyperlink"/>
                <w:noProof/>
              </w:rPr>
              <w:t>ATIVIDADES COMPLEMENTARES</w:t>
            </w:r>
            <w:r w:rsidR="002233CC">
              <w:rPr>
                <w:noProof/>
                <w:webHidden/>
              </w:rPr>
              <w:tab/>
            </w:r>
            <w:r w:rsidR="002233CC">
              <w:rPr>
                <w:noProof/>
                <w:webHidden/>
              </w:rPr>
              <w:fldChar w:fldCharType="begin"/>
            </w:r>
            <w:r w:rsidR="002233CC">
              <w:rPr>
                <w:noProof/>
                <w:webHidden/>
              </w:rPr>
              <w:instrText xml:space="preserve"> PAGEREF _Toc490495571 \h </w:instrText>
            </w:r>
            <w:r w:rsidR="002233CC">
              <w:rPr>
                <w:noProof/>
                <w:webHidden/>
              </w:rPr>
            </w:r>
            <w:r w:rsidR="002233CC">
              <w:rPr>
                <w:noProof/>
                <w:webHidden/>
              </w:rPr>
              <w:fldChar w:fldCharType="separate"/>
            </w:r>
            <w:r>
              <w:rPr>
                <w:noProof/>
                <w:webHidden/>
              </w:rPr>
              <w:t>29</w:t>
            </w:r>
            <w:r w:rsidR="002233CC">
              <w:rPr>
                <w:noProof/>
                <w:webHidden/>
              </w:rPr>
              <w:fldChar w:fldCharType="end"/>
            </w:r>
          </w:hyperlink>
        </w:p>
        <w:p w:rsidR="002233CC" w:rsidRDefault="00A91EB5">
          <w:pPr>
            <w:pStyle w:val="Sumrio2"/>
            <w:tabs>
              <w:tab w:val="left" w:pos="1100"/>
            </w:tabs>
            <w:rPr>
              <w:rFonts w:asciiTheme="minorHAnsi" w:eastAsiaTheme="minorEastAsia" w:hAnsiTheme="minorHAnsi" w:cstheme="minorBidi"/>
              <w:noProof/>
              <w:lang w:eastAsia="pt-BR"/>
            </w:rPr>
          </w:pPr>
          <w:hyperlink w:anchor="_Toc490495572" w:history="1">
            <w:r w:rsidR="002233CC" w:rsidRPr="00C56023">
              <w:rPr>
                <w:rStyle w:val="Hyperlink"/>
                <w:noProof/>
              </w:rPr>
              <w:t>12.</w:t>
            </w:r>
            <w:r w:rsidR="002233CC">
              <w:rPr>
                <w:rFonts w:asciiTheme="minorHAnsi" w:eastAsiaTheme="minorEastAsia" w:hAnsiTheme="minorHAnsi" w:cstheme="minorBidi"/>
                <w:noProof/>
                <w:lang w:eastAsia="pt-BR"/>
              </w:rPr>
              <w:tab/>
            </w:r>
            <w:r w:rsidR="002233CC" w:rsidRPr="00C56023">
              <w:rPr>
                <w:rStyle w:val="Hyperlink"/>
                <w:noProof/>
              </w:rPr>
              <w:t>ESTÁGIO CURRICULAR</w:t>
            </w:r>
            <w:r w:rsidR="002233CC">
              <w:rPr>
                <w:noProof/>
                <w:webHidden/>
              </w:rPr>
              <w:tab/>
            </w:r>
            <w:r w:rsidR="002233CC">
              <w:rPr>
                <w:noProof/>
                <w:webHidden/>
              </w:rPr>
              <w:fldChar w:fldCharType="begin"/>
            </w:r>
            <w:r w:rsidR="002233CC">
              <w:rPr>
                <w:noProof/>
                <w:webHidden/>
              </w:rPr>
              <w:instrText xml:space="preserve"> PAGEREF _Toc490495572 \h </w:instrText>
            </w:r>
            <w:r w:rsidR="002233CC">
              <w:rPr>
                <w:noProof/>
                <w:webHidden/>
              </w:rPr>
            </w:r>
            <w:r w:rsidR="002233CC">
              <w:rPr>
                <w:noProof/>
                <w:webHidden/>
              </w:rPr>
              <w:fldChar w:fldCharType="separate"/>
            </w:r>
            <w:r>
              <w:rPr>
                <w:noProof/>
                <w:webHidden/>
              </w:rPr>
              <w:t>30</w:t>
            </w:r>
            <w:r w:rsidR="002233CC">
              <w:rPr>
                <w:noProof/>
                <w:webHidden/>
              </w:rPr>
              <w:fldChar w:fldCharType="end"/>
            </w:r>
          </w:hyperlink>
        </w:p>
        <w:p w:rsidR="002233CC" w:rsidRDefault="00A91EB5">
          <w:pPr>
            <w:pStyle w:val="Sumrio2"/>
            <w:tabs>
              <w:tab w:val="left" w:pos="1100"/>
            </w:tabs>
            <w:rPr>
              <w:rFonts w:asciiTheme="minorHAnsi" w:eastAsiaTheme="minorEastAsia" w:hAnsiTheme="minorHAnsi" w:cstheme="minorBidi"/>
              <w:noProof/>
              <w:lang w:eastAsia="pt-BR"/>
            </w:rPr>
          </w:pPr>
          <w:hyperlink w:anchor="_Toc490495573" w:history="1">
            <w:r w:rsidR="002233CC" w:rsidRPr="00C56023">
              <w:rPr>
                <w:rStyle w:val="Hyperlink"/>
                <w:noProof/>
              </w:rPr>
              <w:t>13.</w:t>
            </w:r>
            <w:r w:rsidR="002233CC">
              <w:rPr>
                <w:rFonts w:asciiTheme="minorHAnsi" w:eastAsiaTheme="minorEastAsia" w:hAnsiTheme="minorHAnsi" w:cstheme="minorBidi"/>
                <w:noProof/>
                <w:lang w:eastAsia="pt-BR"/>
              </w:rPr>
              <w:tab/>
            </w:r>
            <w:r w:rsidR="002233CC" w:rsidRPr="00C56023">
              <w:rPr>
                <w:rStyle w:val="Hyperlink"/>
                <w:noProof/>
              </w:rPr>
              <w:t>PROJETO DE GRADUAÇÃO</w:t>
            </w:r>
            <w:r w:rsidR="002233CC">
              <w:rPr>
                <w:noProof/>
                <w:webHidden/>
              </w:rPr>
              <w:tab/>
            </w:r>
            <w:r w:rsidR="002233CC">
              <w:rPr>
                <w:noProof/>
                <w:webHidden/>
              </w:rPr>
              <w:fldChar w:fldCharType="begin"/>
            </w:r>
            <w:r w:rsidR="002233CC">
              <w:rPr>
                <w:noProof/>
                <w:webHidden/>
              </w:rPr>
              <w:instrText xml:space="preserve"> PAGEREF _Toc490495573 \h </w:instrText>
            </w:r>
            <w:r w:rsidR="002233CC">
              <w:rPr>
                <w:noProof/>
                <w:webHidden/>
              </w:rPr>
            </w:r>
            <w:r w:rsidR="002233CC">
              <w:rPr>
                <w:noProof/>
                <w:webHidden/>
              </w:rPr>
              <w:fldChar w:fldCharType="separate"/>
            </w:r>
            <w:r>
              <w:rPr>
                <w:noProof/>
                <w:webHidden/>
              </w:rPr>
              <w:t>32</w:t>
            </w:r>
            <w:r w:rsidR="002233CC">
              <w:rPr>
                <w:noProof/>
                <w:webHidden/>
              </w:rPr>
              <w:fldChar w:fldCharType="end"/>
            </w:r>
          </w:hyperlink>
        </w:p>
        <w:p w:rsidR="002233CC" w:rsidRDefault="00A91EB5">
          <w:pPr>
            <w:pStyle w:val="Sumrio2"/>
            <w:tabs>
              <w:tab w:val="left" w:pos="1100"/>
            </w:tabs>
            <w:rPr>
              <w:rFonts w:asciiTheme="minorHAnsi" w:eastAsiaTheme="minorEastAsia" w:hAnsiTheme="minorHAnsi" w:cstheme="minorBidi"/>
              <w:noProof/>
              <w:lang w:eastAsia="pt-BR"/>
            </w:rPr>
          </w:pPr>
          <w:hyperlink w:anchor="_Toc490495574" w:history="1">
            <w:r w:rsidR="002233CC" w:rsidRPr="00C56023">
              <w:rPr>
                <w:rStyle w:val="Hyperlink"/>
                <w:noProof/>
              </w:rPr>
              <w:t>14.</w:t>
            </w:r>
            <w:r w:rsidR="002233CC">
              <w:rPr>
                <w:rFonts w:asciiTheme="minorHAnsi" w:eastAsiaTheme="minorEastAsia" w:hAnsiTheme="minorHAnsi" w:cstheme="minorBidi"/>
                <w:noProof/>
                <w:lang w:eastAsia="pt-BR"/>
              </w:rPr>
              <w:tab/>
            </w:r>
            <w:r w:rsidR="002233CC" w:rsidRPr="00C56023">
              <w:rPr>
                <w:rStyle w:val="Hyperlink"/>
                <w:noProof/>
              </w:rPr>
              <w:t>ESTÁGIO CURRICULAR E PROJETO DE GRADUAÇÃO</w:t>
            </w:r>
            <w:r w:rsidR="002233CC">
              <w:rPr>
                <w:noProof/>
                <w:webHidden/>
              </w:rPr>
              <w:tab/>
            </w:r>
            <w:r w:rsidR="002233CC">
              <w:rPr>
                <w:noProof/>
                <w:webHidden/>
              </w:rPr>
              <w:fldChar w:fldCharType="begin"/>
            </w:r>
            <w:r w:rsidR="002233CC">
              <w:rPr>
                <w:noProof/>
                <w:webHidden/>
              </w:rPr>
              <w:instrText xml:space="preserve"> PAGEREF _Toc490495574 \h </w:instrText>
            </w:r>
            <w:r w:rsidR="002233CC">
              <w:rPr>
                <w:noProof/>
                <w:webHidden/>
              </w:rPr>
            </w:r>
            <w:r w:rsidR="002233CC">
              <w:rPr>
                <w:noProof/>
                <w:webHidden/>
              </w:rPr>
              <w:fldChar w:fldCharType="separate"/>
            </w:r>
            <w:r>
              <w:rPr>
                <w:noProof/>
                <w:webHidden/>
              </w:rPr>
              <w:t>33</w:t>
            </w:r>
            <w:r w:rsidR="002233CC">
              <w:rPr>
                <w:noProof/>
                <w:webHidden/>
              </w:rPr>
              <w:fldChar w:fldCharType="end"/>
            </w:r>
          </w:hyperlink>
        </w:p>
        <w:p w:rsidR="002233CC" w:rsidRDefault="00A91EB5">
          <w:pPr>
            <w:pStyle w:val="Sumrio2"/>
            <w:tabs>
              <w:tab w:val="left" w:pos="1100"/>
            </w:tabs>
            <w:rPr>
              <w:rFonts w:asciiTheme="minorHAnsi" w:eastAsiaTheme="minorEastAsia" w:hAnsiTheme="minorHAnsi" w:cstheme="minorBidi"/>
              <w:noProof/>
              <w:lang w:eastAsia="pt-BR"/>
            </w:rPr>
          </w:pPr>
          <w:hyperlink w:anchor="_Toc490495575" w:history="1">
            <w:r w:rsidR="002233CC" w:rsidRPr="00C56023">
              <w:rPr>
                <w:rStyle w:val="Hyperlink"/>
                <w:noProof/>
              </w:rPr>
              <w:t>15.</w:t>
            </w:r>
            <w:r w:rsidR="002233CC">
              <w:rPr>
                <w:rFonts w:asciiTheme="minorHAnsi" w:eastAsiaTheme="minorEastAsia" w:hAnsiTheme="minorHAnsi" w:cstheme="minorBidi"/>
                <w:noProof/>
                <w:lang w:eastAsia="pt-BR"/>
              </w:rPr>
              <w:tab/>
            </w:r>
            <w:r w:rsidR="002233CC" w:rsidRPr="00C56023">
              <w:rPr>
                <w:rStyle w:val="Hyperlink"/>
                <w:noProof/>
              </w:rPr>
              <w:t>SISTEMA DE AVALIAÇÃO DO PROCESSO DE ENSINO E APRENDIZAGEM</w:t>
            </w:r>
            <w:r w:rsidR="002233CC">
              <w:rPr>
                <w:noProof/>
                <w:webHidden/>
              </w:rPr>
              <w:tab/>
            </w:r>
            <w:r w:rsidR="002233CC">
              <w:rPr>
                <w:noProof/>
                <w:webHidden/>
              </w:rPr>
              <w:fldChar w:fldCharType="begin"/>
            </w:r>
            <w:r w:rsidR="002233CC">
              <w:rPr>
                <w:noProof/>
                <w:webHidden/>
              </w:rPr>
              <w:instrText xml:space="preserve"> PAGEREF _Toc490495575 \h </w:instrText>
            </w:r>
            <w:r w:rsidR="002233CC">
              <w:rPr>
                <w:noProof/>
                <w:webHidden/>
              </w:rPr>
            </w:r>
            <w:r w:rsidR="002233CC">
              <w:rPr>
                <w:noProof/>
                <w:webHidden/>
              </w:rPr>
              <w:fldChar w:fldCharType="separate"/>
            </w:r>
            <w:r>
              <w:rPr>
                <w:noProof/>
                <w:webHidden/>
              </w:rPr>
              <w:t>35</w:t>
            </w:r>
            <w:r w:rsidR="002233CC">
              <w:rPr>
                <w:noProof/>
                <w:webHidden/>
              </w:rPr>
              <w:fldChar w:fldCharType="end"/>
            </w:r>
          </w:hyperlink>
        </w:p>
        <w:p w:rsidR="002233CC" w:rsidRDefault="00A91EB5">
          <w:pPr>
            <w:pStyle w:val="Sumrio2"/>
            <w:tabs>
              <w:tab w:val="left" w:pos="1100"/>
            </w:tabs>
            <w:rPr>
              <w:rFonts w:asciiTheme="minorHAnsi" w:eastAsiaTheme="minorEastAsia" w:hAnsiTheme="minorHAnsi" w:cstheme="minorBidi"/>
              <w:noProof/>
              <w:lang w:eastAsia="pt-BR"/>
            </w:rPr>
          </w:pPr>
          <w:hyperlink w:anchor="_Toc490495576" w:history="1">
            <w:r w:rsidR="002233CC" w:rsidRPr="00C56023">
              <w:rPr>
                <w:rStyle w:val="Hyperlink"/>
                <w:noProof/>
              </w:rPr>
              <w:t>16.</w:t>
            </w:r>
            <w:r w:rsidR="002233CC">
              <w:rPr>
                <w:rFonts w:asciiTheme="minorHAnsi" w:eastAsiaTheme="minorEastAsia" w:hAnsiTheme="minorHAnsi" w:cstheme="minorBidi"/>
                <w:noProof/>
                <w:lang w:eastAsia="pt-BR"/>
              </w:rPr>
              <w:tab/>
            </w:r>
            <w:r w:rsidR="002233CC" w:rsidRPr="00C56023">
              <w:rPr>
                <w:rStyle w:val="Hyperlink"/>
                <w:noProof/>
              </w:rPr>
              <w:t>INFRAESTRUTURA</w:t>
            </w:r>
            <w:r w:rsidR="002233CC">
              <w:rPr>
                <w:noProof/>
                <w:webHidden/>
              </w:rPr>
              <w:tab/>
            </w:r>
            <w:r w:rsidR="002233CC">
              <w:rPr>
                <w:noProof/>
                <w:webHidden/>
              </w:rPr>
              <w:fldChar w:fldCharType="begin"/>
            </w:r>
            <w:r w:rsidR="002233CC">
              <w:rPr>
                <w:noProof/>
                <w:webHidden/>
              </w:rPr>
              <w:instrText xml:space="preserve"> PAGEREF _Toc490495576 \h </w:instrText>
            </w:r>
            <w:r w:rsidR="002233CC">
              <w:rPr>
                <w:noProof/>
                <w:webHidden/>
              </w:rPr>
            </w:r>
            <w:r w:rsidR="002233CC">
              <w:rPr>
                <w:noProof/>
                <w:webHidden/>
              </w:rPr>
              <w:fldChar w:fldCharType="separate"/>
            </w:r>
            <w:r>
              <w:rPr>
                <w:noProof/>
                <w:webHidden/>
              </w:rPr>
              <w:t>37</w:t>
            </w:r>
            <w:r w:rsidR="002233CC">
              <w:rPr>
                <w:noProof/>
                <w:webHidden/>
              </w:rPr>
              <w:fldChar w:fldCharType="end"/>
            </w:r>
          </w:hyperlink>
        </w:p>
        <w:p w:rsidR="002233CC" w:rsidRDefault="00A91EB5">
          <w:pPr>
            <w:pStyle w:val="Sumrio3"/>
            <w:rPr>
              <w:rFonts w:asciiTheme="minorHAnsi" w:eastAsiaTheme="minorEastAsia" w:hAnsiTheme="minorHAnsi" w:cstheme="minorBidi"/>
              <w:noProof/>
              <w:lang w:eastAsia="pt-BR"/>
            </w:rPr>
          </w:pPr>
          <w:hyperlink w:anchor="_Toc490495577" w:history="1">
            <w:r w:rsidR="002233CC" w:rsidRPr="00C56023">
              <w:rPr>
                <w:rStyle w:val="Hyperlink"/>
                <w:noProof/>
              </w:rPr>
              <w:t>INSTALAÇÕES, LABORATÓRIOS E BIBLIOTECA</w:t>
            </w:r>
            <w:r w:rsidR="002233CC">
              <w:rPr>
                <w:noProof/>
                <w:webHidden/>
              </w:rPr>
              <w:tab/>
            </w:r>
            <w:r w:rsidR="002233CC">
              <w:rPr>
                <w:noProof/>
                <w:webHidden/>
              </w:rPr>
              <w:fldChar w:fldCharType="begin"/>
            </w:r>
            <w:r w:rsidR="002233CC">
              <w:rPr>
                <w:noProof/>
                <w:webHidden/>
              </w:rPr>
              <w:instrText xml:space="preserve"> PAGEREF _Toc490495577 \h </w:instrText>
            </w:r>
            <w:r w:rsidR="002233CC">
              <w:rPr>
                <w:noProof/>
                <w:webHidden/>
              </w:rPr>
            </w:r>
            <w:r w:rsidR="002233CC">
              <w:rPr>
                <w:noProof/>
                <w:webHidden/>
              </w:rPr>
              <w:fldChar w:fldCharType="separate"/>
            </w:r>
            <w:r>
              <w:rPr>
                <w:noProof/>
                <w:webHidden/>
              </w:rPr>
              <w:t>37</w:t>
            </w:r>
            <w:r w:rsidR="002233CC">
              <w:rPr>
                <w:noProof/>
                <w:webHidden/>
              </w:rPr>
              <w:fldChar w:fldCharType="end"/>
            </w:r>
          </w:hyperlink>
        </w:p>
        <w:p w:rsidR="002233CC" w:rsidRDefault="00A91EB5">
          <w:pPr>
            <w:pStyle w:val="Sumrio3"/>
            <w:rPr>
              <w:rFonts w:asciiTheme="minorHAnsi" w:eastAsiaTheme="minorEastAsia" w:hAnsiTheme="minorHAnsi" w:cstheme="minorBidi"/>
              <w:noProof/>
              <w:lang w:eastAsia="pt-BR"/>
            </w:rPr>
          </w:pPr>
          <w:hyperlink w:anchor="_Toc490495578" w:history="1">
            <w:r w:rsidR="002233CC" w:rsidRPr="00C56023">
              <w:rPr>
                <w:rStyle w:val="Hyperlink"/>
                <w:noProof/>
              </w:rPr>
              <w:t>LABORATÓRIOS DIDÁTICOS</w:t>
            </w:r>
            <w:r w:rsidR="002233CC">
              <w:rPr>
                <w:noProof/>
                <w:webHidden/>
              </w:rPr>
              <w:tab/>
            </w:r>
            <w:r w:rsidR="002233CC">
              <w:rPr>
                <w:noProof/>
                <w:webHidden/>
              </w:rPr>
              <w:fldChar w:fldCharType="begin"/>
            </w:r>
            <w:r w:rsidR="002233CC">
              <w:rPr>
                <w:noProof/>
                <w:webHidden/>
              </w:rPr>
              <w:instrText xml:space="preserve"> PAGEREF _Toc490495578 \h </w:instrText>
            </w:r>
            <w:r w:rsidR="002233CC">
              <w:rPr>
                <w:noProof/>
                <w:webHidden/>
              </w:rPr>
            </w:r>
            <w:r w:rsidR="002233CC">
              <w:rPr>
                <w:noProof/>
                <w:webHidden/>
              </w:rPr>
              <w:fldChar w:fldCharType="separate"/>
            </w:r>
            <w:r>
              <w:rPr>
                <w:noProof/>
                <w:webHidden/>
              </w:rPr>
              <w:t>37</w:t>
            </w:r>
            <w:r w:rsidR="002233CC">
              <w:rPr>
                <w:noProof/>
                <w:webHidden/>
              </w:rPr>
              <w:fldChar w:fldCharType="end"/>
            </w:r>
          </w:hyperlink>
        </w:p>
        <w:p w:rsidR="002233CC" w:rsidRDefault="00A91EB5">
          <w:pPr>
            <w:pStyle w:val="Sumrio3"/>
            <w:rPr>
              <w:rFonts w:asciiTheme="minorHAnsi" w:eastAsiaTheme="minorEastAsia" w:hAnsiTheme="minorHAnsi" w:cstheme="minorBidi"/>
              <w:noProof/>
              <w:lang w:eastAsia="pt-BR"/>
            </w:rPr>
          </w:pPr>
          <w:hyperlink w:anchor="_Toc490495579" w:history="1">
            <w:r w:rsidR="002233CC" w:rsidRPr="00C56023">
              <w:rPr>
                <w:rStyle w:val="Hyperlink"/>
                <w:noProof/>
              </w:rPr>
              <w:t>BIBLIOTECA</w:t>
            </w:r>
            <w:r w:rsidR="002233CC">
              <w:rPr>
                <w:noProof/>
                <w:webHidden/>
              </w:rPr>
              <w:tab/>
            </w:r>
            <w:r w:rsidR="002233CC">
              <w:rPr>
                <w:noProof/>
                <w:webHidden/>
              </w:rPr>
              <w:fldChar w:fldCharType="begin"/>
            </w:r>
            <w:r w:rsidR="002233CC">
              <w:rPr>
                <w:noProof/>
                <w:webHidden/>
              </w:rPr>
              <w:instrText xml:space="preserve"> PAGEREF _Toc490495579 \h </w:instrText>
            </w:r>
            <w:r w:rsidR="002233CC">
              <w:rPr>
                <w:noProof/>
                <w:webHidden/>
              </w:rPr>
            </w:r>
            <w:r w:rsidR="002233CC">
              <w:rPr>
                <w:noProof/>
                <w:webHidden/>
              </w:rPr>
              <w:fldChar w:fldCharType="separate"/>
            </w:r>
            <w:r>
              <w:rPr>
                <w:noProof/>
                <w:webHidden/>
              </w:rPr>
              <w:t>39</w:t>
            </w:r>
            <w:r w:rsidR="002233CC">
              <w:rPr>
                <w:noProof/>
                <w:webHidden/>
              </w:rPr>
              <w:fldChar w:fldCharType="end"/>
            </w:r>
          </w:hyperlink>
        </w:p>
        <w:p w:rsidR="002233CC" w:rsidRDefault="00A91EB5">
          <w:pPr>
            <w:pStyle w:val="Sumrio2"/>
            <w:tabs>
              <w:tab w:val="left" w:pos="1100"/>
            </w:tabs>
            <w:rPr>
              <w:rFonts w:asciiTheme="minorHAnsi" w:eastAsiaTheme="minorEastAsia" w:hAnsiTheme="minorHAnsi" w:cstheme="minorBidi"/>
              <w:noProof/>
              <w:lang w:eastAsia="pt-BR"/>
            </w:rPr>
          </w:pPr>
          <w:hyperlink w:anchor="_Toc490495580" w:history="1">
            <w:r w:rsidR="002233CC" w:rsidRPr="00C56023">
              <w:rPr>
                <w:rStyle w:val="Hyperlink"/>
                <w:noProof/>
              </w:rPr>
              <w:t>17.</w:t>
            </w:r>
            <w:r w:rsidR="002233CC">
              <w:rPr>
                <w:rFonts w:asciiTheme="minorHAnsi" w:eastAsiaTheme="minorEastAsia" w:hAnsiTheme="minorHAnsi" w:cstheme="minorBidi"/>
                <w:noProof/>
                <w:lang w:eastAsia="pt-BR"/>
              </w:rPr>
              <w:tab/>
            </w:r>
            <w:r w:rsidR="002233CC" w:rsidRPr="00C56023">
              <w:rPr>
                <w:rStyle w:val="Hyperlink"/>
                <w:noProof/>
              </w:rPr>
              <w:t>DOCENTES</w:t>
            </w:r>
            <w:r w:rsidR="002233CC">
              <w:rPr>
                <w:noProof/>
                <w:webHidden/>
              </w:rPr>
              <w:tab/>
            </w:r>
            <w:r w:rsidR="002233CC">
              <w:rPr>
                <w:noProof/>
                <w:webHidden/>
              </w:rPr>
              <w:fldChar w:fldCharType="begin"/>
            </w:r>
            <w:r w:rsidR="002233CC">
              <w:rPr>
                <w:noProof/>
                <w:webHidden/>
              </w:rPr>
              <w:instrText xml:space="preserve"> PAGEREF _Toc490495580 \h </w:instrText>
            </w:r>
            <w:r w:rsidR="002233CC">
              <w:rPr>
                <w:noProof/>
                <w:webHidden/>
              </w:rPr>
            </w:r>
            <w:r w:rsidR="002233CC">
              <w:rPr>
                <w:noProof/>
                <w:webHidden/>
              </w:rPr>
              <w:fldChar w:fldCharType="separate"/>
            </w:r>
            <w:r>
              <w:rPr>
                <w:noProof/>
                <w:webHidden/>
              </w:rPr>
              <w:t>42</w:t>
            </w:r>
            <w:r w:rsidR="002233CC">
              <w:rPr>
                <w:noProof/>
                <w:webHidden/>
              </w:rPr>
              <w:fldChar w:fldCharType="end"/>
            </w:r>
          </w:hyperlink>
        </w:p>
        <w:p w:rsidR="002233CC" w:rsidRDefault="00A91EB5">
          <w:pPr>
            <w:pStyle w:val="Sumrio3"/>
            <w:rPr>
              <w:rFonts w:asciiTheme="minorHAnsi" w:eastAsiaTheme="minorEastAsia" w:hAnsiTheme="minorHAnsi" w:cstheme="minorBidi"/>
              <w:noProof/>
              <w:lang w:eastAsia="pt-BR"/>
            </w:rPr>
          </w:pPr>
          <w:hyperlink w:anchor="_Toc490495581" w:history="1">
            <w:r w:rsidR="002233CC" w:rsidRPr="00C56023">
              <w:rPr>
                <w:rStyle w:val="Hyperlink"/>
                <w:noProof/>
              </w:rPr>
              <w:t>NÚCLEO DOCENTE ESTRUTURANTE - NDE</w:t>
            </w:r>
            <w:r w:rsidR="002233CC">
              <w:rPr>
                <w:noProof/>
                <w:webHidden/>
              </w:rPr>
              <w:tab/>
            </w:r>
            <w:r w:rsidR="002233CC">
              <w:rPr>
                <w:noProof/>
                <w:webHidden/>
              </w:rPr>
              <w:fldChar w:fldCharType="begin"/>
            </w:r>
            <w:r w:rsidR="002233CC">
              <w:rPr>
                <w:noProof/>
                <w:webHidden/>
              </w:rPr>
              <w:instrText xml:space="preserve"> PAGEREF _Toc490495581 \h </w:instrText>
            </w:r>
            <w:r w:rsidR="002233CC">
              <w:rPr>
                <w:noProof/>
                <w:webHidden/>
              </w:rPr>
            </w:r>
            <w:r w:rsidR="002233CC">
              <w:rPr>
                <w:noProof/>
                <w:webHidden/>
              </w:rPr>
              <w:fldChar w:fldCharType="separate"/>
            </w:r>
            <w:r>
              <w:rPr>
                <w:noProof/>
                <w:webHidden/>
              </w:rPr>
              <w:t>46</w:t>
            </w:r>
            <w:r w:rsidR="002233CC">
              <w:rPr>
                <w:noProof/>
                <w:webHidden/>
              </w:rPr>
              <w:fldChar w:fldCharType="end"/>
            </w:r>
          </w:hyperlink>
        </w:p>
        <w:p w:rsidR="002233CC" w:rsidRDefault="00A91EB5">
          <w:pPr>
            <w:pStyle w:val="Sumrio2"/>
            <w:tabs>
              <w:tab w:val="left" w:pos="1100"/>
            </w:tabs>
            <w:rPr>
              <w:rFonts w:asciiTheme="minorHAnsi" w:eastAsiaTheme="minorEastAsia" w:hAnsiTheme="minorHAnsi" w:cstheme="minorBidi"/>
              <w:noProof/>
              <w:lang w:eastAsia="pt-BR"/>
            </w:rPr>
          </w:pPr>
          <w:hyperlink w:anchor="_Toc490495582" w:history="1">
            <w:r w:rsidR="002233CC" w:rsidRPr="00C56023">
              <w:rPr>
                <w:rStyle w:val="Hyperlink"/>
                <w:noProof/>
              </w:rPr>
              <w:t>18.</w:t>
            </w:r>
            <w:r w:rsidR="002233CC">
              <w:rPr>
                <w:rFonts w:asciiTheme="minorHAnsi" w:eastAsiaTheme="minorEastAsia" w:hAnsiTheme="minorHAnsi" w:cstheme="minorBidi"/>
                <w:noProof/>
                <w:lang w:eastAsia="pt-BR"/>
              </w:rPr>
              <w:tab/>
            </w:r>
            <w:r w:rsidR="002233CC" w:rsidRPr="00C56023">
              <w:rPr>
                <w:rStyle w:val="Hyperlink"/>
                <w:noProof/>
              </w:rPr>
              <w:t>SISTEMA DE AVALIAÇÃO DO PROJETO DO CURSO</w:t>
            </w:r>
            <w:r w:rsidR="002233CC">
              <w:rPr>
                <w:noProof/>
                <w:webHidden/>
              </w:rPr>
              <w:tab/>
            </w:r>
            <w:r w:rsidR="002233CC">
              <w:rPr>
                <w:noProof/>
                <w:webHidden/>
              </w:rPr>
              <w:fldChar w:fldCharType="begin"/>
            </w:r>
            <w:r w:rsidR="002233CC">
              <w:rPr>
                <w:noProof/>
                <w:webHidden/>
              </w:rPr>
              <w:instrText xml:space="preserve"> PAGEREF _Toc490495582 \h </w:instrText>
            </w:r>
            <w:r w:rsidR="002233CC">
              <w:rPr>
                <w:noProof/>
                <w:webHidden/>
              </w:rPr>
            </w:r>
            <w:r w:rsidR="002233CC">
              <w:rPr>
                <w:noProof/>
                <w:webHidden/>
              </w:rPr>
              <w:fldChar w:fldCharType="separate"/>
            </w:r>
            <w:r>
              <w:rPr>
                <w:noProof/>
                <w:webHidden/>
              </w:rPr>
              <w:t>47</w:t>
            </w:r>
            <w:r w:rsidR="002233CC">
              <w:rPr>
                <w:noProof/>
                <w:webHidden/>
              </w:rPr>
              <w:fldChar w:fldCharType="end"/>
            </w:r>
          </w:hyperlink>
        </w:p>
        <w:p w:rsidR="002233CC" w:rsidRDefault="00A91EB5">
          <w:pPr>
            <w:pStyle w:val="Sumrio2"/>
            <w:tabs>
              <w:tab w:val="left" w:pos="1100"/>
            </w:tabs>
            <w:rPr>
              <w:rFonts w:asciiTheme="minorHAnsi" w:eastAsiaTheme="minorEastAsia" w:hAnsiTheme="minorHAnsi" w:cstheme="minorBidi"/>
              <w:noProof/>
              <w:lang w:eastAsia="pt-BR"/>
            </w:rPr>
          </w:pPr>
          <w:hyperlink w:anchor="_Toc490495583" w:history="1">
            <w:r w:rsidR="002233CC" w:rsidRPr="00C56023">
              <w:rPr>
                <w:rStyle w:val="Hyperlink"/>
                <w:noProof/>
              </w:rPr>
              <w:t>19.</w:t>
            </w:r>
            <w:r w:rsidR="002233CC">
              <w:rPr>
                <w:rFonts w:asciiTheme="minorHAnsi" w:eastAsiaTheme="minorEastAsia" w:hAnsiTheme="minorHAnsi" w:cstheme="minorBidi"/>
                <w:noProof/>
                <w:lang w:eastAsia="pt-BR"/>
              </w:rPr>
              <w:tab/>
            </w:r>
            <w:r w:rsidR="002233CC" w:rsidRPr="00C56023">
              <w:rPr>
                <w:rStyle w:val="Hyperlink"/>
                <w:noProof/>
              </w:rPr>
              <w:t>OFERTA DE DISCIPLINA NA MODALIDE SEMIPRESENCIAL</w:t>
            </w:r>
            <w:r w:rsidR="002233CC">
              <w:rPr>
                <w:noProof/>
                <w:webHidden/>
              </w:rPr>
              <w:tab/>
            </w:r>
            <w:r w:rsidR="002233CC">
              <w:rPr>
                <w:noProof/>
                <w:webHidden/>
              </w:rPr>
              <w:fldChar w:fldCharType="begin"/>
            </w:r>
            <w:r w:rsidR="002233CC">
              <w:rPr>
                <w:noProof/>
                <w:webHidden/>
              </w:rPr>
              <w:instrText xml:space="preserve"> PAGEREF _Toc490495583 \h </w:instrText>
            </w:r>
            <w:r w:rsidR="002233CC">
              <w:rPr>
                <w:noProof/>
                <w:webHidden/>
              </w:rPr>
            </w:r>
            <w:r w:rsidR="002233CC">
              <w:rPr>
                <w:noProof/>
                <w:webHidden/>
              </w:rPr>
              <w:fldChar w:fldCharType="separate"/>
            </w:r>
            <w:r>
              <w:rPr>
                <w:noProof/>
                <w:webHidden/>
              </w:rPr>
              <w:t>48</w:t>
            </w:r>
            <w:r w:rsidR="002233CC">
              <w:rPr>
                <w:noProof/>
                <w:webHidden/>
              </w:rPr>
              <w:fldChar w:fldCharType="end"/>
            </w:r>
          </w:hyperlink>
        </w:p>
        <w:p w:rsidR="002233CC" w:rsidRDefault="00A91EB5">
          <w:pPr>
            <w:pStyle w:val="Sumrio2"/>
            <w:tabs>
              <w:tab w:val="left" w:pos="1100"/>
            </w:tabs>
            <w:rPr>
              <w:rFonts w:asciiTheme="minorHAnsi" w:eastAsiaTheme="minorEastAsia" w:hAnsiTheme="minorHAnsi" w:cstheme="minorBidi"/>
              <w:noProof/>
              <w:lang w:eastAsia="pt-BR"/>
            </w:rPr>
          </w:pPr>
          <w:hyperlink w:anchor="_Toc490495584" w:history="1">
            <w:r w:rsidR="002233CC" w:rsidRPr="00C56023">
              <w:rPr>
                <w:rStyle w:val="Hyperlink"/>
                <w:noProof/>
              </w:rPr>
              <w:t>20.</w:t>
            </w:r>
            <w:r w:rsidR="002233CC">
              <w:rPr>
                <w:rFonts w:asciiTheme="minorHAnsi" w:eastAsiaTheme="minorEastAsia" w:hAnsiTheme="minorHAnsi" w:cstheme="minorBidi"/>
                <w:noProof/>
                <w:lang w:eastAsia="pt-BR"/>
              </w:rPr>
              <w:tab/>
            </w:r>
            <w:r w:rsidR="002233CC" w:rsidRPr="00C56023">
              <w:rPr>
                <w:rStyle w:val="Hyperlink"/>
                <w:noProof/>
              </w:rPr>
              <w:t>REGRAS DE TRANSIÇÃO</w:t>
            </w:r>
            <w:r w:rsidR="002233CC">
              <w:rPr>
                <w:noProof/>
                <w:webHidden/>
              </w:rPr>
              <w:tab/>
            </w:r>
            <w:r w:rsidR="002233CC">
              <w:rPr>
                <w:noProof/>
                <w:webHidden/>
              </w:rPr>
              <w:fldChar w:fldCharType="begin"/>
            </w:r>
            <w:r w:rsidR="002233CC">
              <w:rPr>
                <w:noProof/>
                <w:webHidden/>
              </w:rPr>
              <w:instrText xml:space="preserve"> PAGEREF _Toc490495584 \h </w:instrText>
            </w:r>
            <w:r w:rsidR="002233CC">
              <w:rPr>
                <w:noProof/>
                <w:webHidden/>
              </w:rPr>
            </w:r>
            <w:r w:rsidR="002233CC">
              <w:rPr>
                <w:noProof/>
                <w:webHidden/>
              </w:rPr>
              <w:fldChar w:fldCharType="separate"/>
            </w:r>
            <w:r>
              <w:rPr>
                <w:noProof/>
                <w:webHidden/>
              </w:rPr>
              <w:t>50</w:t>
            </w:r>
            <w:r w:rsidR="002233CC">
              <w:rPr>
                <w:noProof/>
                <w:webHidden/>
              </w:rPr>
              <w:fldChar w:fldCharType="end"/>
            </w:r>
          </w:hyperlink>
        </w:p>
        <w:p w:rsidR="002233CC" w:rsidRDefault="00A91EB5">
          <w:pPr>
            <w:pStyle w:val="Sumrio2"/>
            <w:tabs>
              <w:tab w:val="left" w:pos="1100"/>
            </w:tabs>
            <w:rPr>
              <w:rFonts w:asciiTheme="minorHAnsi" w:eastAsiaTheme="minorEastAsia" w:hAnsiTheme="minorHAnsi" w:cstheme="minorBidi"/>
              <w:noProof/>
              <w:lang w:eastAsia="pt-BR"/>
            </w:rPr>
          </w:pPr>
          <w:hyperlink w:anchor="_Toc490495585" w:history="1">
            <w:r w:rsidR="002233CC" w:rsidRPr="00C56023">
              <w:rPr>
                <w:rStyle w:val="Hyperlink"/>
                <w:noProof/>
              </w:rPr>
              <w:t>21.</w:t>
            </w:r>
            <w:r w:rsidR="002233CC">
              <w:rPr>
                <w:rFonts w:asciiTheme="minorHAnsi" w:eastAsiaTheme="minorEastAsia" w:hAnsiTheme="minorHAnsi" w:cstheme="minorBidi"/>
                <w:noProof/>
                <w:lang w:eastAsia="pt-BR"/>
              </w:rPr>
              <w:tab/>
            </w:r>
            <w:r w:rsidR="002233CC" w:rsidRPr="00C56023">
              <w:rPr>
                <w:rStyle w:val="Hyperlink"/>
                <w:noProof/>
              </w:rPr>
              <w:t>ANEXOS</w:t>
            </w:r>
            <w:r w:rsidR="002233CC">
              <w:rPr>
                <w:noProof/>
                <w:webHidden/>
              </w:rPr>
              <w:tab/>
            </w:r>
            <w:r w:rsidR="002233CC">
              <w:rPr>
                <w:noProof/>
                <w:webHidden/>
              </w:rPr>
              <w:fldChar w:fldCharType="begin"/>
            </w:r>
            <w:r w:rsidR="002233CC">
              <w:rPr>
                <w:noProof/>
                <w:webHidden/>
              </w:rPr>
              <w:instrText xml:space="preserve"> PAGEREF _Toc490495585 \h </w:instrText>
            </w:r>
            <w:r w:rsidR="002233CC">
              <w:rPr>
                <w:noProof/>
                <w:webHidden/>
              </w:rPr>
            </w:r>
            <w:r w:rsidR="002233CC">
              <w:rPr>
                <w:noProof/>
                <w:webHidden/>
              </w:rPr>
              <w:fldChar w:fldCharType="separate"/>
            </w:r>
            <w:r>
              <w:rPr>
                <w:noProof/>
                <w:webHidden/>
              </w:rPr>
              <w:t>51</w:t>
            </w:r>
            <w:r w:rsidR="002233CC">
              <w:rPr>
                <w:noProof/>
                <w:webHidden/>
              </w:rPr>
              <w:fldChar w:fldCharType="end"/>
            </w:r>
          </w:hyperlink>
        </w:p>
        <w:p w:rsidR="002233CC" w:rsidRDefault="00A91EB5">
          <w:pPr>
            <w:pStyle w:val="Sumrio2"/>
            <w:rPr>
              <w:rFonts w:asciiTheme="minorHAnsi" w:eastAsiaTheme="minorEastAsia" w:hAnsiTheme="minorHAnsi" w:cstheme="minorBidi"/>
              <w:noProof/>
              <w:lang w:eastAsia="pt-BR"/>
            </w:rPr>
          </w:pPr>
          <w:hyperlink w:anchor="_Toc490495586" w:history="1">
            <w:r w:rsidR="002233CC" w:rsidRPr="00C56023">
              <w:rPr>
                <w:rStyle w:val="Hyperlink"/>
                <w:noProof/>
              </w:rPr>
              <w:t>ANEXO A - EMENTAS DAS DISCIPLINAS OBRIGATÓRIAS DO BCC</w:t>
            </w:r>
            <w:r w:rsidR="002233CC">
              <w:rPr>
                <w:noProof/>
                <w:webHidden/>
              </w:rPr>
              <w:tab/>
            </w:r>
            <w:r w:rsidR="002233CC">
              <w:rPr>
                <w:noProof/>
                <w:webHidden/>
              </w:rPr>
              <w:fldChar w:fldCharType="begin"/>
            </w:r>
            <w:r w:rsidR="002233CC">
              <w:rPr>
                <w:noProof/>
                <w:webHidden/>
              </w:rPr>
              <w:instrText xml:space="preserve"> PAGEREF _Toc490495586 \h </w:instrText>
            </w:r>
            <w:r w:rsidR="002233CC">
              <w:rPr>
                <w:noProof/>
                <w:webHidden/>
              </w:rPr>
            </w:r>
            <w:r w:rsidR="002233CC">
              <w:rPr>
                <w:noProof/>
                <w:webHidden/>
              </w:rPr>
              <w:fldChar w:fldCharType="separate"/>
            </w:r>
            <w:r>
              <w:rPr>
                <w:noProof/>
                <w:webHidden/>
              </w:rPr>
              <w:t>51</w:t>
            </w:r>
            <w:r w:rsidR="002233CC">
              <w:rPr>
                <w:noProof/>
                <w:webHidden/>
              </w:rPr>
              <w:fldChar w:fldCharType="end"/>
            </w:r>
          </w:hyperlink>
        </w:p>
        <w:p w:rsidR="002233CC" w:rsidRDefault="00A91EB5">
          <w:pPr>
            <w:pStyle w:val="Sumrio2"/>
            <w:rPr>
              <w:rFonts w:asciiTheme="minorHAnsi" w:eastAsiaTheme="minorEastAsia" w:hAnsiTheme="minorHAnsi" w:cstheme="minorBidi"/>
              <w:noProof/>
              <w:lang w:eastAsia="pt-BR"/>
            </w:rPr>
          </w:pPr>
          <w:hyperlink w:anchor="_Toc490495587" w:history="1">
            <w:r w:rsidR="002233CC" w:rsidRPr="00C56023">
              <w:rPr>
                <w:rStyle w:val="Hyperlink"/>
                <w:noProof/>
              </w:rPr>
              <w:t>ANEXO B – EMENTAS DAS DISCIPLINAS DE OPÇÃO LIMITADA DO BCC</w:t>
            </w:r>
            <w:r w:rsidR="002233CC">
              <w:rPr>
                <w:noProof/>
                <w:webHidden/>
              </w:rPr>
              <w:tab/>
            </w:r>
            <w:r w:rsidR="002233CC">
              <w:rPr>
                <w:noProof/>
                <w:webHidden/>
              </w:rPr>
              <w:fldChar w:fldCharType="begin"/>
            </w:r>
            <w:r w:rsidR="002233CC">
              <w:rPr>
                <w:noProof/>
                <w:webHidden/>
              </w:rPr>
              <w:instrText xml:space="preserve"> PAGEREF _Toc490495587 \h </w:instrText>
            </w:r>
            <w:r w:rsidR="002233CC">
              <w:rPr>
                <w:noProof/>
                <w:webHidden/>
              </w:rPr>
            </w:r>
            <w:r w:rsidR="002233CC">
              <w:rPr>
                <w:noProof/>
                <w:webHidden/>
              </w:rPr>
              <w:fldChar w:fldCharType="separate"/>
            </w:r>
            <w:r>
              <w:rPr>
                <w:noProof/>
                <w:webHidden/>
              </w:rPr>
              <w:t>81</w:t>
            </w:r>
            <w:r w:rsidR="002233CC">
              <w:rPr>
                <w:noProof/>
                <w:webHidden/>
              </w:rPr>
              <w:fldChar w:fldCharType="end"/>
            </w:r>
          </w:hyperlink>
        </w:p>
        <w:p w:rsidR="002233CC" w:rsidRDefault="00A91EB5">
          <w:pPr>
            <w:pStyle w:val="Sumrio2"/>
            <w:rPr>
              <w:rFonts w:asciiTheme="minorHAnsi" w:eastAsiaTheme="minorEastAsia" w:hAnsiTheme="minorHAnsi" w:cstheme="minorBidi"/>
              <w:noProof/>
              <w:lang w:eastAsia="pt-BR"/>
            </w:rPr>
          </w:pPr>
          <w:hyperlink w:anchor="_Toc490495588" w:history="1">
            <w:r w:rsidR="002233CC" w:rsidRPr="00C56023">
              <w:rPr>
                <w:rStyle w:val="Hyperlink"/>
                <w:noProof/>
              </w:rPr>
              <w:t>ANEXO C – EMENTAS DAS DISCIPLINAS QUE NÃO SÃO OFERECIDAS PELO BCC</w:t>
            </w:r>
            <w:r w:rsidR="002233CC">
              <w:rPr>
                <w:noProof/>
                <w:webHidden/>
              </w:rPr>
              <w:tab/>
            </w:r>
            <w:r w:rsidR="002233CC">
              <w:rPr>
                <w:noProof/>
                <w:webHidden/>
              </w:rPr>
              <w:fldChar w:fldCharType="begin"/>
            </w:r>
            <w:r w:rsidR="002233CC">
              <w:rPr>
                <w:noProof/>
                <w:webHidden/>
              </w:rPr>
              <w:instrText xml:space="preserve"> PAGEREF _Toc490495588 \h </w:instrText>
            </w:r>
            <w:r w:rsidR="002233CC">
              <w:rPr>
                <w:noProof/>
                <w:webHidden/>
              </w:rPr>
            </w:r>
            <w:r w:rsidR="002233CC">
              <w:rPr>
                <w:noProof/>
                <w:webHidden/>
              </w:rPr>
              <w:fldChar w:fldCharType="separate"/>
            </w:r>
            <w:r>
              <w:rPr>
                <w:noProof/>
                <w:webHidden/>
              </w:rPr>
              <w:t>130</w:t>
            </w:r>
            <w:r w:rsidR="002233CC">
              <w:rPr>
                <w:noProof/>
                <w:webHidden/>
              </w:rPr>
              <w:fldChar w:fldCharType="end"/>
            </w:r>
          </w:hyperlink>
        </w:p>
        <w:p w:rsidR="002233CC" w:rsidRDefault="00A91EB5">
          <w:pPr>
            <w:pStyle w:val="Sumrio2"/>
            <w:rPr>
              <w:rFonts w:asciiTheme="minorHAnsi" w:eastAsiaTheme="minorEastAsia" w:hAnsiTheme="minorHAnsi" w:cstheme="minorBidi"/>
              <w:noProof/>
              <w:lang w:eastAsia="pt-BR"/>
            </w:rPr>
          </w:pPr>
          <w:hyperlink w:anchor="_Toc490495589" w:history="1">
            <w:r w:rsidR="002233CC" w:rsidRPr="00C56023">
              <w:rPr>
                <w:rStyle w:val="Hyperlink"/>
                <w:noProof/>
              </w:rPr>
              <w:t>ANEXO D – Ementas das disciplinas obrigatórias para o BCC e oferecidas pelo BC&amp;T</w:t>
            </w:r>
            <w:r w:rsidR="002233CC">
              <w:rPr>
                <w:noProof/>
                <w:webHidden/>
              </w:rPr>
              <w:tab/>
            </w:r>
            <w:r w:rsidR="002233CC">
              <w:rPr>
                <w:noProof/>
                <w:webHidden/>
              </w:rPr>
              <w:fldChar w:fldCharType="begin"/>
            </w:r>
            <w:r w:rsidR="002233CC">
              <w:rPr>
                <w:noProof/>
                <w:webHidden/>
              </w:rPr>
              <w:instrText xml:space="preserve"> PAGEREF _Toc490495589 \h </w:instrText>
            </w:r>
            <w:r w:rsidR="002233CC">
              <w:rPr>
                <w:noProof/>
                <w:webHidden/>
              </w:rPr>
            </w:r>
            <w:r w:rsidR="002233CC">
              <w:rPr>
                <w:noProof/>
                <w:webHidden/>
              </w:rPr>
              <w:fldChar w:fldCharType="separate"/>
            </w:r>
            <w:r>
              <w:rPr>
                <w:noProof/>
                <w:webHidden/>
              </w:rPr>
              <w:t>132</w:t>
            </w:r>
            <w:r w:rsidR="002233CC">
              <w:rPr>
                <w:noProof/>
                <w:webHidden/>
              </w:rPr>
              <w:fldChar w:fldCharType="end"/>
            </w:r>
          </w:hyperlink>
        </w:p>
        <w:p w:rsidR="002233CC" w:rsidRDefault="00A91EB5">
          <w:pPr>
            <w:pStyle w:val="Sumrio2"/>
            <w:rPr>
              <w:rFonts w:asciiTheme="minorHAnsi" w:eastAsiaTheme="minorEastAsia" w:hAnsiTheme="minorHAnsi" w:cstheme="minorBidi"/>
              <w:noProof/>
              <w:lang w:eastAsia="pt-BR"/>
            </w:rPr>
          </w:pPr>
          <w:hyperlink w:anchor="_Toc490495590" w:history="1">
            <w:r w:rsidR="002233CC" w:rsidRPr="00C56023">
              <w:rPr>
                <w:rStyle w:val="Hyperlink"/>
                <w:noProof/>
              </w:rPr>
              <w:t>ANEXO E – NORMAS DO PGC</w:t>
            </w:r>
            <w:r w:rsidR="002233CC">
              <w:rPr>
                <w:noProof/>
                <w:webHidden/>
              </w:rPr>
              <w:tab/>
            </w:r>
            <w:r w:rsidR="002233CC">
              <w:rPr>
                <w:noProof/>
                <w:webHidden/>
              </w:rPr>
              <w:fldChar w:fldCharType="begin"/>
            </w:r>
            <w:r w:rsidR="002233CC">
              <w:rPr>
                <w:noProof/>
                <w:webHidden/>
              </w:rPr>
              <w:instrText xml:space="preserve"> PAGEREF _Toc490495590 \h </w:instrText>
            </w:r>
            <w:r w:rsidR="002233CC">
              <w:rPr>
                <w:noProof/>
                <w:webHidden/>
              </w:rPr>
            </w:r>
            <w:r w:rsidR="002233CC">
              <w:rPr>
                <w:noProof/>
                <w:webHidden/>
              </w:rPr>
              <w:fldChar w:fldCharType="separate"/>
            </w:r>
            <w:r>
              <w:rPr>
                <w:noProof/>
                <w:webHidden/>
              </w:rPr>
              <w:t>133</w:t>
            </w:r>
            <w:r w:rsidR="002233CC">
              <w:rPr>
                <w:noProof/>
                <w:webHidden/>
              </w:rPr>
              <w:fldChar w:fldCharType="end"/>
            </w:r>
          </w:hyperlink>
        </w:p>
        <w:p w:rsidR="002233CC" w:rsidRDefault="00A91EB5">
          <w:pPr>
            <w:pStyle w:val="Sumrio2"/>
            <w:rPr>
              <w:rFonts w:asciiTheme="minorHAnsi" w:eastAsiaTheme="minorEastAsia" w:hAnsiTheme="minorHAnsi" w:cstheme="minorBidi"/>
              <w:noProof/>
              <w:lang w:eastAsia="pt-BR"/>
            </w:rPr>
          </w:pPr>
          <w:hyperlink w:anchor="_Toc490495591" w:history="1">
            <w:r w:rsidR="002233CC" w:rsidRPr="00C56023">
              <w:rPr>
                <w:rStyle w:val="Hyperlink"/>
                <w:noProof/>
              </w:rPr>
              <w:t>Anexo F - Resolução ConsEPE nº 85 - 26/08/10</w:t>
            </w:r>
            <w:r w:rsidR="002233CC">
              <w:rPr>
                <w:noProof/>
                <w:webHidden/>
              </w:rPr>
              <w:tab/>
            </w:r>
            <w:r w:rsidR="002233CC">
              <w:rPr>
                <w:noProof/>
                <w:webHidden/>
              </w:rPr>
              <w:fldChar w:fldCharType="begin"/>
            </w:r>
            <w:r w:rsidR="002233CC">
              <w:rPr>
                <w:noProof/>
                <w:webHidden/>
              </w:rPr>
              <w:instrText xml:space="preserve"> PAGEREF _Toc490495591 \h </w:instrText>
            </w:r>
            <w:r w:rsidR="002233CC">
              <w:rPr>
                <w:noProof/>
                <w:webHidden/>
              </w:rPr>
            </w:r>
            <w:r w:rsidR="002233CC">
              <w:rPr>
                <w:noProof/>
                <w:webHidden/>
              </w:rPr>
              <w:fldChar w:fldCharType="separate"/>
            </w:r>
            <w:r>
              <w:rPr>
                <w:noProof/>
                <w:webHidden/>
              </w:rPr>
              <w:t>141</w:t>
            </w:r>
            <w:r w:rsidR="002233CC">
              <w:rPr>
                <w:noProof/>
                <w:webHidden/>
              </w:rPr>
              <w:fldChar w:fldCharType="end"/>
            </w:r>
          </w:hyperlink>
        </w:p>
        <w:p w:rsidR="002233CC" w:rsidRDefault="00A91EB5">
          <w:pPr>
            <w:pStyle w:val="Sumrio3"/>
            <w:rPr>
              <w:rFonts w:asciiTheme="minorHAnsi" w:eastAsiaTheme="minorEastAsia" w:hAnsiTheme="minorHAnsi" w:cstheme="minorBidi"/>
              <w:noProof/>
              <w:lang w:eastAsia="pt-BR"/>
            </w:rPr>
          </w:pPr>
          <w:hyperlink w:anchor="_Toc490495592" w:history="1">
            <w:r w:rsidR="002233CC" w:rsidRPr="00C56023">
              <w:rPr>
                <w:rStyle w:val="Hyperlink"/>
                <w:rFonts w:eastAsia="Arial Unicode MS"/>
                <w:noProof/>
              </w:rPr>
              <w:t>Regulamenta as</w:t>
            </w:r>
            <w:r w:rsidR="002233CC" w:rsidRPr="00C56023">
              <w:rPr>
                <w:rStyle w:val="Hyperlink"/>
                <w:rFonts w:eastAsia="Arial Unicode MS" w:cs="Arial Unicode MS"/>
                <w:noProof/>
              </w:rPr>
              <w:t> normas </w:t>
            </w:r>
            <w:r w:rsidR="002233CC" w:rsidRPr="00C56023">
              <w:rPr>
                <w:rStyle w:val="Hyperlink"/>
                <w:rFonts w:eastAsia="Arial Unicode MS"/>
                <w:noProof/>
              </w:rPr>
              <w:t>para a realização de estágio curricular e não-curricular do curso de graduação em Bacharelado em Ciência da Computação (BCC) da UFABC.</w:t>
            </w:r>
            <w:r w:rsidR="002233CC">
              <w:rPr>
                <w:noProof/>
                <w:webHidden/>
              </w:rPr>
              <w:tab/>
            </w:r>
            <w:r w:rsidR="002233CC">
              <w:rPr>
                <w:noProof/>
                <w:webHidden/>
              </w:rPr>
              <w:fldChar w:fldCharType="begin"/>
            </w:r>
            <w:r w:rsidR="002233CC">
              <w:rPr>
                <w:noProof/>
                <w:webHidden/>
              </w:rPr>
              <w:instrText xml:space="preserve"> PAGEREF _Toc490495592 \h </w:instrText>
            </w:r>
            <w:r w:rsidR="002233CC">
              <w:rPr>
                <w:noProof/>
                <w:webHidden/>
              </w:rPr>
            </w:r>
            <w:r w:rsidR="002233CC">
              <w:rPr>
                <w:noProof/>
                <w:webHidden/>
              </w:rPr>
              <w:fldChar w:fldCharType="separate"/>
            </w:r>
            <w:r>
              <w:rPr>
                <w:noProof/>
                <w:webHidden/>
              </w:rPr>
              <w:t>141</w:t>
            </w:r>
            <w:r w:rsidR="002233CC">
              <w:rPr>
                <w:noProof/>
                <w:webHidden/>
              </w:rPr>
              <w:fldChar w:fldCharType="end"/>
            </w:r>
          </w:hyperlink>
        </w:p>
        <w:p w:rsidR="003310F6" w:rsidRPr="003310F6" w:rsidRDefault="00086C9A">
          <w:pPr>
            <w:rPr>
              <w:color w:val="76923C" w:themeColor="accent3" w:themeShade="BF"/>
            </w:rPr>
          </w:pPr>
          <w:r w:rsidRPr="003310F6">
            <w:rPr>
              <w:b/>
              <w:bCs/>
              <w:color w:val="76923C" w:themeColor="accent3" w:themeShade="BF"/>
            </w:rPr>
            <w:fldChar w:fldCharType="end"/>
          </w:r>
        </w:p>
      </w:sdtContent>
    </w:sdt>
    <w:p w:rsidR="00D54E8B" w:rsidRPr="003F5A14" w:rsidRDefault="00D54E8B">
      <w:pPr>
        <w:tabs>
          <w:tab w:val="clear" w:pos="357"/>
        </w:tabs>
        <w:suppressAutoHyphens w:val="0"/>
        <w:autoSpaceDE/>
        <w:spacing w:before="0" w:after="0" w:line="240" w:lineRule="auto"/>
        <w:jc w:val="left"/>
        <w:rPr>
          <w:rFonts w:eastAsia="Times New Roman"/>
          <w:b/>
          <w:bCs/>
          <w:i/>
          <w:iCs/>
          <w:sz w:val="28"/>
          <w:szCs w:val="28"/>
        </w:rPr>
      </w:pPr>
    </w:p>
    <w:p w:rsidR="003310F6" w:rsidRDefault="003310F6">
      <w:pPr>
        <w:tabs>
          <w:tab w:val="clear" w:pos="357"/>
        </w:tabs>
        <w:suppressAutoHyphens w:val="0"/>
        <w:autoSpaceDE/>
        <w:spacing w:before="0" w:after="0" w:line="240" w:lineRule="auto"/>
        <w:ind w:firstLine="0"/>
        <w:jc w:val="left"/>
        <w:rPr>
          <w:rFonts w:eastAsia="Times New Roman"/>
          <w:b/>
          <w:bCs/>
          <w:i/>
          <w:iCs/>
          <w:color w:val="76923C" w:themeColor="accent3" w:themeShade="BF"/>
          <w:sz w:val="28"/>
          <w:szCs w:val="28"/>
        </w:rPr>
      </w:pPr>
      <w:bookmarkStart w:id="6" w:name="_Toc415392881"/>
      <w:bookmarkStart w:id="7" w:name="_Toc415392928"/>
      <w:r>
        <w:br w:type="page"/>
      </w:r>
    </w:p>
    <w:p w:rsidR="00CE305A" w:rsidRPr="003F5A14" w:rsidRDefault="00CE305A" w:rsidP="00CE3CEE">
      <w:pPr>
        <w:pStyle w:val="Ttulo2"/>
      </w:pPr>
      <w:bookmarkStart w:id="8" w:name="_Toc490495551"/>
      <w:r w:rsidRPr="003F5A14">
        <w:lastRenderedPageBreak/>
        <w:t>DADOS DA INSTITUIÇÃO</w:t>
      </w:r>
      <w:bookmarkEnd w:id="6"/>
      <w:bookmarkEnd w:id="7"/>
      <w:bookmarkEnd w:id="8"/>
    </w:p>
    <w:p w:rsidR="00CE305A" w:rsidRPr="003F5A14" w:rsidRDefault="00CE305A" w:rsidP="002B6794">
      <w:r w:rsidRPr="000B55C6">
        <w:rPr>
          <w:b/>
          <w:bCs/>
          <w:color w:val="76923C" w:themeColor="accent3" w:themeShade="BF"/>
        </w:rPr>
        <w:t>Nome da Unidade</w:t>
      </w:r>
      <w:r w:rsidRPr="003F5A14">
        <w:t>:</w:t>
      </w:r>
      <w:r w:rsidRPr="003F5A14">
        <w:rPr>
          <w:b/>
        </w:rPr>
        <w:t xml:space="preserve"> </w:t>
      </w:r>
      <w:r w:rsidRPr="003F5A14">
        <w:t>Fundação Universidade Federal do ABC</w:t>
      </w:r>
    </w:p>
    <w:p w:rsidR="00CE305A" w:rsidRPr="003F5A14" w:rsidRDefault="00CE305A" w:rsidP="002B6794">
      <w:r w:rsidRPr="000B55C6">
        <w:rPr>
          <w:b/>
          <w:bCs/>
          <w:color w:val="76923C" w:themeColor="accent3" w:themeShade="BF"/>
        </w:rPr>
        <w:t>CNPJ</w:t>
      </w:r>
      <w:r w:rsidRPr="003F5A14">
        <w:t>: 07 722.779/0001-06</w:t>
      </w:r>
    </w:p>
    <w:p w:rsidR="00CE305A" w:rsidRDefault="00CE305A" w:rsidP="002B6794">
      <w:r w:rsidRPr="000B55C6">
        <w:rPr>
          <w:b/>
          <w:bCs/>
          <w:color w:val="76923C" w:themeColor="accent3" w:themeShade="BF"/>
        </w:rPr>
        <w:t>Lei de Criação</w:t>
      </w:r>
      <w:r w:rsidRPr="003F5A14">
        <w:t>: Lei n° 11.145, de 26 de julho de 2005, publicad</w:t>
      </w:r>
      <w:r w:rsidR="004746FA">
        <w:t xml:space="preserve">a no DOU em 27 de julho de </w:t>
      </w:r>
      <w:r w:rsidR="004746FA" w:rsidRPr="00350772">
        <w:t>2005</w:t>
      </w:r>
      <w:r w:rsidR="00A23E21">
        <w:t xml:space="preserve"> e</w:t>
      </w:r>
      <w:r w:rsidR="00954C60">
        <w:t xml:space="preserve"> </w:t>
      </w:r>
      <w:r w:rsidR="00954C60" w:rsidRPr="008B6797">
        <w:t>alterada pela Lei nº 13.110, de 25 de março de 2015, publicada no DOU em 26 de março de 2015</w:t>
      </w:r>
      <w:r w:rsidR="00954C60">
        <w:t>.</w:t>
      </w:r>
    </w:p>
    <w:p w:rsidR="003A5F10" w:rsidRDefault="003A5F10" w:rsidP="002B6794"/>
    <w:p w:rsidR="003A5F10" w:rsidRDefault="003A5F10" w:rsidP="002B6794"/>
    <w:p w:rsidR="00CE305A" w:rsidRPr="003F5A14" w:rsidRDefault="00CE305A" w:rsidP="002B6794">
      <w:pPr>
        <w:pStyle w:val="Ttulo2"/>
      </w:pPr>
      <w:bookmarkStart w:id="9" w:name="_Toc415392882"/>
      <w:bookmarkStart w:id="10" w:name="_Toc415392929"/>
      <w:bookmarkStart w:id="11" w:name="_Toc490495552"/>
      <w:r w:rsidRPr="003F5A14">
        <w:t>DADOS DO CURSO</w:t>
      </w:r>
      <w:bookmarkEnd w:id="9"/>
      <w:bookmarkEnd w:id="10"/>
      <w:bookmarkEnd w:id="11"/>
    </w:p>
    <w:p w:rsidR="00CE305A" w:rsidRPr="003F5A14" w:rsidRDefault="00CE305A" w:rsidP="002B6794">
      <w:r w:rsidRPr="000B55C6">
        <w:rPr>
          <w:b/>
          <w:bCs/>
          <w:color w:val="76923C" w:themeColor="accent3" w:themeShade="BF"/>
        </w:rPr>
        <w:t>Curso</w:t>
      </w:r>
      <w:r w:rsidRPr="003F5A14">
        <w:t xml:space="preserve">: Bacharelado em </w:t>
      </w:r>
      <w:r w:rsidR="00781605" w:rsidRPr="003F5A14">
        <w:t>Ciência da Computação</w:t>
      </w:r>
    </w:p>
    <w:p w:rsidR="00781605" w:rsidRPr="003F5A14" w:rsidRDefault="00CE305A" w:rsidP="002B6794">
      <w:pPr>
        <w:rPr>
          <w:i/>
          <w:iCs/>
        </w:rPr>
      </w:pPr>
      <w:r w:rsidRPr="000B55C6">
        <w:rPr>
          <w:b/>
          <w:bCs/>
          <w:color w:val="76923C" w:themeColor="accent3" w:themeShade="BF"/>
        </w:rPr>
        <w:t>Diplomação</w:t>
      </w:r>
      <w:r w:rsidRPr="003F5A14">
        <w:t xml:space="preserve">: Bacharel em </w:t>
      </w:r>
      <w:r w:rsidR="00781605" w:rsidRPr="003F5A14">
        <w:rPr>
          <w:i/>
          <w:iCs/>
        </w:rPr>
        <w:t>Ciência da Computação</w:t>
      </w:r>
    </w:p>
    <w:p w:rsidR="00CE305A" w:rsidRDefault="00CE305A" w:rsidP="002B6794">
      <w:pPr>
        <w:rPr>
          <w:rFonts w:eastAsia="Arial"/>
        </w:rPr>
      </w:pPr>
      <w:r w:rsidRPr="009A67B3">
        <w:rPr>
          <w:b/>
          <w:bCs/>
          <w:color w:val="76923C" w:themeColor="accent3" w:themeShade="BF"/>
        </w:rPr>
        <w:t>Carga horária total do curso:</w:t>
      </w:r>
      <w:r w:rsidRPr="003F5A14">
        <w:t xml:space="preserve"> </w:t>
      </w:r>
      <w:r w:rsidR="006B5C9C">
        <w:rPr>
          <w:rFonts w:eastAsia="Arial"/>
        </w:rPr>
        <w:t>3</w:t>
      </w:r>
      <w:r w:rsidR="00954C60">
        <w:rPr>
          <w:rFonts w:eastAsia="Arial"/>
        </w:rPr>
        <w:t>.19</w:t>
      </w:r>
      <w:r w:rsidR="006B5C9C">
        <w:rPr>
          <w:rFonts w:eastAsia="Arial"/>
        </w:rPr>
        <w:t>2 horas</w:t>
      </w:r>
    </w:p>
    <w:p w:rsidR="006B5C9C" w:rsidRDefault="006B5C9C" w:rsidP="006B5C9C">
      <w:pPr>
        <w:rPr>
          <w:rFonts w:eastAsia="Arial"/>
        </w:rPr>
      </w:pPr>
      <w:r>
        <w:rPr>
          <w:b/>
          <w:bCs/>
          <w:color w:val="76923C" w:themeColor="accent3" w:themeShade="BF"/>
        </w:rPr>
        <w:t>Tempo de Integralização</w:t>
      </w:r>
      <w:r w:rsidRPr="009A67B3">
        <w:rPr>
          <w:b/>
          <w:bCs/>
          <w:color w:val="76923C" w:themeColor="accent3" w:themeShade="BF"/>
        </w:rPr>
        <w:t>:</w:t>
      </w:r>
      <w:r w:rsidRPr="003F5A14">
        <w:t xml:space="preserve"> </w:t>
      </w:r>
      <w:r>
        <w:t>4 anos</w:t>
      </w:r>
    </w:p>
    <w:p w:rsidR="00CE305A" w:rsidRPr="003F5A14" w:rsidRDefault="00CE305A" w:rsidP="002B6794">
      <w:r w:rsidRPr="000B55C6">
        <w:rPr>
          <w:b/>
          <w:bCs/>
          <w:color w:val="76923C" w:themeColor="accent3" w:themeShade="BF"/>
        </w:rPr>
        <w:t>Estágio</w:t>
      </w:r>
      <w:r w:rsidRPr="0077204E">
        <w:t xml:space="preserve">: </w:t>
      </w:r>
      <w:r w:rsidR="00FA2209">
        <w:t>Não há estágio obrigatório</w:t>
      </w:r>
    </w:p>
    <w:p w:rsidR="00CE305A" w:rsidRPr="003F5A14" w:rsidRDefault="00CE305A" w:rsidP="002B6794">
      <w:pPr>
        <w:rPr>
          <w:rFonts w:eastAsia="Arial"/>
        </w:rPr>
      </w:pPr>
      <w:r w:rsidRPr="000B55C6">
        <w:rPr>
          <w:b/>
          <w:bCs/>
          <w:color w:val="76923C" w:themeColor="accent3" w:themeShade="BF"/>
        </w:rPr>
        <w:t>Turno de oferta</w:t>
      </w:r>
      <w:r w:rsidRPr="003F5A14">
        <w:t xml:space="preserve">: </w:t>
      </w:r>
      <w:r w:rsidR="00771509" w:rsidRPr="003F5A14">
        <w:t>matutino</w:t>
      </w:r>
      <w:r w:rsidR="006B5C9C">
        <w:t xml:space="preserve"> e noturno</w:t>
      </w:r>
    </w:p>
    <w:p w:rsidR="00CE305A" w:rsidRPr="003F5A14" w:rsidRDefault="00CE305A" w:rsidP="002B6794">
      <w:pPr>
        <w:rPr>
          <w:rFonts w:eastAsia="Arial"/>
        </w:rPr>
      </w:pPr>
      <w:r w:rsidRPr="000B55C6">
        <w:rPr>
          <w:b/>
          <w:color w:val="76923C" w:themeColor="accent3" w:themeShade="BF"/>
        </w:rPr>
        <w:t>Número de vagas por turno</w:t>
      </w:r>
      <w:r w:rsidRPr="003F5A14">
        <w:t xml:space="preserve">: </w:t>
      </w:r>
      <w:r w:rsidR="006B5C9C">
        <w:rPr>
          <w:rFonts w:eastAsia="Arial"/>
        </w:rPr>
        <w:t>70 vagas</w:t>
      </w:r>
    </w:p>
    <w:p w:rsidR="00CE305A" w:rsidRPr="003F5A14" w:rsidRDefault="004A792E" w:rsidP="002B6794">
      <w:pPr>
        <w:rPr>
          <w:rFonts w:eastAsia="Arial"/>
        </w:rPr>
      </w:pPr>
      <w:r w:rsidRPr="000B55C6">
        <w:rPr>
          <w:b/>
          <w:color w:val="76923C" w:themeColor="accent3" w:themeShade="BF"/>
        </w:rPr>
        <w:t>Câ</w:t>
      </w:r>
      <w:r w:rsidR="00CE305A" w:rsidRPr="000B55C6">
        <w:rPr>
          <w:b/>
          <w:color w:val="76923C" w:themeColor="accent3" w:themeShade="BF"/>
        </w:rPr>
        <w:t>mpus de oferta</w:t>
      </w:r>
      <w:r w:rsidR="00CE305A" w:rsidRPr="003F5A14">
        <w:t xml:space="preserve">: </w:t>
      </w:r>
      <w:r w:rsidR="006B5C9C">
        <w:t>Santo André</w:t>
      </w:r>
    </w:p>
    <w:p w:rsidR="00CE305A" w:rsidRDefault="00DA72F5" w:rsidP="002B6794">
      <w:bookmarkStart w:id="12" w:name="OLE_LINK11"/>
      <w:bookmarkStart w:id="13" w:name="OLE_LINK12"/>
      <w:r w:rsidRPr="006B5C9C">
        <w:rPr>
          <w:b/>
          <w:color w:val="76923C" w:themeColor="accent3" w:themeShade="BF"/>
        </w:rPr>
        <w:t>Ato autorizativo:</w:t>
      </w:r>
      <w:r w:rsidRPr="00A54B8D">
        <w:t xml:space="preserve"> Resoluções </w:t>
      </w:r>
      <w:r w:rsidR="00C6272B">
        <w:t>ConsEPE n° 36</w:t>
      </w:r>
      <w:r w:rsidRPr="00A54B8D">
        <w:t>/</w:t>
      </w:r>
      <w:r w:rsidR="00C6272B">
        <w:t>2009</w:t>
      </w:r>
      <w:r w:rsidRPr="00A54B8D">
        <w:t xml:space="preserve"> </w:t>
      </w:r>
      <w:r w:rsidR="006B5C9C">
        <w:t>e Portaria de autorização Nº 406, de 11 de outubro de 2011.</w:t>
      </w:r>
      <w:r w:rsidRPr="003F5A14">
        <w:t xml:space="preserve"> </w:t>
      </w:r>
    </w:p>
    <w:p w:rsidR="00FE1AA7" w:rsidRDefault="00FE1AA7">
      <w:pPr>
        <w:tabs>
          <w:tab w:val="clear" w:pos="357"/>
        </w:tabs>
        <w:suppressAutoHyphens w:val="0"/>
        <w:autoSpaceDE/>
        <w:spacing w:before="0" w:after="0" w:line="240" w:lineRule="auto"/>
        <w:ind w:firstLine="0"/>
        <w:jc w:val="left"/>
      </w:pPr>
      <w:r>
        <w:br w:type="page"/>
      </w:r>
    </w:p>
    <w:p w:rsidR="00CE305A" w:rsidRPr="003F5A14" w:rsidRDefault="00CE305A" w:rsidP="002B6794">
      <w:pPr>
        <w:pStyle w:val="Ttulo2"/>
      </w:pPr>
      <w:bookmarkStart w:id="14" w:name="_Toc490495553"/>
      <w:bookmarkEnd w:id="12"/>
      <w:bookmarkEnd w:id="13"/>
      <w:r w:rsidRPr="003F5A14">
        <w:lastRenderedPageBreak/>
        <w:t>APRESENTAÇÃO</w:t>
      </w:r>
      <w:bookmarkEnd w:id="14"/>
    </w:p>
    <w:p w:rsidR="00A23E21" w:rsidRDefault="00AE5AA4" w:rsidP="00A23E21">
      <w:r w:rsidRPr="003F5A14">
        <w:t xml:space="preserve">A Fundação Universidade Federal do ABC é uma fundação pública, criada pela Lei nº 11.145 de </w:t>
      </w:r>
      <w:proofErr w:type="gramStart"/>
      <w:r w:rsidRPr="003F5A14">
        <w:t>26 de Julho de 2005 sancionada</w:t>
      </w:r>
      <w:proofErr w:type="gramEnd"/>
      <w:r w:rsidRPr="003F5A14">
        <w:t xml:space="preserve"> pelo Presidente da República</w:t>
      </w:r>
      <w:r w:rsidR="008A3BEE">
        <w:t>,</w:t>
      </w:r>
      <w:r w:rsidRPr="003F5A14">
        <w:t xml:space="preserve"> publicada no Diário Oficial da União em 27 de Julho de 2005</w:t>
      </w:r>
      <w:r w:rsidR="00A23E21">
        <w:t xml:space="preserve"> e </w:t>
      </w:r>
      <w:r w:rsidR="00A23E21" w:rsidRPr="008B6797">
        <w:t>alterada pela Lei nº 13.110, de 25 de março de 2015, publicada no DOU em 26 de março de 2015</w:t>
      </w:r>
      <w:r w:rsidR="00A23E21">
        <w:t>.</w:t>
      </w:r>
    </w:p>
    <w:p w:rsidR="00A60686" w:rsidRPr="003F5A14" w:rsidRDefault="00AE5AA4" w:rsidP="00D54E8B">
      <w:r w:rsidRPr="003F5A14">
        <w:t>É uma instituição de ensino superior, extensão e pesquisa, vinculada ao Ministério da Educação, com sede e foro no Município de Santo André, situada na</w:t>
      </w:r>
      <w:r w:rsidR="00350772">
        <w:t xml:space="preserve"> </w:t>
      </w:r>
      <w:r w:rsidR="00A23E21" w:rsidRPr="00A23E21">
        <w:t>Av. dos Estados Nº 5001, bairro Santa Terezinha, Santo André, CEP: 09210-580</w:t>
      </w:r>
      <w:r w:rsidRPr="003F5A14">
        <w:t xml:space="preserve">, no Estado de São Paulo e com limite territorial de atuação </w:t>
      </w:r>
      <w:r w:rsidRPr="003F5A14">
        <w:rPr>
          <w:i/>
        </w:rPr>
        <w:t>multicampi</w:t>
      </w:r>
      <w:r w:rsidRPr="003F5A14">
        <w:t xml:space="preserve"> na região do ABC paulista, nos termos do art. 2º da mencionada Lei.</w:t>
      </w:r>
      <w:r w:rsidR="00A60686" w:rsidRPr="003F5A14">
        <w:t xml:space="preserve"> </w:t>
      </w:r>
    </w:p>
    <w:p w:rsidR="00AE5AA4" w:rsidRPr="003F5A14" w:rsidRDefault="00AE5AA4" w:rsidP="002B6794">
      <w:r w:rsidRPr="003F5A14">
        <w:t xml:space="preserve">A UFABC possui autonomia administrativa, didático-científica, gestão financeira e disciplinar, rege-se pela legislação federal que lhe é pertinente, pelo Regimento dos Órgãos da Administração Superior e das Unidades Universitárias e pelas Resoluções de seus Órgãos. </w:t>
      </w:r>
    </w:p>
    <w:p w:rsidR="00A60686" w:rsidRPr="003F5A14" w:rsidRDefault="006B5C9C" w:rsidP="002B6794">
      <w:r>
        <w:t xml:space="preserve">A Universidade Federal do ABC - </w:t>
      </w:r>
      <w:r w:rsidR="00AE5AA4" w:rsidRPr="003F5A14">
        <w:t xml:space="preserve">UFABC oferece o curso de Ciência da Computação </w:t>
      </w:r>
      <w:r w:rsidR="00A60686" w:rsidRPr="003F5A14">
        <w:t>na</w:t>
      </w:r>
      <w:r w:rsidR="00AE5AA4" w:rsidRPr="003F5A14">
        <w:t xml:space="preserve"> Av. dos Estados Nº 5001.</w:t>
      </w:r>
      <w:r w:rsidR="00A60686" w:rsidRPr="003F5A14">
        <w:t xml:space="preserve"> </w:t>
      </w:r>
    </w:p>
    <w:p w:rsidR="00A60686" w:rsidRPr="003F5A14" w:rsidRDefault="00AE5AA4" w:rsidP="002B6794">
      <w:r w:rsidRPr="003F5A14">
        <w:t xml:space="preserve">O curso iniciou seu funcionamento a partir do Edital de Vestibular em 2 de Maio de 2006, publicado no Diário Oficial da União - Seção 3, Nº 83, 03 de Maio de 2006, pág. 25. </w:t>
      </w:r>
    </w:p>
    <w:p w:rsidR="00A60686" w:rsidRPr="003F5A14" w:rsidRDefault="00AE5AA4" w:rsidP="002B6794">
      <w:r w:rsidRPr="003F5A14">
        <w:t xml:space="preserve">A UFABC oferece </w:t>
      </w:r>
      <w:r w:rsidR="006B5C9C">
        <w:t xml:space="preserve">um total de </w:t>
      </w:r>
      <w:r w:rsidRPr="003F5A14">
        <w:t xml:space="preserve">1.500 vagas anuais, sendo 750 (diurno) e 750 (noturno). </w:t>
      </w:r>
      <w:r w:rsidR="006B5C9C">
        <w:t xml:space="preserve"> Desse total, são reservadas ao BCC, 70 vagas para o período diurno e 70 para o noturno. </w:t>
      </w:r>
      <w:r w:rsidRPr="003F5A14">
        <w:t xml:space="preserve">Todos os alunos </w:t>
      </w:r>
      <w:r w:rsidR="006B5C9C">
        <w:t xml:space="preserve">ingressam na UFABC pelo curso de </w:t>
      </w:r>
      <w:r w:rsidRPr="003F5A14">
        <w:t>Bacharelado em Ciência e Tecnologia (BC&amp;T)</w:t>
      </w:r>
      <w:r w:rsidR="006B5C9C">
        <w:t xml:space="preserve"> que poderá ser concluído em até 3 anos. </w:t>
      </w:r>
      <w:r w:rsidRPr="003F5A14">
        <w:t xml:space="preserve"> </w:t>
      </w:r>
      <w:r w:rsidR="006B5C9C">
        <w:t>Para que o aluno possa se formar no Curso de Ciência da Computação, ele deverá cursas todas as disciplinas sugeridas na matriz curricular tanto do BC&amp;T como do BCC. Ressalta-se que as disciplinas sugeridas na matriz curricular do BC&amp;T podem ser cursadas paralelamente às disciplinas sugeridas na matriz curricular do BCC, no entanto, para o aluno colar grau no BCC é necessário que ele tenha colado grau previamente no BC&amp;T.</w:t>
      </w:r>
    </w:p>
    <w:p w:rsidR="00FE1AA7" w:rsidRDefault="00A60686" w:rsidP="002B6794">
      <w:r w:rsidRPr="003F5A14">
        <w:tab/>
      </w:r>
      <w:r w:rsidR="00AE5AA4" w:rsidRPr="003F5A14">
        <w:t xml:space="preserve">O Curso </w:t>
      </w:r>
      <w:r w:rsidR="00B46A9F">
        <w:t xml:space="preserve">de Bacharelado em Ciência da Computação (BCC) </w:t>
      </w:r>
      <w:r w:rsidR="00AE5AA4" w:rsidRPr="003F5A14">
        <w:t xml:space="preserve">tem a duração mínima de 4 anos e a máxima de </w:t>
      </w:r>
      <w:r w:rsidR="00A23E21">
        <w:t>8</w:t>
      </w:r>
      <w:r w:rsidR="00AE5AA4" w:rsidRPr="003F5A14">
        <w:t xml:space="preserve"> anos, conforme a resolução ConsEP</w:t>
      </w:r>
      <w:r w:rsidR="00E45ED5">
        <w:t xml:space="preserve">E Nº </w:t>
      </w:r>
      <w:r w:rsidR="00A23E21">
        <w:t>166</w:t>
      </w:r>
      <w:r w:rsidR="00E45ED5">
        <w:t xml:space="preserve"> de </w:t>
      </w:r>
      <w:r w:rsidR="00A23E21">
        <w:t>08/10/2013</w:t>
      </w:r>
      <w:r w:rsidR="00AE5AA4" w:rsidRPr="003F5A14">
        <w:t xml:space="preserve">. </w:t>
      </w:r>
      <w:r w:rsidR="00E45ED5">
        <w:t>Deve-se atentar ao prazo máximo de 18 quadrimestres para integralizar o BC&amp;T conforme consta na Resolução ConsEPE nº 166, de 08 de outubro de 2013.</w:t>
      </w:r>
    </w:p>
    <w:p w:rsidR="00FE1AA7" w:rsidRDefault="00FE1AA7">
      <w:pPr>
        <w:tabs>
          <w:tab w:val="clear" w:pos="357"/>
        </w:tabs>
        <w:suppressAutoHyphens w:val="0"/>
        <w:autoSpaceDE/>
        <w:spacing w:before="0" w:after="0" w:line="240" w:lineRule="auto"/>
        <w:ind w:firstLine="0"/>
        <w:jc w:val="left"/>
      </w:pPr>
      <w:r>
        <w:br w:type="page"/>
      </w:r>
    </w:p>
    <w:p w:rsidR="00CE305A" w:rsidRPr="003F5A14" w:rsidRDefault="00CE305A" w:rsidP="002B6794">
      <w:pPr>
        <w:pStyle w:val="Ttulo2"/>
      </w:pPr>
      <w:bookmarkStart w:id="15" w:name="_Toc490495554"/>
      <w:r w:rsidRPr="003F5A14">
        <w:lastRenderedPageBreak/>
        <w:t>PERFIL DO CURSO</w:t>
      </w:r>
      <w:bookmarkEnd w:id="15"/>
    </w:p>
    <w:p w:rsidR="007A6763" w:rsidRPr="003F5A14" w:rsidRDefault="00FE0AA0" w:rsidP="002B6794">
      <w:r w:rsidRPr="003F5A14">
        <w:t xml:space="preserve">O Curso de Bacharelado em Ciência da Computação (BCC) da Universidade Federal do ABC objetiva formar profissionais com caráter interdisciplinar, que possuam uma sólida formação teórica aliada à prática, permitindo-os promover o conhecimento científico e tecnológico da Computação. </w:t>
      </w:r>
    </w:p>
    <w:p w:rsidR="00FE0AA0" w:rsidRPr="003F5A14" w:rsidRDefault="00FE0AA0" w:rsidP="002B6794">
      <w:r w:rsidRPr="003F5A14">
        <w:t xml:space="preserve">A formação interdisciplinar vem diretamente de encontro ao modelo pedagógico da UFABC, que ainda sugere uma preparação calcada em conceitos básicos e uma forte postura científica. </w:t>
      </w:r>
    </w:p>
    <w:p w:rsidR="00FE0AA0" w:rsidRPr="003F5A14" w:rsidRDefault="00FE0AA0" w:rsidP="002B6794">
      <w:r w:rsidRPr="003F5A14">
        <w:t>Os egressos do curso deverão atender à demanda regional e nacional por profissionais de Computação, com uma postura crítica e ética com relação a seu papel na sociedade.</w:t>
      </w:r>
    </w:p>
    <w:p w:rsidR="00FE0AA0" w:rsidRPr="003F5A14" w:rsidRDefault="00FE0AA0" w:rsidP="002B6794">
      <w:r w:rsidRPr="003F5A14">
        <w:t>O Bacharelado em Ciência da Computação da UFABC tem a Computação como atividade fim. Sua estrutura curricular foi embasada em diversos documentos de referência, como o currículo proposto pelas associações ACM (</w:t>
      </w:r>
      <w:r w:rsidRPr="003F5A14">
        <w:rPr>
          <w:i/>
        </w:rPr>
        <w:t>The Association for Computing Machinery), AIS (The Association for Information Systems</w:t>
      </w:r>
      <w:r w:rsidRPr="003F5A14">
        <w:t>) e IEEE-CS (</w:t>
      </w:r>
      <w:r w:rsidRPr="003F5A14">
        <w:rPr>
          <w:i/>
        </w:rPr>
        <w:t>The IEEE Computer Society</w:t>
      </w:r>
      <w:r w:rsidRPr="003F5A14">
        <w:t xml:space="preserve">), o currículo formulado pela Sociedade Brasileira de Computação (SBC) e ainda por legislação do Ministério da Educação (MEC). </w:t>
      </w:r>
    </w:p>
    <w:p w:rsidR="00BB2A84" w:rsidRPr="003F5A14" w:rsidRDefault="00FE0AA0" w:rsidP="002B6794">
      <w:r w:rsidRPr="003F5A14">
        <w:t>De acordo com as diretrizes do MEC, os currículos dos cursos da área de Computação e Informática podem ser compostos por quatro grandes áreas de formação:</w:t>
      </w:r>
      <w:r w:rsidR="007A6763" w:rsidRPr="003F5A14">
        <w:t xml:space="preserve"> </w:t>
      </w:r>
    </w:p>
    <w:p w:rsidR="00FE0AA0" w:rsidRPr="003F5A14" w:rsidRDefault="00FE0AA0" w:rsidP="0091637D">
      <w:pPr>
        <w:pStyle w:val="PargrafodaLista"/>
        <w:numPr>
          <w:ilvl w:val="0"/>
          <w:numId w:val="12"/>
        </w:numPr>
      </w:pPr>
      <w:r w:rsidRPr="003F5A14">
        <w:t>Formação básica;</w:t>
      </w:r>
    </w:p>
    <w:p w:rsidR="00BB2A84" w:rsidRPr="003F5A14" w:rsidRDefault="00FE0AA0" w:rsidP="0091637D">
      <w:pPr>
        <w:pStyle w:val="PargrafodaLista"/>
        <w:numPr>
          <w:ilvl w:val="0"/>
          <w:numId w:val="12"/>
        </w:numPr>
      </w:pPr>
      <w:r w:rsidRPr="003F5A14">
        <w:t xml:space="preserve">Formação tecnológica; </w:t>
      </w:r>
    </w:p>
    <w:p w:rsidR="00BB2A84" w:rsidRPr="003F5A14" w:rsidRDefault="00FE0AA0" w:rsidP="0091637D">
      <w:pPr>
        <w:pStyle w:val="PargrafodaLista"/>
        <w:numPr>
          <w:ilvl w:val="0"/>
          <w:numId w:val="12"/>
        </w:numPr>
      </w:pPr>
      <w:r w:rsidRPr="003F5A14">
        <w:t xml:space="preserve">Formação complementar; </w:t>
      </w:r>
    </w:p>
    <w:p w:rsidR="00FE0AA0" w:rsidRPr="003F5A14" w:rsidRDefault="00FE0AA0" w:rsidP="0091637D">
      <w:pPr>
        <w:pStyle w:val="PargrafodaLista"/>
        <w:numPr>
          <w:ilvl w:val="0"/>
          <w:numId w:val="12"/>
        </w:numPr>
      </w:pPr>
      <w:r w:rsidRPr="003F5A14">
        <w:t>Formação humanística.</w:t>
      </w:r>
    </w:p>
    <w:p w:rsidR="00FE0AA0" w:rsidRPr="003F5A14" w:rsidRDefault="00FE0AA0" w:rsidP="002B6794">
      <w:r w:rsidRPr="003F5A14">
        <w:t xml:space="preserve">Aliada ao Bacharelado em Ciência e Tecnologia (BC&amp;T) da UFABC, a formação básica compreende os princípios de: </w:t>
      </w:r>
      <w:r w:rsidR="00BA2766">
        <w:t>I</w:t>
      </w:r>
      <w:r w:rsidRPr="003F5A14">
        <w:t xml:space="preserve">) Representação e simulação matemáticas; </w:t>
      </w:r>
      <w:r w:rsidR="00BA2766">
        <w:t>II</w:t>
      </w:r>
      <w:r w:rsidRPr="003F5A14">
        <w:t xml:space="preserve">) Estrutura da matéria; </w:t>
      </w:r>
      <w:r w:rsidR="00BA2766">
        <w:t>III</w:t>
      </w:r>
      <w:r w:rsidRPr="003F5A14">
        <w:t xml:space="preserve">) Processos de Transformação; </w:t>
      </w:r>
      <w:r w:rsidR="00BA2766">
        <w:t>IV</w:t>
      </w:r>
      <w:r w:rsidRPr="003F5A14">
        <w:t xml:space="preserve">) Energia; </w:t>
      </w:r>
      <w:r w:rsidR="00BA2766">
        <w:t>V</w:t>
      </w:r>
      <w:r w:rsidRPr="003F5A14">
        <w:t xml:space="preserve">) Humanidades e Ciências Sociais Aplicadas e </w:t>
      </w:r>
      <w:r w:rsidR="00BA2766">
        <w:t>VI</w:t>
      </w:r>
      <w:r w:rsidRPr="003F5A14">
        <w:t>) Comunicação e Informação, necessários para permitir o entendimento e o projeto de computadores viáveis.</w:t>
      </w:r>
    </w:p>
    <w:p w:rsidR="00FE0AA0" w:rsidRPr="003F5A14" w:rsidRDefault="00FE0AA0" w:rsidP="002B6794">
      <w:r w:rsidRPr="003F5A14">
        <w:t xml:space="preserve">A formação tecnológica, também chamada de aplicada ou profissional, aplica os conhecimentos básicos adquiridos no desenvolvimento tecnológico da Computação. Os objetivos são criar instrumentos de interesse da sociedade ou robustecer tecnologicamente os sistemas de computação. Entre temas de disciplinas de formação tecnológica, pode-se citar: Sistemas Operacionais, Redes de Computadores, Banco de Dados, Sistemas Multimídia, </w:t>
      </w:r>
      <w:r w:rsidR="001D3ACB" w:rsidRPr="003F5A14">
        <w:t>Interação</w:t>
      </w:r>
      <w:r w:rsidRPr="003F5A14">
        <w:t xml:space="preserve"> Humano-</w:t>
      </w:r>
      <w:r w:rsidR="001D3ACB" w:rsidRPr="003F5A14">
        <w:t>Computador</w:t>
      </w:r>
      <w:r w:rsidRPr="003F5A14">
        <w:t xml:space="preserve">, Realidade Virtual, Inteligência Artificial, Computação Gráfica, </w:t>
      </w:r>
      <w:r w:rsidRPr="003F5A14">
        <w:lastRenderedPageBreak/>
        <w:t xml:space="preserve">Modelagem Geométrica, Processamento de Imagens, Gestão de Projetos de Software, Algoritmos Probabilísticos, Geometria Computacional, Combinatória Extremal, Grafos, Técnicas Avançadas de Programação e Robótica. </w:t>
      </w:r>
    </w:p>
    <w:p w:rsidR="00FE0AA0" w:rsidRPr="003F5A14" w:rsidRDefault="00FE0AA0" w:rsidP="002B6794">
      <w:r w:rsidRPr="003F5A14">
        <w:t>A formação complementar permite uma interação dos egressos dos cursos com outras profissões, tendo como objetivo dotar o aluno do conhecimento necessário para resolver problemas de outras áreas. Para que possa interagir com profissionais de outras áreas na busca de soluções computacionais complexas para seus problemas, o profissional de Computação deve conhecer de forma geral e abrangente essas áreas. Como exemplos de áreas de formação complementar têm-se: Música, Educação, Economia, Administração, Biologia, Políticas Públicas, entre outras.</w:t>
      </w:r>
    </w:p>
    <w:p w:rsidR="00FE0AA0" w:rsidRPr="003F5A14" w:rsidRDefault="00FE0AA0" w:rsidP="002B6794">
      <w:r w:rsidRPr="003F5A14">
        <w:t>Ainda ligada à formação complementar, existem disciplinas relacionadas com a pesquisa científica, que proporcionam conhecimento sobre métodos e trabalhos científicos e que são importantes para uma formação abrangente e contemporânea do egresso.</w:t>
      </w:r>
    </w:p>
    <w:p w:rsidR="00FE0AA0" w:rsidRPr="003F5A14" w:rsidRDefault="00FE0AA0" w:rsidP="002B6794">
      <w:r w:rsidRPr="003F5A14">
        <w:t xml:space="preserve">A formação humanística dá ao egresso uma dimensão social e humana, por meio do tratamento de temas como o empreendedorismo, a ética em Computação, a Sociologia e a Filosofia. </w:t>
      </w:r>
    </w:p>
    <w:p w:rsidR="00FE1AA7" w:rsidRDefault="00FE0AA0" w:rsidP="002B6794">
      <w:r w:rsidRPr="003F5A14">
        <w:t xml:space="preserve">Assim, aliada ao Bacharelado em Ciência e Tecnologia (BC&amp;T) da UFABC, a estrutura curricular do Bacharelado em Ciência da Computação (BCC) abrange as quatro áreas de formação anteriormente descritas. Embora ainda esteja sujeito a alterações e ajustes, definiu-se um conjunto de disciplinas, com recomendações de </w:t>
      </w:r>
      <w:r w:rsidR="009A4D92" w:rsidRPr="003F5A14">
        <w:t>sequência</w:t>
      </w:r>
      <w:r w:rsidRPr="003F5A14">
        <w:t xml:space="preserve"> de execução, que são apresentadas neste documento. São apresentadas também informações sobre os objetivos do BCC da UFABC, o perfil profissional do egresso e as competências e habilidades exigidas durante o curso.</w:t>
      </w:r>
    </w:p>
    <w:p w:rsidR="00FE1AA7" w:rsidRDefault="00FE1AA7">
      <w:pPr>
        <w:tabs>
          <w:tab w:val="clear" w:pos="357"/>
        </w:tabs>
        <w:suppressAutoHyphens w:val="0"/>
        <w:autoSpaceDE/>
        <w:spacing w:before="0" w:after="0" w:line="240" w:lineRule="auto"/>
        <w:ind w:firstLine="0"/>
        <w:jc w:val="left"/>
      </w:pPr>
      <w:r>
        <w:br w:type="page"/>
      </w:r>
    </w:p>
    <w:p w:rsidR="00CE305A" w:rsidRPr="003F5A14" w:rsidRDefault="00CE305A" w:rsidP="002B6794">
      <w:pPr>
        <w:pStyle w:val="Ttulo2"/>
      </w:pPr>
      <w:bookmarkStart w:id="16" w:name="_Toc490495555"/>
      <w:r w:rsidRPr="003F5A14">
        <w:lastRenderedPageBreak/>
        <w:t>OBJETIVOS DO CURSO</w:t>
      </w:r>
      <w:bookmarkEnd w:id="16"/>
      <w:r w:rsidRPr="003F5A14">
        <w:t xml:space="preserve"> </w:t>
      </w:r>
    </w:p>
    <w:p w:rsidR="00CE305A" w:rsidRPr="003F5A14" w:rsidRDefault="001B331F" w:rsidP="00C77CF4">
      <w:pPr>
        <w:pStyle w:val="Ttulo3"/>
      </w:pPr>
      <w:bookmarkStart w:id="17" w:name="_Toc415392972"/>
      <w:bookmarkStart w:id="18" w:name="_Toc490495556"/>
      <w:r w:rsidRPr="000B55C6">
        <w:t>OBJETIVOS</w:t>
      </w:r>
      <w:r w:rsidR="00CE305A" w:rsidRPr="003F5A14">
        <w:t xml:space="preserve"> GERA</w:t>
      </w:r>
      <w:r w:rsidRPr="003F5A14">
        <w:t>IS</w:t>
      </w:r>
      <w:bookmarkEnd w:id="17"/>
      <w:bookmarkEnd w:id="18"/>
    </w:p>
    <w:p w:rsidR="009A4D92" w:rsidRPr="003F5A14" w:rsidRDefault="009A4D92" w:rsidP="002B6794">
      <w:r w:rsidRPr="003F5A14">
        <w:t xml:space="preserve">Formação de profissionais com sólido conhecimento científico e tecnológico na área de Computação. </w:t>
      </w:r>
    </w:p>
    <w:p w:rsidR="00CE305A" w:rsidRPr="003F5A14" w:rsidRDefault="00CE305A" w:rsidP="00C77CF4">
      <w:pPr>
        <w:pStyle w:val="Ttulo3"/>
      </w:pPr>
      <w:bookmarkStart w:id="19" w:name="_Toc415392973"/>
      <w:bookmarkStart w:id="20" w:name="_Toc490495557"/>
      <w:r w:rsidRPr="000B55C6">
        <w:t>OBJETIVOS</w:t>
      </w:r>
      <w:r w:rsidRPr="003F5A14">
        <w:t xml:space="preserve"> ESPECÍFICOS</w:t>
      </w:r>
      <w:bookmarkEnd w:id="19"/>
      <w:bookmarkEnd w:id="20"/>
    </w:p>
    <w:p w:rsidR="009A4D92" w:rsidRPr="003F5A14" w:rsidRDefault="009A4D92" w:rsidP="0091637D">
      <w:pPr>
        <w:pStyle w:val="PargrafodaLista"/>
        <w:numPr>
          <w:ilvl w:val="0"/>
          <w:numId w:val="4"/>
        </w:numPr>
      </w:pPr>
      <w:r w:rsidRPr="003F5A14">
        <w:t>Incentivar o perfil pesquisador do estudante, visando promover o desenvolvimento científico e tecnológico da Ciência da Computação;</w:t>
      </w:r>
    </w:p>
    <w:p w:rsidR="009A4D92" w:rsidRPr="003F5A14" w:rsidRDefault="009A4D92" w:rsidP="0091637D">
      <w:pPr>
        <w:pStyle w:val="PargrafodaLista"/>
        <w:numPr>
          <w:ilvl w:val="0"/>
          <w:numId w:val="4"/>
        </w:numPr>
      </w:pPr>
      <w:r w:rsidRPr="003F5A14">
        <w:t>Preparar o estudante para atuar profissionalmente em organizações, com espírito empreendedor e com responsabilidade social;</w:t>
      </w:r>
    </w:p>
    <w:p w:rsidR="009A4D92" w:rsidRPr="003F5A14" w:rsidRDefault="009A4D92" w:rsidP="0091637D">
      <w:pPr>
        <w:pStyle w:val="PargrafodaLista"/>
        <w:numPr>
          <w:ilvl w:val="0"/>
          <w:numId w:val="4"/>
        </w:numPr>
      </w:pPr>
      <w:r w:rsidRPr="003F5A14">
        <w:t>Proporcionar atividades acadêmicas que estimulem a interdisciplinaridade, bem como a aplicação e renovação dos conhecimentos e habilidades de forma independente e inovadora, nos diversos contextos da atuação profissional;</w:t>
      </w:r>
    </w:p>
    <w:p w:rsidR="009A4D92" w:rsidRPr="003F5A14" w:rsidRDefault="009A4D92" w:rsidP="0091637D">
      <w:pPr>
        <w:pStyle w:val="PargrafodaLista"/>
        <w:numPr>
          <w:ilvl w:val="0"/>
          <w:numId w:val="4"/>
        </w:numPr>
      </w:pPr>
      <w:r w:rsidRPr="003F5A14">
        <w:t>Formar estudantes que possam estar em sintonia com a nova realidade e necessidade do aprendizado contínuo e autônomo, exigido pela sociedade do conhecimento e organizações dos dias atuais;</w:t>
      </w:r>
    </w:p>
    <w:p w:rsidR="009A4D92" w:rsidRPr="003F5A14" w:rsidRDefault="009A4D92" w:rsidP="0091637D">
      <w:pPr>
        <w:pStyle w:val="PargrafodaLista"/>
        <w:numPr>
          <w:ilvl w:val="0"/>
          <w:numId w:val="4"/>
        </w:numPr>
      </w:pPr>
      <w:r w:rsidRPr="003F5A14">
        <w:t>Promover no estudante uma postura ética e socialmente comprometida de seu papel e de sua contribuição no avanço científico, tecnológico e social do País.</w:t>
      </w:r>
    </w:p>
    <w:p w:rsidR="00CE305A" w:rsidRPr="003F5A14" w:rsidRDefault="009A4D92" w:rsidP="0091637D">
      <w:pPr>
        <w:pStyle w:val="PargrafodaLista"/>
        <w:numPr>
          <w:ilvl w:val="0"/>
          <w:numId w:val="4"/>
        </w:numPr>
      </w:pPr>
      <w:r w:rsidRPr="003F5A14">
        <w:t>Com base nesses objetivos, pode-se definir que o bacharel em Ciência da Computação da UFABC deverá conhecer os fundamentos de sua ciência, suas raízes históricas e suas interligações com outras ciências.</w:t>
      </w:r>
    </w:p>
    <w:p w:rsidR="00CE305A" w:rsidRPr="003F5A14" w:rsidRDefault="00CE305A" w:rsidP="002B6794"/>
    <w:p w:rsidR="00CE305A" w:rsidRPr="003B529C" w:rsidRDefault="00CE305A" w:rsidP="002B6794">
      <w:pPr>
        <w:pStyle w:val="Ttulo2"/>
      </w:pPr>
      <w:bookmarkStart w:id="21" w:name="_Toc490495558"/>
      <w:r w:rsidRPr="003B529C">
        <w:t>REQUISITO DE ACESSO</w:t>
      </w:r>
      <w:bookmarkEnd w:id="21"/>
      <w:r w:rsidRPr="003B529C">
        <w:t xml:space="preserve"> </w:t>
      </w:r>
    </w:p>
    <w:p w:rsidR="00CE305A" w:rsidRPr="003B529C" w:rsidRDefault="000B55C6" w:rsidP="00C77CF4">
      <w:pPr>
        <w:pStyle w:val="Ttulo3"/>
      </w:pPr>
      <w:bookmarkStart w:id="22" w:name="_Toc415392975"/>
      <w:bookmarkStart w:id="23" w:name="_Toc490495559"/>
      <w:r w:rsidRPr="003B529C">
        <w:t>FORMAS</w:t>
      </w:r>
      <w:r w:rsidR="00CE305A" w:rsidRPr="003B529C">
        <w:t xml:space="preserve"> DE ACESSO AO CURSO</w:t>
      </w:r>
      <w:bookmarkEnd w:id="22"/>
      <w:bookmarkEnd w:id="23"/>
    </w:p>
    <w:p w:rsidR="00CF39F3" w:rsidRPr="003B529C" w:rsidRDefault="006A43D5" w:rsidP="00CF39F3">
      <w:r w:rsidRPr="003B529C">
        <w:tab/>
        <w:t>O processo seletivo para acesso aos Cursos de Graduação da Universidade Federal do ABC é anual, e inicialmente dar-se-á pelo Sistema de Seleção Unificado (S</w:t>
      </w:r>
      <w:r w:rsidR="0045238D">
        <w:t>isu</w:t>
      </w:r>
      <w:r w:rsidRPr="003B529C">
        <w:t>), do MEC, onde as vagas oferecidas serão preenchidas</w:t>
      </w:r>
      <w:r w:rsidR="00BA2766" w:rsidRPr="003B529C">
        <w:t xml:space="preserve"> </w:t>
      </w:r>
      <w:r w:rsidRPr="003B529C">
        <w:t>em uma única fase, baseado no resultado do Exame Nacional do Ensino Médio (ENEM). O ingresso nos cursos de formação específica, após a conclusão dos bacharelados interdisciplinares, se dá por seleção interna, segundo a Resolução ConsEPE</w:t>
      </w:r>
      <w:r w:rsidR="0045238D">
        <w:t xml:space="preserve"> </w:t>
      </w:r>
      <w:r w:rsidRPr="003B529C">
        <w:t>n</w:t>
      </w:r>
      <w:r w:rsidR="0045238D">
        <w:t>º</w:t>
      </w:r>
      <w:r w:rsidRPr="003B529C">
        <w:t xml:space="preserve"> 31, de 4 de agosto de 2009. Contudo, o ingresso ao Bacharelado em Ciência da Computação dar-se-á pelo bacharelado interdisciplinar de Bacharelado em Ciência e Tecnologia.</w:t>
      </w:r>
    </w:p>
    <w:p w:rsidR="00CE305A" w:rsidRPr="003B529C" w:rsidRDefault="007B29E7" w:rsidP="00CF39F3">
      <w:r w:rsidRPr="003B529C">
        <w:t>Existe ainda a</w:t>
      </w:r>
      <w:r w:rsidR="00CE305A" w:rsidRPr="003B529C">
        <w:t xml:space="preserve"> possibilidade de transferência, facultativa ou obrigatória, de alunos de outras IES</w:t>
      </w:r>
      <w:r w:rsidRPr="003B529C">
        <w:t xml:space="preserve"> para o BCC</w:t>
      </w:r>
      <w:r w:rsidR="00CE305A" w:rsidRPr="003B529C">
        <w:t>. No primeiro caso, mediante transferência de alunos de cursos afins, quando da existência de vagas, através de processo seletivo interno (art. 49 da Lei n° 9.394, de 1996</w:t>
      </w:r>
      <w:r w:rsidR="00D572BD" w:rsidRPr="003B529C">
        <w:t xml:space="preserve"> e Resolução ConsEPE nº 174 de 24 de abril de 2014</w:t>
      </w:r>
      <w:r w:rsidR="00CE305A" w:rsidRPr="003B529C">
        <w:t>); para o segundo, por tra</w:t>
      </w:r>
      <w:r w:rsidR="00E44D71" w:rsidRPr="003B529C">
        <w:t>n</w:t>
      </w:r>
      <w:r w:rsidR="00CE305A" w:rsidRPr="003B529C">
        <w:t xml:space="preserve">sferências </w:t>
      </w:r>
      <w:r w:rsidR="00CE305A" w:rsidRPr="003B529C">
        <w:rPr>
          <w:i/>
          <w:iCs/>
        </w:rPr>
        <w:lastRenderedPageBreak/>
        <w:t>ex officio</w:t>
      </w:r>
      <w:r w:rsidR="00CE305A" w:rsidRPr="003B529C">
        <w:t xml:space="preserve"> previstas em normas específicas (art. 99 da Lei 8.112 de 1990, art. 49 da Lei 9.394 de 1996 regulamentada pela Lei 9.536 de 1997 e Resolução ConsEPE n° 10 de 2008).</w:t>
      </w:r>
    </w:p>
    <w:p w:rsidR="00CE305A" w:rsidRPr="003B529C" w:rsidRDefault="000B55C6" w:rsidP="00C77CF4">
      <w:pPr>
        <w:pStyle w:val="Ttulo3"/>
      </w:pPr>
      <w:bookmarkStart w:id="24" w:name="_Toc415392976"/>
      <w:bookmarkStart w:id="25" w:name="_Toc490495560"/>
      <w:r w:rsidRPr="003B529C">
        <w:t>REGIME</w:t>
      </w:r>
      <w:r w:rsidR="00CE305A" w:rsidRPr="003B529C">
        <w:t xml:space="preserve"> DE MATRÍCULA</w:t>
      </w:r>
      <w:bookmarkEnd w:id="24"/>
      <w:bookmarkEnd w:id="25"/>
    </w:p>
    <w:p w:rsidR="003233BD" w:rsidRDefault="003233BD" w:rsidP="003233BD">
      <w:r>
        <w:tab/>
        <w:t>Antes do início de cada quadrimestre letivo, o aluno deverá proceder a sua matrícula, indicando as disciplinas que deseja cursar no período. O aluno ingressante deverá cursar, obrigatoriamente, o mínimo de nove créditos no quadrimestre de ingresso. A partir do segundo quadrimestre, deve-se atentar aos critérios de jubilação (desligamento). O período de matrícula é determinado pelo calendário da UFABC definido anualmente pelo ConsEPE.</w:t>
      </w:r>
    </w:p>
    <w:p w:rsidR="00FE1AA7" w:rsidRDefault="003233BD" w:rsidP="003233BD">
      <w:r>
        <w:t xml:space="preserve">Ressaltamos que embora mesmo não havendo pré-requisitos para a matrícula em disciplinas, é fortemente recomendado aos alunos que sigam a matriz sugerida pelo projeto pedagógico do curso e em especial a </w:t>
      </w:r>
      <w:r w:rsidR="002E0124">
        <w:t>Matriz Curricular</w:t>
      </w:r>
      <w:r>
        <w:t xml:space="preserve"> </w:t>
      </w:r>
      <w:r w:rsidR="002E0124">
        <w:t>(</w:t>
      </w:r>
      <w:r w:rsidR="002E0124" w:rsidRPr="003B529C">
        <w:t xml:space="preserve">Tabela </w:t>
      </w:r>
      <w:r w:rsidR="00FE1AA7">
        <w:t>2</w:t>
      </w:r>
      <w:r w:rsidR="002E0124">
        <w:t xml:space="preserve">) </w:t>
      </w:r>
      <w:r>
        <w:t>apresentada nesse mesmo documento.</w:t>
      </w:r>
    </w:p>
    <w:p w:rsidR="00FE1AA7" w:rsidRDefault="00FE1AA7">
      <w:pPr>
        <w:tabs>
          <w:tab w:val="clear" w:pos="357"/>
        </w:tabs>
        <w:suppressAutoHyphens w:val="0"/>
        <w:autoSpaceDE/>
        <w:spacing w:before="0" w:after="0" w:line="240" w:lineRule="auto"/>
        <w:ind w:firstLine="0"/>
        <w:jc w:val="left"/>
      </w:pPr>
      <w:r>
        <w:br w:type="page"/>
      </w:r>
    </w:p>
    <w:p w:rsidR="00CE305A" w:rsidRPr="003F5A14" w:rsidRDefault="00CE305A" w:rsidP="003233BD">
      <w:pPr>
        <w:pStyle w:val="Ttulo2"/>
      </w:pPr>
      <w:bookmarkStart w:id="26" w:name="_Toc490495561"/>
      <w:r w:rsidRPr="003F5A14">
        <w:lastRenderedPageBreak/>
        <w:t>PERFIL DO EGRESSO</w:t>
      </w:r>
      <w:bookmarkEnd w:id="26"/>
    </w:p>
    <w:p w:rsidR="00311033" w:rsidRPr="003F5A14" w:rsidRDefault="00311033" w:rsidP="002B6794">
      <w:r w:rsidRPr="003F5A14">
        <w:t>O egresso no BCC deve estar preparado para atuar no mercado de trabalho, propondo soluções adequadas para situações já conhecidas, bem como atuar de maneira inovadora em contextos e problemas ainda não explorados. Sendo assim, este profissional pode continuar suas atividades na pesquisa, promovendo o desenvolvimento científico, ou aplicando os conhecimentos científicos, promovendo o desenvolvimento tecnológico.</w:t>
      </w:r>
    </w:p>
    <w:p w:rsidR="00311033" w:rsidRPr="003F5A14" w:rsidRDefault="00311033" w:rsidP="002B6794">
      <w:r w:rsidRPr="003F5A14">
        <w:t>O egresso deverá, ainda, ter a autonomia intelectual para desenvolver-se em um processo constante de educação continuada.</w:t>
      </w:r>
    </w:p>
    <w:p w:rsidR="008D29FD" w:rsidRPr="003F5A14" w:rsidRDefault="00311033" w:rsidP="002B6794">
      <w:r w:rsidRPr="003F5A14">
        <w:t xml:space="preserve">O bacharel em Ciência da Computação da UFABC poderá atuar nas seguintes áreas: </w:t>
      </w:r>
    </w:p>
    <w:p w:rsidR="008D29FD" w:rsidRPr="003F5A14" w:rsidRDefault="00311033" w:rsidP="0091637D">
      <w:pPr>
        <w:pStyle w:val="PargrafodaLista"/>
        <w:numPr>
          <w:ilvl w:val="0"/>
          <w:numId w:val="5"/>
        </w:numPr>
      </w:pPr>
      <w:r w:rsidRPr="003F5A14">
        <w:t>Organizações públicas, privadas e do terceiro setor;</w:t>
      </w:r>
    </w:p>
    <w:p w:rsidR="008D29FD" w:rsidRPr="003F5A14" w:rsidRDefault="00311033" w:rsidP="0091637D">
      <w:pPr>
        <w:pStyle w:val="PargrafodaLista"/>
        <w:numPr>
          <w:ilvl w:val="0"/>
          <w:numId w:val="5"/>
        </w:numPr>
      </w:pPr>
      <w:r w:rsidRPr="003F5A14">
        <w:t xml:space="preserve">Empreendedorismo; </w:t>
      </w:r>
    </w:p>
    <w:p w:rsidR="008D29FD" w:rsidRPr="003F5A14" w:rsidRDefault="00311033" w:rsidP="0091637D">
      <w:pPr>
        <w:pStyle w:val="PargrafodaLista"/>
        <w:numPr>
          <w:ilvl w:val="0"/>
          <w:numId w:val="5"/>
        </w:numPr>
      </w:pPr>
      <w:r w:rsidRPr="003F5A14">
        <w:t xml:space="preserve">Atividades de pesquisa; </w:t>
      </w:r>
    </w:p>
    <w:p w:rsidR="00CE305A" w:rsidRPr="003F5A14" w:rsidRDefault="00311033" w:rsidP="0091637D">
      <w:pPr>
        <w:pStyle w:val="PargrafodaLista"/>
        <w:numPr>
          <w:ilvl w:val="0"/>
          <w:numId w:val="5"/>
        </w:numPr>
      </w:pPr>
      <w:r w:rsidRPr="003F5A14">
        <w:t>Consultorias.</w:t>
      </w:r>
    </w:p>
    <w:p w:rsidR="008D29FD" w:rsidRPr="003F5A14" w:rsidRDefault="008D29FD" w:rsidP="002B6794">
      <w:r w:rsidRPr="003F5A14">
        <w:t>Do egresso do curso de Bacharelado em Ciência da Computação espera-se uma predisposição e aptidões para a área, assim como competências relacionadas às atividades profissionais. Entende-se o termo competência como a capacidade de exercer aptidões, obtidas principalmente através dos conhecimentos e práticas adquiridos no decorrer do curso.</w:t>
      </w:r>
    </w:p>
    <w:p w:rsidR="008D29FD" w:rsidRPr="003F5A14" w:rsidRDefault="008D29FD" w:rsidP="002B6794">
      <w:r w:rsidRPr="003F5A14">
        <w:t>A seguir as competências a serem adquiridas pelos egressos são apresentadas, com suas respectivas habilidades.</w:t>
      </w:r>
    </w:p>
    <w:p w:rsidR="008D29FD" w:rsidRPr="000B55C6" w:rsidRDefault="008D29FD" w:rsidP="002B6794">
      <w:pPr>
        <w:rPr>
          <w:b/>
          <w:color w:val="76923C" w:themeColor="accent3" w:themeShade="BF"/>
        </w:rPr>
      </w:pPr>
      <w:r w:rsidRPr="000B55C6">
        <w:rPr>
          <w:b/>
          <w:color w:val="76923C" w:themeColor="accent3" w:themeShade="BF"/>
        </w:rPr>
        <w:t xml:space="preserve">1) Forte embasamento conceitual nas áreas de formação básica, e na formação de uma visão holística da área de </w:t>
      </w:r>
      <w:r w:rsidR="0045238D">
        <w:rPr>
          <w:b/>
          <w:color w:val="76923C" w:themeColor="accent3" w:themeShade="BF"/>
        </w:rPr>
        <w:t>Computação</w:t>
      </w:r>
    </w:p>
    <w:p w:rsidR="008D29FD" w:rsidRPr="003F5A14" w:rsidRDefault="008D29FD" w:rsidP="002B6794">
      <w:r w:rsidRPr="003F5A14">
        <w:t>Pretende-se com esta competência desenvolver o raciocínio lógico e abstrato do estudante, tendo como arcabouço a área de formação básica e suas matérias: Ciência da Computação, Matemática e Física. As habilidades a serem desenvolvidas nos alunos são:</w:t>
      </w:r>
    </w:p>
    <w:p w:rsidR="008D29FD" w:rsidRPr="003F5A14" w:rsidRDefault="008D29FD" w:rsidP="0091637D">
      <w:pPr>
        <w:pStyle w:val="PargrafodaLista"/>
        <w:numPr>
          <w:ilvl w:val="0"/>
          <w:numId w:val="6"/>
        </w:numPr>
      </w:pPr>
      <w:r w:rsidRPr="003F5A14">
        <w:t>Visão sistêmica e integrada da área de Computação;</w:t>
      </w:r>
    </w:p>
    <w:p w:rsidR="008D29FD" w:rsidRPr="003F5A14" w:rsidRDefault="008D29FD" w:rsidP="0091637D">
      <w:pPr>
        <w:pStyle w:val="PargrafodaLista"/>
        <w:numPr>
          <w:ilvl w:val="0"/>
          <w:numId w:val="6"/>
        </w:numPr>
      </w:pPr>
      <w:r w:rsidRPr="003F5A14">
        <w:t>Forte conhecimento dos aspectos científicos e tecnológicos relacionados à área de Computação.</w:t>
      </w:r>
    </w:p>
    <w:p w:rsidR="008D29FD" w:rsidRPr="000B55C6" w:rsidRDefault="008D29FD" w:rsidP="002B6794">
      <w:pPr>
        <w:rPr>
          <w:b/>
          <w:color w:val="76923C" w:themeColor="accent3" w:themeShade="BF"/>
        </w:rPr>
      </w:pPr>
      <w:r w:rsidRPr="000B55C6">
        <w:rPr>
          <w:b/>
          <w:color w:val="76923C" w:themeColor="accent3" w:themeShade="BF"/>
        </w:rPr>
        <w:t xml:space="preserve">2) Domínio do processo de projeto e implementação de sistemas computacionais, envolvendo o conhecimento do conceito de software e hardware </w:t>
      </w:r>
    </w:p>
    <w:p w:rsidR="008D29FD" w:rsidRPr="003F5A14" w:rsidRDefault="008D29FD" w:rsidP="002B6794">
      <w:r w:rsidRPr="003F5A14">
        <w:t xml:space="preserve">O cientista de Computação tem como uma das principais atividades projetar sistemas computacionais em seu aspecto mais amplo, o que envolve elementos de hardware e de software. A ele cabe analisar a aplicação a que se destina o sistema computacional, </w:t>
      </w:r>
      <w:r w:rsidRPr="003F5A14">
        <w:lastRenderedPageBreak/>
        <w:t>escolhendo as configurações, estruturas e funções mais adequadas para a aplicação em questão. A seguir são descritas as habilidades relacionadas nesse grupo:</w:t>
      </w:r>
    </w:p>
    <w:p w:rsidR="008D29FD" w:rsidRPr="003F5A14" w:rsidRDefault="008D29FD" w:rsidP="0091637D">
      <w:pPr>
        <w:pStyle w:val="PargrafodaLista"/>
        <w:numPr>
          <w:ilvl w:val="0"/>
          <w:numId w:val="7"/>
        </w:numPr>
      </w:pPr>
      <w:r w:rsidRPr="003F5A14">
        <w:t>Habilidade de iniciar, projetar, desenvolver, implementar, validar, gerenciar e avaliar projetos de software;</w:t>
      </w:r>
    </w:p>
    <w:p w:rsidR="008D29FD" w:rsidRPr="003F5A14" w:rsidRDefault="008D29FD" w:rsidP="0091637D">
      <w:pPr>
        <w:pStyle w:val="PargrafodaLista"/>
        <w:numPr>
          <w:ilvl w:val="0"/>
          <w:numId w:val="7"/>
        </w:numPr>
      </w:pPr>
      <w:r w:rsidRPr="003F5A14">
        <w:t>Projetar e desenvolver sistemas que integrem hardware e software;</w:t>
      </w:r>
    </w:p>
    <w:p w:rsidR="008D29FD" w:rsidRPr="003F5A14" w:rsidRDefault="008D29FD" w:rsidP="0091637D">
      <w:pPr>
        <w:pStyle w:val="PargrafodaLista"/>
        <w:numPr>
          <w:ilvl w:val="0"/>
          <w:numId w:val="7"/>
        </w:numPr>
      </w:pPr>
      <w:r w:rsidRPr="003F5A14">
        <w:t>Pesquisar e viabilizar soluções de software para várias áreas de conhecimento e aplicação;</w:t>
      </w:r>
    </w:p>
    <w:p w:rsidR="008D29FD" w:rsidRPr="003F5A14" w:rsidRDefault="008D29FD" w:rsidP="0091637D">
      <w:pPr>
        <w:pStyle w:val="PargrafodaLista"/>
        <w:numPr>
          <w:ilvl w:val="0"/>
          <w:numId w:val="7"/>
        </w:numPr>
      </w:pPr>
      <w:r w:rsidRPr="003F5A14">
        <w:t xml:space="preserve">Conhecimento de aspectos relacionados à evolução da área de Computação, de forma a poder compreender a situação presente e projetar a evolução futura. </w:t>
      </w:r>
    </w:p>
    <w:p w:rsidR="008D29FD" w:rsidRPr="000B55C6" w:rsidRDefault="008D29FD" w:rsidP="002B6794">
      <w:pPr>
        <w:rPr>
          <w:b/>
          <w:color w:val="76923C" w:themeColor="accent3" w:themeShade="BF"/>
        </w:rPr>
      </w:pPr>
      <w:r w:rsidRPr="000B55C6">
        <w:rPr>
          <w:b/>
          <w:color w:val="76923C" w:themeColor="accent3" w:themeShade="BF"/>
        </w:rPr>
        <w:t>3) Aplicação dos conhecimentos específicos de diversas áreas da Computação</w:t>
      </w:r>
    </w:p>
    <w:p w:rsidR="008D29FD" w:rsidRPr="003F5A14" w:rsidRDefault="008D29FD" w:rsidP="002B6794">
      <w:r w:rsidRPr="003F5A14">
        <w:t>Dentro deste domínio, pretende-se aprimorar os conhecimentos e habilidades dos estudantes em disciplinas específicas nas seguintes áreas</w:t>
      </w:r>
      <w:r w:rsidR="009856F9" w:rsidRPr="003F5A14">
        <w:t>.</w:t>
      </w:r>
    </w:p>
    <w:p w:rsidR="008D29FD" w:rsidRPr="003F5A14" w:rsidRDefault="008D29FD" w:rsidP="0091637D">
      <w:pPr>
        <w:pStyle w:val="PargrafodaLista"/>
        <w:numPr>
          <w:ilvl w:val="0"/>
          <w:numId w:val="8"/>
        </w:numPr>
      </w:pPr>
      <w:r w:rsidRPr="003F5A14">
        <w:t>Estruturas Discretas;</w:t>
      </w:r>
    </w:p>
    <w:p w:rsidR="008D29FD" w:rsidRPr="003F5A14" w:rsidRDefault="008D29FD" w:rsidP="0091637D">
      <w:pPr>
        <w:pStyle w:val="PargrafodaLista"/>
        <w:numPr>
          <w:ilvl w:val="0"/>
          <w:numId w:val="8"/>
        </w:numPr>
      </w:pPr>
      <w:r w:rsidRPr="003F5A14">
        <w:t>Fundamentos da Programação;</w:t>
      </w:r>
    </w:p>
    <w:p w:rsidR="008D29FD" w:rsidRPr="003F5A14" w:rsidRDefault="008D29FD" w:rsidP="0091637D">
      <w:pPr>
        <w:pStyle w:val="PargrafodaLista"/>
        <w:numPr>
          <w:ilvl w:val="0"/>
          <w:numId w:val="8"/>
        </w:numPr>
      </w:pPr>
      <w:r w:rsidRPr="003F5A14">
        <w:t>Algoritmos e Complexidade;</w:t>
      </w:r>
    </w:p>
    <w:p w:rsidR="008D29FD" w:rsidRPr="003F5A14" w:rsidRDefault="008D29FD" w:rsidP="0091637D">
      <w:pPr>
        <w:pStyle w:val="PargrafodaLista"/>
        <w:numPr>
          <w:ilvl w:val="0"/>
          <w:numId w:val="8"/>
        </w:numPr>
      </w:pPr>
      <w:r w:rsidRPr="003F5A14">
        <w:t>Organização e Arquitetura dos Computadores;</w:t>
      </w:r>
    </w:p>
    <w:p w:rsidR="008D29FD" w:rsidRPr="003F5A14" w:rsidRDefault="008D29FD" w:rsidP="0091637D">
      <w:pPr>
        <w:pStyle w:val="PargrafodaLista"/>
        <w:numPr>
          <w:ilvl w:val="0"/>
          <w:numId w:val="8"/>
        </w:numPr>
      </w:pPr>
      <w:r w:rsidRPr="003F5A14">
        <w:t>Sistemas Operacionais;</w:t>
      </w:r>
    </w:p>
    <w:p w:rsidR="008D29FD" w:rsidRPr="003F5A14" w:rsidRDefault="008D29FD" w:rsidP="0091637D">
      <w:pPr>
        <w:pStyle w:val="PargrafodaLista"/>
        <w:numPr>
          <w:ilvl w:val="0"/>
          <w:numId w:val="8"/>
        </w:numPr>
      </w:pPr>
      <w:r w:rsidRPr="003F5A14">
        <w:t>Computação Centrada em Redes;</w:t>
      </w:r>
    </w:p>
    <w:p w:rsidR="008D29FD" w:rsidRPr="003F5A14" w:rsidRDefault="008D29FD" w:rsidP="0091637D">
      <w:pPr>
        <w:pStyle w:val="PargrafodaLista"/>
        <w:numPr>
          <w:ilvl w:val="0"/>
          <w:numId w:val="8"/>
        </w:numPr>
      </w:pPr>
      <w:r w:rsidRPr="003F5A14">
        <w:t>Linguagem de Programação;</w:t>
      </w:r>
    </w:p>
    <w:p w:rsidR="008D29FD" w:rsidRPr="003F5A14" w:rsidRDefault="008D29FD" w:rsidP="0091637D">
      <w:pPr>
        <w:pStyle w:val="PargrafodaLista"/>
        <w:numPr>
          <w:ilvl w:val="0"/>
          <w:numId w:val="8"/>
        </w:numPr>
      </w:pPr>
      <w:r w:rsidRPr="003F5A14">
        <w:t>Interação Humano-Computador;</w:t>
      </w:r>
    </w:p>
    <w:p w:rsidR="008D29FD" w:rsidRPr="003F5A14" w:rsidRDefault="008D29FD" w:rsidP="0091637D">
      <w:pPr>
        <w:pStyle w:val="PargrafodaLista"/>
        <w:numPr>
          <w:ilvl w:val="0"/>
          <w:numId w:val="8"/>
        </w:numPr>
      </w:pPr>
      <w:r w:rsidRPr="003F5A14">
        <w:t>Computação Gráfica e Visual;</w:t>
      </w:r>
    </w:p>
    <w:p w:rsidR="008D29FD" w:rsidRPr="003F5A14" w:rsidRDefault="008D29FD" w:rsidP="0091637D">
      <w:pPr>
        <w:pStyle w:val="PargrafodaLista"/>
        <w:numPr>
          <w:ilvl w:val="0"/>
          <w:numId w:val="8"/>
        </w:numPr>
      </w:pPr>
      <w:r w:rsidRPr="003F5A14">
        <w:t>Sistemas Inteligentes;</w:t>
      </w:r>
    </w:p>
    <w:p w:rsidR="008D29FD" w:rsidRPr="003F5A14" w:rsidRDefault="008D29FD" w:rsidP="0091637D">
      <w:pPr>
        <w:pStyle w:val="PargrafodaLista"/>
        <w:numPr>
          <w:ilvl w:val="0"/>
          <w:numId w:val="8"/>
        </w:numPr>
      </w:pPr>
      <w:r w:rsidRPr="003F5A14">
        <w:t>Gestão e Administração da Informação;</w:t>
      </w:r>
    </w:p>
    <w:p w:rsidR="008D29FD" w:rsidRPr="003F5A14" w:rsidRDefault="008D29FD" w:rsidP="0091637D">
      <w:pPr>
        <w:pStyle w:val="PargrafodaLista"/>
        <w:numPr>
          <w:ilvl w:val="0"/>
          <w:numId w:val="8"/>
        </w:numPr>
      </w:pPr>
      <w:r w:rsidRPr="003F5A14">
        <w:t>Questões Sociais e Profissionais;</w:t>
      </w:r>
    </w:p>
    <w:p w:rsidR="008D29FD" w:rsidRPr="003F5A14" w:rsidRDefault="008D29FD" w:rsidP="0091637D">
      <w:pPr>
        <w:pStyle w:val="PargrafodaLista"/>
        <w:numPr>
          <w:ilvl w:val="0"/>
          <w:numId w:val="8"/>
        </w:numPr>
      </w:pPr>
      <w:r w:rsidRPr="003F5A14">
        <w:t>Engenharia de Software e;</w:t>
      </w:r>
    </w:p>
    <w:p w:rsidR="008D29FD" w:rsidRPr="003F5A14" w:rsidRDefault="008D29FD" w:rsidP="0091637D">
      <w:pPr>
        <w:pStyle w:val="PargrafodaLista"/>
        <w:numPr>
          <w:ilvl w:val="0"/>
          <w:numId w:val="8"/>
        </w:numPr>
      </w:pPr>
      <w:r w:rsidRPr="003F5A14">
        <w:t>Ciência Computacional.</w:t>
      </w:r>
    </w:p>
    <w:p w:rsidR="008D29FD" w:rsidRPr="003F5A14" w:rsidRDefault="008D29FD" w:rsidP="002B6794">
      <w:r w:rsidRPr="003F5A14">
        <w:t>O estudante deve considerar que as atuais tecnologias, métodos e ferramentas para cada uma destas áreas são passíveis de renovação e evolução.</w:t>
      </w:r>
    </w:p>
    <w:p w:rsidR="008D29FD" w:rsidRPr="000B55C6" w:rsidRDefault="008D29FD" w:rsidP="002B6794">
      <w:pPr>
        <w:rPr>
          <w:b/>
          <w:color w:val="76923C" w:themeColor="accent3" w:themeShade="BF"/>
        </w:rPr>
      </w:pPr>
      <w:r w:rsidRPr="000B55C6">
        <w:rPr>
          <w:b/>
          <w:color w:val="76923C" w:themeColor="accent3" w:themeShade="BF"/>
        </w:rPr>
        <w:t>4) Atuação em empresas e como empreendedores</w:t>
      </w:r>
    </w:p>
    <w:p w:rsidR="008D29FD" w:rsidRPr="003F5A14" w:rsidRDefault="008D29FD" w:rsidP="002B6794">
      <w:r w:rsidRPr="003F5A14">
        <w:t>Esta competência está refletida na disciplina de Empreendedorismo e no estágio curricular. Ela envolve planejar, ordenar atividades e metas, tomar decisões identificando e dimensionando riscos. A tomada de decisão deve analisar e definir o uso apropriado, a eficácia e o custo-efetividade de recursos humanos, equipamentos, de materiais, de procedimentos e de práticas. As habilidades a serem desenvolvidas são as seguintes:</w:t>
      </w:r>
    </w:p>
    <w:p w:rsidR="008D29FD" w:rsidRPr="003F5A14" w:rsidRDefault="008D29FD" w:rsidP="00CE5EE1">
      <w:pPr>
        <w:pStyle w:val="PargrafodaLista"/>
        <w:numPr>
          <w:ilvl w:val="0"/>
          <w:numId w:val="9"/>
        </w:numPr>
      </w:pPr>
      <w:r w:rsidRPr="003F5A14">
        <w:lastRenderedPageBreak/>
        <w:t>Utilizar o conhecimento sobre a área de Computação, e sua familiarização com as tecnologias correntes, para a solução de problemas nas organizações para o desenvolvimento de novos conhecimentos, ferramentas, produtos, processos e negócios;</w:t>
      </w:r>
    </w:p>
    <w:p w:rsidR="008D29FD" w:rsidRPr="003F5A14" w:rsidRDefault="008D29FD" w:rsidP="0091637D">
      <w:pPr>
        <w:pStyle w:val="PargrafodaLista"/>
        <w:numPr>
          <w:ilvl w:val="0"/>
          <w:numId w:val="9"/>
        </w:numPr>
      </w:pPr>
      <w:r w:rsidRPr="003F5A14">
        <w:t>Organizar, coordenar e participar de equipes multi e interdisciplinares;</w:t>
      </w:r>
    </w:p>
    <w:p w:rsidR="008D29FD" w:rsidRPr="003F5A14" w:rsidRDefault="008D29FD" w:rsidP="0091637D">
      <w:pPr>
        <w:pStyle w:val="PargrafodaLista"/>
        <w:numPr>
          <w:ilvl w:val="0"/>
          <w:numId w:val="9"/>
        </w:numPr>
      </w:pPr>
      <w:r w:rsidRPr="003F5A14">
        <w:t>Desenvolver a capacidade empreendedora;</w:t>
      </w:r>
    </w:p>
    <w:p w:rsidR="008D29FD" w:rsidRDefault="008D29FD" w:rsidP="0091637D">
      <w:pPr>
        <w:pStyle w:val="PargrafodaLista"/>
        <w:numPr>
          <w:ilvl w:val="0"/>
          <w:numId w:val="9"/>
        </w:numPr>
      </w:pPr>
      <w:r w:rsidRPr="003F5A14">
        <w:t>Considerar aspectos de negócio no processo de gerenciamento de um projeto.</w:t>
      </w:r>
    </w:p>
    <w:p w:rsidR="000B55C6" w:rsidRPr="003F5A14" w:rsidRDefault="000B55C6" w:rsidP="00C77CF4"/>
    <w:p w:rsidR="008D29FD" w:rsidRPr="000B55C6" w:rsidRDefault="00EE465F" w:rsidP="000B55C6">
      <w:pPr>
        <w:rPr>
          <w:b/>
          <w:color w:val="76923C" w:themeColor="accent3" w:themeShade="BF"/>
        </w:rPr>
      </w:pPr>
      <w:r w:rsidRPr="000B55C6">
        <w:rPr>
          <w:b/>
          <w:color w:val="76923C" w:themeColor="accent3" w:themeShade="BF"/>
        </w:rPr>
        <w:t xml:space="preserve">5) </w:t>
      </w:r>
      <w:r w:rsidR="008D29FD" w:rsidRPr="000B55C6">
        <w:rPr>
          <w:b/>
          <w:color w:val="76923C" w:themeColor="accent3" w:themeShade="BF"/>
        </w:rPr>
        <w:t xml:space="preserve">Desenvolvimento de atividades de pesquisa </w:t>
      </w:r>
    </w:p>
    <w:p w:rsidR="008D29FD" w:rsidRPr="003F5A14" w:rsidRDefault="008D29FD" w:rsidP="002B6794">
      <w:r w:rsidRPr="003F5A14">
        <w:t>Esta competência está relacionada ao desenvolvimento de pesquisa científica e tecnológica, que permita ao aluno ingressar em cursos de pós-graduação, ou realizar estas pesquisas na indústria ou em organizações especializadas. Pela característica da rápida evolução da Computação, o futuro profissional tem que estar em um processo de contínuo aprendizado. As habilidades a serem desenvolvidas são as seguintes:</w:t>
      </w:r>
    </w:p>
    <w:p w:rsidR="008D29FD" w:rsidRPr="003F5A14" w:rsidRDefault="008D29FD" w:rsidP="0091637D">
      <w:pPr>
        <w:pStyle w:val="PargrafodaLista"/>
        <w:numPr>
          <w:ilvl w:val="0"/>
          <w:numId w:val="10"/>
        </w:numPr>
      </w:pPr>
      <w:r w:rsidRPr="003F5A14">
        <w:t>Aprofundamento do conhecimento em área (ou áreas) específica(s) da Computação, visando possibilitar uma contribuição para o desenvolvimento da área;</w:t>
      </w:r>
    </w:p>
    <w:p w:rsidR="008D29FD" w:rsidRPr="003F5A14" w:rsidRDefault="008D29FD" w:rsidP="0091637D">
      <w:pPr>
        <w:pStyle w:val="PargrafodaLista"/>
        <w:numPr>
          <w:ilvl w:val="0"/>
          <w:numId w:val="10"/>
        </w:numPr>
      </w:pPr>
      <w:r w:rsidRPr="003F5A14">
        <w:t xml:space="preserve">Ser capaz de identificar e especificar problemas para investigação, bem como planejar procedimentos adequados para testar suas hipóteses; </w:t>
      </w:r>
    </w:p>
    <w:p w:rsidR="008D29FD" w:rsidRPr="003F5A14" w:rsidRDefault="008D29FD" w:rsidP="0091637D">
      <w:pPr>
        <w:pStyle w:val="PargrafodaLista"/>
        <w:numPr>
          <w:ilvl w:val="0"/>
          <w:numId w:val="10"/>
        </w:numPr>
      </w:pPr>
      <w:r w:rsidRPr="003F5A14">
        <w:t>Conhecer e aplicar o método científico de produção e difusão do conhecimento na sociedade.</w:t>
      </w:r>
    </w:p>
    <w:p w:rsidR="008D29FD" w:rsidRDefault="00C5203F" w:rsidP="002B6794">
      <w:r w:rsidRPr="003F5A14">
        <w:t xml:space="preserve">Neste sentido, a UFABC possui diversos programas ligados ao estímulo da pesquisa científica, quais sejam: </w:t>
      </w:r>
      <w:r>
        <w:t>I</w:t>
      </w:r>
      <w:r w:rsidRPr="003F5A14">
        <w:t xml:space="preserve">) Pesquisando Desde o Primeiro Dia (PDPD), voltado para estudantes ingressantes; </w:t>
      </w:r>
      <w:r>
        <w:t xml:space="preserve"> II</w:t>
      </w:r>
      <w:r w:rsidRPr="003F5A14">
        <w:t>)</w:t>
      </w:r>
      <w:r w:rsidR="008D29FD" w:rsidRPr="003F5A14">
        <w:t xml:space="preserve"> Programas de Iniciação Científica PIC/UFABC e PIBIC/UFABC-CNPq, que possui bolsas de auxílio da própria UFABC e do CNPq, além do regime de voluntariado; </w:t>
      </w:r>
      <w:r>
        <w:t>III</w:t>
      </w:r>
      <w:r w:rsidR="008D29FD" w:rsidRPr="003F5A14">
        <w:t xml:space="preserve">) Programa de Iniciação Científica em Desenvolvimento Tecnológico e </w:t>
      </w:r>
      <w:r>
        <w:t>Inovação (PIBITI/CNPq/UFABC); IV</w:t>
      </w:r>
      <w:r w:rsidR="008D29FD" w:rsidRPr="003F5A14">
        <w:t>) parceria com o Programa Ciência sem Fronteiras, que permite a Graduação Sanduíche no Exterior (SWG), para a realização de estudos e estágios em universidades no exterior, com bolsas do CNPq e v) Programa de Iniciação Científica PIBIC nas Ações Afirmativas, voltado para alunos que ingressaram na universidade por meio de ações afirmativas,. Além disso, a UFABC realiza um Simpósio de Iniciação Científica anualmente, para divulgar os trabalhos dos alunos inscritos em seus programas.</w:t>
      </w:r>
    </w:p>
    <w:p w:rsidR="008962F6" w:rsidRDefault="008962F6" w:rsidP="002B6794"/>
    <w:p w:rsidR="008D29FD" w:rsidRPr="000B55C6" w:rsidRDefault="008D29FD" w:rsidP="002B6794">
      <w:pPr>
        <w:rPr>
          <w:b/>
          <w:color w:val="76923C" w:themeColor="accent3" w:themeShade="BF"/>
        </w:rPr>
      </w:pPr>
      <w:r w:rsidRPr="000B55C6">
        <w:rPr>
          <w:b/>
          <w:color w:val="76923C" w:themeColor="accent3" w:themeShade="BF"/>
        </w:rPr>
        <w:t>6) Formação integral do estudante</w:t>
      </w:r>
    </w:p>
    <w:p w:rsidR="008D29FD" w:rsidRPr="003F5A14" w:rsidRDefault="008D29FD" w:rsidP="002B6794">
      <w:r w:rsidRPr="003F5A14">
        <w:t xml:space="preserve">Com a rápida e constante evolução na área da Computação, o curso de BCC da UFABC deve preparar egressos para o processo de educação continuada, que os permitirá avançar </w:t>
      </w:r>
      <w:r w:rsidRPr="003F5A14">
        <w:lastRenderedPageBreak/>
        <w:t>além das tecnologias atuais, vencendo desta forma os desafios do futuro. Os egressos do curso devem apresentar um bom nível de comunicação, tanto oral quanto escrita, em uma variedade de contextos. Também, o egresso deve ser capaz de liderar e ser liderado com espírito de equipe, resolvendo situações com flexibilidade e adaptabilidade diante de problemas e desafios. A visão da importância em pautar seu trabalho pela ética profissional e pelo respeito humano deve ser uma característica marcante do futuro profissional. A seguir são descritas as habilidades relacionadas a esta competência:</w:t>
      </w:r>
    </w:p>
    <w:p w:rsidR="008D29FD" w:rsidRPr="003F5A14" w:rsidRDefault="008D29FD" w:rsidP="0091637D">
      <w:pPr>
        <w:pStyle w:val="PargrafodaLista"/>
        <w:numPr>
          <w:ilvl w:val="0"/>
          <w:numId w:val="11"/>
        </w:numPr>
      </w:pPr>
      <w:r w:rsidRPr="003F5A14">
        <w:t>Desenvolver aprendizagem contínua e autônoma;</w:t>
      </w:r>
    </w:p>
    <w:p w:rsidR="008D29FD" w:rsidRPr="003F5A14" w:rsidRDefault="008D29FD" w:rsidP="0091637D">
      <w:pPr>
        <w:pStyle w:val="PargrafodaLista"/>
        <w:numPr>
          <w:ilvl w:val="0"/>
          <w:numId w:val="11"/>
        </w:numPr>
      </w:pPr>
      <w:r w:rsidRPr="003F5A14">
        <w:t>Apresentar um bom nível de comunicação oral e escrita;</w:t>
      </w:r>
    </w:p>
    <w:p w:rsidR="008D29FD" w:rsidRPr="003F5A14" w:rsidRDefault="008D29FD" w:rsidP="0091637D">
      <w:pPr>
        <w:pStyle w:val="PargrafodaLista"/>
        <w:numPr>
          <w:ilvl w:val="0"/>
          <w:numId w:val="11"/>
        </w:numPr>
      </w:pPr>
      <w:r w:rsidRPr="003F5A14">
        <w:t>Trabalho em grupo e com equipes inter e multidisciplinares;</w:t>
      </w:r>
    </w:p>
    <w:p w:rsidR="008D29FD" w:rsidRPr="003F5A14" w:rsidRDefault="008D29FD" w:rsidP="0091637D">
      <w:pPr>
        <w:pStyle w:val="PargrafodaLista"/>
        <w:numPr>
          <w:ilvl w:val="0"/>
          <w:numId w:val="11"/>
        </w:numPr>
      </w:pPr>
      <w:r w:rsidRPr="003F5A14">
        <w:t>Domínio de regras básicas que regem a ética profissional da área de Computação, bem como a ética social;</w:t>
      </w:r>
    </w:p>
    <w:p w:rsidR="008D29FD" w:rsidRPr="003F5A14" w:rsidRDefault="008D29FD" w:rsidP="0091637D">
      <w:pPr>
        <w:pStyle w:val="PargrafodaLista"/>
        <w:numPr>
          <w:ilvl w:val="0"/>
          <w:numId w:val="11"/>
        </w:numPr>
      </w:pPr>
      <w:r w:rsidRPr="003F5A14">
        <w:t>Compreender a atuação profissional como uma forma de intervenção do indivíduo na sociedade, devendo esta intervenção refletir uma atitude crítica, de respeito aos indivíduos, à legislação, à ética, ao meio ambiente, tendo em vista contribuir para a construção da sociedade presente e futura.</w:t>
      </w:r>
    </w:p>
    <w:p w:rsidR="008D29FD" w:rsidRPr="003F5A14" w:rsidRDefault="008D29FD" w:rsidP="002B6794">
      <w:r w:rsidRPr="003F5A14">
        <w:t>Estas habilidades podem ser desenvolvidas na disciplina de Computadores, Ética e Sociedade.</w:t>
      </w:r>
    </w:p>
    <w:p w:rsidR="00FE1AA7" w:rsidRDefault="00FE1AA7">
      <w:pPr>
        <w:tabs>
          <w:tab w:val="clear" w:pos="357"/>
        </w:tabs>
        <w:suppressAutoHyphens w:val="0"/>
        <w:autoSpaceDE/>
        <w:spacing w:before="0" w:after="0" w:line="240" w:lineRule="auto"/>
        <w:ind w:firstLine="0"/>
        <w:jc w:val="left"/>
        <w:rPr>
          <w:rFonts w:eastAsia="Times New Roman"/>
          <w:b/>
          <w:bCs/>
          <w:i/>
          <w:iCs/>
          <w:color w:val="76923C" w:themeColor="accent3" w:themeShade="BF"/>
          <w:sz w:val="28"/>
          <w:szCs w:val="28"/>
        </w:rPr>
      </w:pPr>
      <w:r>
        <w:br w:type="page"/>
      </w:r>
    </w:p>
    <w:p w:rsidR="001B331F" w:rsidRPr="003F5A14" w:rsidRDefault="001B331F" w:rsidP="001B331F">
      <w:pPr>
        <w:pStyle w:val="Ttulo2"/>
      </w:pPr>
      <w:bookmarkStart w:id="27" w:name="_Toc490495562"/>
      <w:r w:rsidRPr="003F5A14">
        <w:lastRenderedPageBreak/>
        <w:t>ORGANIZAÇÃO CURRICULAR</w:t>
      </w:r>
      <w:bookmarkEnd w:id="27"/>
      <w:r w:rsidRPr="003F5A14">
        <w:t xml:space="preserve"> </w:t>
      </w:r>
    </w:p>
    <w:p w:rsidR="00CE305A" w:rsidRPr="003F5A14" w:rsidRDefault="00CE305A" w:rsidP="00C77CF4">
      <w:pPr>
        <w:pStyle w:val="Ttulo3"/>
      </w:pPr>
      <w:bookmarkStart w:id="28" w:name="_Toc415392979"/>
      <w:bookmarkStart w:id="29" w:name="_Toc490495563"/>
      <w:r w:rsidRPr="003F5A14">
        <w:t>FUNDAMENTAÇÃO LEGAL</w:t>
      </w:r>
      <w:bookmarkEnd w:id="28"/>
      <w:bookmarkEnd w:id="29"/>
      <w:r w:rsidRPr="003F5A14">
        <w:t xml:space="preserve"> </w:t>
      </w:r>
    </w:p>
    <w:p w:rsidR="00CE305A" w:rsidRPr="003F5A14" w:rsidRDefault="00CE305A" w:rsidP="002B6794">
      <w:pPr>
        <w:rPr>
          <w:shd w:val="clear" w:color="auto" w:fill="FFFFFF"/>
        </w:rPr>
      </w:pPr>
      <w:r w:rsidRPr="003F5A14">
        <w:rPr>
          <w:shd w:val="clear" w:color="auto" w:fill="FFFFFF"/>
        </w:rPr>
        <w:tab/>
      </w:r>
      <w:r w:rsidR="00EE465F" w:rsidRPr="003F5A14">
        <w:rPr>
          <w:shd w:val="clear" w:color="auto" w:fill="FFFFFF"/>
        </w:rPr>
        <w:t>A seguir são elencados</w:t>
      </w:r>
      <w:r w:rsidRPr="003F5A14">
        <w:rPr>
          <w:shd w:val="clear" w:color="auto" w:fill="FFFFFF"/>
        </w:rPr>
        <w:t xml:space="preserve"> os documentos legais externos (Diretrizes Curriculares Nacionais, Leis, Decretos, Resoluções, Pareceres, Portarias, Normativas etc.), de ordem federal, estadual, de órgão de classe, dentre outros, bem como os internos (Projeto Pedagógico, Plano de Desenvolvimento Institucional) que fundamentam a estrutura curricular do curso</w:t>
      </w:r>
      <w:r w:rsidR="00EE465F" w:rsidRPr="003F5A14">
        <w:rPr>
          <w:shd w:val="clear" w:color="auto" w:fill="FFFFFF"/>
        </w:rPr>
        <w:t xml:space="preserve"> de bacharelado em Ciência da Computação da UFABC</w:t>
      </w:r>
      <w:r w:rsidRPr="003F5A14">
        <w:rPr>
          <w:shd w:val="clear" w:color="auto" w:fill="FFFFFF"/>
        </w:rPr>
        <w:t>.</w:t>
      </w:r>
    </w:p>
    <w:p w:rsidR="00CE305A" w:rsidRDefault="00CE305A" w:rsidP="00350772">
      <w:pPr>
        <w:pStyle w:val="PargrafodaLista"/>
        <w:numPr>
          <w:ilvl w:val="0"/>
          <w:numId w:val="212"/>
        </w:numPr>
        <w:tabs>
          <w:tab w:val="clear" w:pos="357"/>
        </w:tabs>
        <w:spacing w:after="240"/>
        <w:ind w:left="284" w:hanging="284"/>
      </w:pPr>
      <w:r w:rsidRPr="003F5A14">
        <w:t xml:space="preserve">BRASIL. Presidência da República. Casa Civil. Subchefia para Assuntos Jurídicos. Lei n° 9.394, de 20 de dezembro de 1996. Estabelece as diretrizes e bases da educação nacional. Disponível em: </w:t>
      </w:r>
      <w:hyperlink r:id="rId11" w:history="1">
        <w:r w:rsidRPr="006B0F2D">
          <w:rPr>
            <w:rStyle w:val="Hyperlink"/>
            <w:sz w:val="22"/>
          </w:rPr>
          <w:t>https://www.planalto.gov.br/ccivil_03/Leis/L9394.htm</w:t>
        </w:r>
      </w:hyperlink>
      <w:r w:rsidRPr="003F5A14">
        <w:t xml:space="preserve">. Acesso em: </w:t>
      </w:r>
      <w:r w:rsidR="00875AB2" w:rsidRPr="003F5A14">
        <w:t>02 set. 2014</w:t>
      </w:r>
      <w:r w:rsidRPr="003F5A14">
        <w:t xml:space="preserve">. </w:t>
      </w:r>
    </w:p>
    <w:p w:rsidR="000B55C6" w:rsidRDefault="00F2682C" w:rsidP="00350772">
      <w:pPr>
        <w:pStyle w:val="PargrafodaLista"/>
        <w:numPr>
          <w:ilvl w:val="0"/>
          <w:numId w:val="212"/>
        </w:numPr>
        <w:tabs>
          <w:tab w:val="clear" w:pos="357"/>
        </w:tabs>
        <w:spacing w:after="240"/>
        <w:ind w:left="284" w:hanging="284"/>
      </w:pPr>
      <w:r>
        <w:t xml:space="preserve">BRASIL. Ministério da Educação. Conselho Nacional de Educação. Conselho Pleno. Resolução n° 1, de 17 de junho de 2004. Institui Diretrizes Curriculares Nacionais para a Educação das Relações ÉtnicoRaciais e para o Ensino de História e Cultura Afro-Brasileira e Africana. Disponível em: </w:t>
      </w:r>
      <w:r w:rsidRPr="006B0F2D">
        <w:rPr>
          <w:rStyle w:val="Hyperlink"/>
          <w:sz w:val="22"/>
        </w:rPr>
        <w:t>http://portal.mec.gov.br/cne/arquivos/pdf/res012004.pdf</w:t>
      </w:r>
      <w:r>
        <w:t>. Acesso em: 12 jul. 201</w:t>
      </w:r>
      <w:r w:rsidR="00092FBF">
        <w:t>4</w:t>
      </w:r>
      <w:r w:rsidR="000B55C6">
        <w:t xml:space="preserve">. </w:t>
      </w:r>
    </w:p>
    <w:p w:rsidR="0017646F" w:rsidRDefault="000B55C6" w:rsidP="00350772">
      <w:pPr>
        <w:pStyle w:val="PargrafodaLista"/>
        <w:numPr>
          <w:ilvl w:val="0"/>
          <w:numId w:val="212"/>
        </w:numPr>
        <w:tabs>
          <w:tab w:val="clear" w:pos="357"/>
        </w:tabs>
        <w:spacing w:after="240"/>
        <w:ind w:left="284" w:hanging="284"/>
      </w:pPr>
      <w:r>
        <w:t>B</w:t>
      </w:r>
      <w:r w:rsidR="00CE305A" w:rsidRPr="003F5A14">
        <w:t>RASIL. Ministério da Educação. Secretaria da Educação Superior. Referenciais Orientadores para os Bacharelados Interdisciplinares e Similares. 2010</w:t>
      </w:r>
      <w:r w:rsidR="0017646F" w:rsidRPr="003F5A14">
        <w:t xml:space="preserve">. Disponível em: </w:t>
      </w:r>
      <w:hyperlink r:id="rId12" w:history="1">
        <w:r w:rsidR="0017646F" w:rsidRPr="006B0F2D">
          <w:rPr>
            <w:rStyle w:val="Hyperlink"/>
            <w:sz w:val="22"/>
          </w:rPr>
          <w:t>http://www.ufabc.edu.br/images/stories/comunicacao/bacharelados-interdisciplinares_referenciais-orientadores-novembro_2010-brasilia.pdf</w:t>
        </w:r>
      </w:hyperlink>
      <w:r w:rsidR="0017646F" w:rsidRPr="003F5A14">
        <w:t>. Acesso em: 02 set. 2014.</w:t>
      </w:r>
      <w:r w:rsidR="003731EC" w:rsidRPr="003F5A14">
        <w:t xml:space="preserve"> </w:t>
      </w:r>
    </w:p>
    <w:p w:rsidR="003731EC" w:rsidRDefault="0017646F" w:rsidP="00350772">
      <w:pPr>
        <w:pStyle w:val="PargrafodaLista"/>
        <w:numPr>
          <w:ilvl w:val="0"/>
          <w:numId w:val="212"/>
        </w:numPr>
        <w:tabs>
          <w:tab w:val="clear" w:pos="357"/>
        </w:tabs>
        <w:spacing w:after="240"/>
        <w:ind w:left="284" w:hanging="284"/>
      </w:pPr>
      <w:r w:rsidRPr="003F5A14">
        <w:t xml:space="preserve">BRASIL. Ministério da Educação. Conselho Nacional de Educação. Câmara de Educação Superior. Parecer CNE/CES n° 266, de </w:t>
      </w:r>
      <w:r w:rsidR="00035D4C" w:rsidRPr="003F5A14">
        <w:t>5 jul.</w:t>
      </w:r>
      <w:r w:rsidRPr="003F5A14">
        <w:t xml:space="preserve"> 2011. Disponível em:</w:t>
      </w:r>
      <w:r w:rsidR="00035D4C" w:rsidRPr="003F5A14">
        <w:t xml:space="preserve"> </w:t>
      </w:r>
      <w:hyperlink r:id="rId13" w:history="1">
        <w:r w:rsidR="00035D4C" w:rsidRPr="006B0F2D">
          <w:rPr>
            <w:rStyle w:val="Hyperlink"/>
            <w:sz w:val="22"/>
          </w:rPr>
          <w:t>http://portal.mec.gov.br/index.php?option=com_content&amp;view=article&amp;id=16418&amp;Itemid=866</w:t>
        </w:r>
      </w:hyperlink>
      <w:r w:rsidR="00035D4C" w:rsidRPr="003F5A14">
        <w:t xml:space="preserve"> </w:t>
      </w:r>
      <w:r w:rsidRPr="003F5A14">
        <w:t xml:space="preserve">Acesso em: 02 set. 2014. </w:t>
      </w:r>
    </w:p>
    <w:p w:rsidR="00CE305A" w:rsidRDefault="00CE305A" w:rsidP="00350772">
      <w:pPr>
        <w:pStyle w:val="PargrafodaLista"/>
        <w:numPr>
          <w:ilvl w:val="0"/>
          <w:numId w:val="212"/>
        </w:numPr>
        <w:tabs>
          <w:tab w:val="clear" w:pos="357"/>
        </w:tabs>
        <w:spacing w:after="240"/>
        <w:ind w:left="284" w:hanging="284"/>
      </w:pPr>
      <w:r w:rsidRPr="003F5A14">
        <w:t>BRASIL. Ministério da Educação. Conselho Nacional de Educação. Conselho Pleno. Resolução n° 1, de 17 de junho de 2004. Institui Diretrizes Curriculares Nacionais para a Educação das Relações Étnico-Raciais e para o Ensino de História e Cultura Afro-Brasileira e Africana. Disponível em</w:t>
      </w:r>
      <w:r w:rsidRPr="006B0F2D">
        <w:rPr>
          <w:rStyle w:val="Hyperlink"/>
          <w:sz w:val="22"/>
        </w:rPr>
        <w:t xml:space="preserve">: </w:t>
      </w:r>
      <w:hyperlink r:id="rId14" w:history="1">
        <w:r w:rsidRPr="006B0F2D">
          <w:rPr>
            <w:rStyle w:val="Hyperlink"/>
            <w:sz w:val="22"/>
          </w:rPr>
          <w:t>http://portal.mec.gov.br/cne/arquivos/pdf/res012004.pdf</w:t>
        </w:r>
      </w:hyperlink>
      <w:r w:rsidRPr="003F5A14">
        <w:t>. Acesso em: 12 jul. 2011.</w:t>
      </w:r>
    </w:p>
    <w:p w:rsidR="00EE465F" w:rsidRDefault="00CE305A" w:rsidP="00350772">
      <w:pPr>
        <w:pStyle w:val="PargrafodaLista"/>
        <w:numPr>
          <w:ilvl w:val="0"/>
          <w:numId w:val="212"/>
        </w:numPr>
        <w:tabs>
          <w:tab w:val="clear" w:pos="357"/>
        </w:tabs>
        <w:spacing w:after="240"/>
        <w:ind w:left="284" w:hanging="284"/>
      </w:pPr>
      <w:r w:rsidRPr="006B0F2D">
        <w:rPr>
          <w:rFonts w:eastAsia="Times New Roman"/>
        </w:rPr>
        <w:t xml:space="preserve">BRASIL. Presidência da República. Casa Civil. Subchefia para Assuntos Jurídicos. Decreto n° 5.626, de 22 de dezembro de 2005. </w:t>
      </w:r>
      <w:r w:rsidRPr="003F5A14">
        <w:t>Regulamenta a Lei n</w:t>
      </w:r>
      <w:r w:rsidRPr="006B0F2D">
        <w:rPr>
          <w:position w:val="7"/>
        </w:rPr>
        <w:t>o</w:t>
      </w:r>
      <w:r w:rsidRPr="003F5A14">
        <w:t xml:space="preserve"> 10.436, de 24 de abril de 2002, que dispõe sobre a Língua Brasileira de Sinais - Libras, e o art. 18 da Lei n</w:t>
      </w:r>
      <w:r w:rsidRPr="006B0F2D">
        <w:rPr>
          <w:position w:val="7"/>
        </w:rPr>
        <w:t>o</w:t>
      </w:r>
      <w:r w:rsidRPr="003F5A14">
        <w:t xml:space="preserve"> 10.098, de 19 de dezembro de 2000. Disponível em: </w:t>
      </w:r>
      <w:hyperlink r:id="rId15" w:history="1">
        <w:r w:rsidRPr="006B0F2D">
          <w:rPr>
            <w:rStyle w:val="Hyperlink"/>
            <w:sz w:val="22"/>
          </w:rPr>
          <w:t>https://www.planalto.gov.br/ccivil_03/_Ato2004-2006/2005/Decreto/D5626.htm</w:t>
        </w:r>
      </w:hyperlink>
      <w:r w:rsidRPr="003F5A14">
        <w:t xml:space="preserve">. Acesso em: </w:t>
      </w:r>
      <w:r w:rsidR="007B4E10" w:rsidRPr="003F5A14">
        <w:t>02 set. 2014</w:t>
      </w:r>
      <w:r w:rsidRPr="003F5A14">
        <w:t xml:space="preserve">. </w:t>
      </w:r>
    </w:p>
    <w:p w:rsidR="00EE465F" w:rsidRDefault="002F75C9" w:rsidP="00350772">
      <w:pPr>
        <w:pStyle w:val="PargrafodaLista"/>
        <w:numPr>
          <w:ilvl w:val="0"/>
          <w:numId w:val="212"/>
        </w:numPr>
        <w:tabs>
          <w:tab w:val="clear" w:pos="357"/>
        </w:tabs>
        <w:spacing w:after="240"/>
        <w:ind w:left="284" w:hanging="284"/>
        <w:rPr>
          <w:shd w:val="clear" w:color="auto" w:fill="FFFFFF"/>
        </w:rPr>
      </w:pPr>
      <w:r w:rsidRPr="003F5A14">
        <w:t xml:space="preserve">BRASIL. Presidência da República. Casa Civil. Subchefia para Assuntos Jurídicos. Lei n° 9.795, de 27 de abril de 1999. </w:t>
      </w:r>
      <w:r w:rsidRPr="006B0F2D">
        <w:rPr>
          <w:shd w:val="clear" w:color="auto" w:fill="FFFFFF"/>
        </w:rPr>
        <w:t xml:space="preserve">Dispõe sobre a educação ambiental, institui a Política Nacional de Educação Ambiental e dá outras providências. Disponível em: </w:t>
      </w:r>
      <w:hyperlink r:id="rId16" w:history="1">
        <w:r w:rsidRPr="006B0F2D">
          <w:rPr>
            <w:rStyle w:val="Hyperlink"/>
            <w:sz w:val="22"/>
          </w:rPr>
          <w:t>http://www.planalto.gov.br/ccivil_03/leis/l9795.htm</w:t>
        </w:r>
      </w:hyperlink>
      <w:r w:rsidR="006B0F2D">
        <w:rPr>
          <w:shd w:val="clear" w:color="auto" w:fill="FFFFFF"/>
        </w:rPr>
        <w:t xml:space="preserve">. </w:t>
      </w:r>
      <w:r w:rsidRPr="006B0F2D">
        <w:rPr>
          <w:shd w:val="clear" w:color="auto" w:fill="FFFFFF"/>
        </w:rPr>
        <w:t xml:space="preserve">Acesso em: 02 set. 2014. </w:t>
      </w:r>
    </w:p>
    <w:p w:rsidR="002F75C9" w:rsidRPr="008962F6" w:rsidRDefault="002F75C9" w:rsidP="00350772">
      <w:pPr>
        <w:pStyle w:val="PargrafodaLista"/>
        <w:numPr>
          <w:ilvl w:val="0"/>
          <w:numId w:val="212"/>
        </w:numPr>
        <w:tabs>
          <w:tab w:val="clear" w:pos="357"/>
        </w:tabs>
        <w:spacing w:after="240"/>
        <w:ind w:left="284" w:hanging="284"/>
        <w:rPr>
          <w:shd w:val="clear" w:color="auto" w:fill="FFFFFF"/>
        </w:rPr>
      </w:pPr>
      <w:r w:rsidRPr="003F5A14">
        <w:lastRenderedPageBreak/>
        <w:t xml:space="preserve">BRASIL. Presidência da República. Casa Civil. Subchefia para Assuntos Jurídicos. Decreto n° 4.281, de 25 de junho de 2002. Regulamenta a Lei n° 9.795, de 27 de abril de 1999, que institui a Política Nacional de Educação Ambiental, e dá outras providências. Disponível em: </w:t>
      </w:r>
      <w:hyperlink r:id="rId17" w:history="1">
        <w:r w:rsidRPr="006B0F2D">
          <w:rPr>
            <w:rStyle w:val="Hyperlink"/>
            <w:sz w:val="22"/>
          </w:rPr>
          <w:t>http://www.planalto.gov.br/ccivil_03/decreto/2002/D4281.htm</w:t>
        </w:r>
      </w:hyperlink>
      <w:r w:rsidRPr="006B0F2D">
        <w:rPr>
          <w:color w:val="0000FF"/>
        </w:rPr>
        <w:t xml:space="preserve">. </w:t>
      </w:r>
      <w:r w:rsidRPr="003F5A14">
        <w:t>Acesso em: 02 set. 2014.</w:t>
      </w:r>
      <w:r w:rsidR="00F55558" w:rsidRPr="003F5A14">
        <w:t xml:space="preserve"> </w:t>
      </w:r>
    </w:p>
    <w:p w:rsidR="00F55558" w:rsidRDefault="00CE305A" w:rsidP="00350772">
      <w:pPr>
        <w:pStyle w:val="PargrafodaLista"/>
        <w:numPr>
          <w:ilvl w:val="0"/>
          <w:numId w:val="212"/>
        </w:numPr>
        <w:tabs>
          <w:tab w:val="clear" w:pos="357"/>
        </w:tabs>
        <w:spacing w:after="240"/>
        <w:ind w:left="284" w:hanging="284"/>
      </w:pPr>
      <w:r w:rsidRPr="003F5A14">
        <w:t>BRASIL. Ministério da Educação. Conselho Nacional de Educação. Câmara de Educação Superior. Resolução n° 2, de 18 de junho de 2007. Dispõe sobre carga horária mínima e procedimentos relativos à integralização e duração dos cursos de graduação, bacharelados, na modalidade presencial.</w:t>
      </w:r>
      <w:r w:rsidR="000F28A4" w:rsidRPr="003F5A14">
        <w:t xml:space="preserve"> </w:t>
      </w:r>
      <w:r w:rsidRPr="003F5A14">
        <w:t xml:space="preserve">Disponível em: </w:t>
      </w:r>
      <w:hyperlink r:id="rId18" w:history="1">
        <w:r w:rsidRPr="006B0F2D">
          <w:rPr>
            <w:rStyle w:val="Hyperlink"/>
            <w:sz w:val="22"/>
          </w:rPr>
          <w:t>http://portal.mec.gov.br/cne/arquivos/pdf/2007/rces002_07.pdf</w:t>
        </w:r>
      </w:hyperlink>
      <w:r w:rsidRPr="003F5A14">
        <w:t xml:space="preserve">. </w:t>
      </w:r>
      <w:r w:rsidR="008962F6">
        <w:t>Acesso em: 02 set. 2014.</w:t>
      </w:r>
    </w:p>
    <w:p w:rsidR="00CE305A" w:rsidRDefault="00CE305A" w:rsidP="00350772">
      <w:pPr>
        <w:pStyle w:val="PargrafodaLista"/>
        <w:numPr>
          <w:ilvl w:val="0"/>
          <w:numId w:val="212"/>
        </w:numPr>
        <w:tabs>
          <w:tab w:val="clear" w:pos="357"/>
        </w:tabs>
        <w:spacing w:after="240"/>
        <w:ind w:left="284" w:hanging="284"/>
      </w:pPr>
      <w:r w:rsidRPr="003F5A14">
        <w:t xml:space="preserve">BRASIL. Ministério da Educação. Gabinete do Ministro. Portaria Normativa n° 40, de 12 de dezembro de 2007. Institui o e-MEC, sistema eletrônico de fluxo de trabalho e gerenciamento de informações relativas aos processos de regulação, avaliação e supervisão da educação superior no sistema federal de educação, e o Cadastro e-MEC de Instituições e Cursos Superiores e consolida disposições sobre indicadores de qualidade, banco de avaliadores (Basis) e o Exame Nacional de Desempenho de Estudantes (ENADE) e outras disposições. Disponível em: </w:t>
      </w:r>
      <w:hyperlink r:id="rId19" w:history="1">
        <w:r w:rsidRPr="006B0F2D">
          <w:rPr>
            <w:rStyle w:val="Hyperlink"/>
            <w:sz w:val="22"/>
          </w:rPr>
          <w:t>http://meclegis.mec.gov.br/documento/view/id/17</w:t>
        </w:r>
      </w:hyperlink>
      <w:r w:rsidRPr="003F5A14">
        <w:t xml:space="preserve">. Acesso em: </w:t>
      </w:r>
      <w:r w:rsidR="00CE4B78" w:rsidRPr="003F5A14">
        <w:t>02 set. 2014</w:t>
      </w:r>
      <w:r w:rsidRPr="003F5A14">
        <w:t xml:space="preserve">. </w:t>
      </w:r>
    </w:p>
    <w:p w:rsidR="00CE305A" w:rsidRDefault="00CE305A" w:rsidP="00350772">
      <w:pPr>
        <w:pStyle w:val="PargrafodaLista"/>
        <w:numPr>
          <w:ilvl w:val="0"/>
          <w:numId w:val="212"/>
        </w:numPr>
        <w:tabs>
          <w:tab w:val="clear" w:pos="357"/>
        </w:tabs>
        <w:spacing w:after="240"/>
        <w:ind w:left="284" w:hanging="284"/>
      </w:pPr>
      <w:r w:rsidRPr="003F5A14">
        <w:t>BRASIL. Comissão Nacional de Avaliação da Educação Superior. Resolução n° 1, de 17 de junho de 2010. Normatiza o Núcleo Docente Estruturante e dá outr</w:t>
      </w:r>
      <w:r w:rsidR="00C6357A" w:rsidRPr="003F5A14">
        <w:t>as providências. Disponível em:</w:t>
      </w:r>
      <w:r w:rsidR="006B0F2D">
        <w:t xml:space="preserve"> </w:t>
      </w:r>
      <w:r w:rsidR="00EE465F" w:rsidRPr="006B0F2D">
        <w:rPr>
          <w:color w:val="0000FF"/>
          <w:u w:val="single"/>
        </w:rPr>
        <w:t>http://portal.mec.gov.br/index.php?option=com_docman&amp;task=doc_download&amp;gid=6885&amp;Itemid</w:t>
      </w:r>
      <w:r w:rsidRPr="003F5A14">
        <w:t xml:space="preserve">. </w:t>
      </w:r>
    </w:p>
    <w:p w:rsidR="002F4453" w:rsidRDefault="00E166E2" w:rsidP="00350772">
      <w:pPr>
        <w:pStyle w:val="PargrafodaLista"/>
        <w:numPr>
          <w:ilvl w:val="0"/>
          <w:numId w:val="212"/>
        </w:numPr>
        <w:tabs>
          <w:tab w:val="clear" w:pos="357"/>
        </w:tabs>
        <w:spacing w:after="240"/>
        <w:ind w:left="284" w:hanging="284"/>
      </w:pPr>
      <w:r w:rsidRPr="006B0F2D">
        <w:rPr>
          <w:bCs/>
        </w:rPr>
        <w:t>BRASIL. Presidência da República. Casa Civil. Subchefia para Assuntos Jurídicos. Decreto nº 5.622</w:t>
      </w:r>
      <w:r w:rsidR="00313622" w:rsidRPr="006B0F2D">
        <w:rPr>
          <w:bCs/>
        </w:rPr>
        <w:t xml:space="preserve">. </w:t>
      </w:r>
      <w:r w:rsidR="00313622" w:rsidRPr="003F5A14">
        <w:t>Regulamenta o art. 80 da Lei n</w:t>
      </w:r>
      <w:r w:rsidR="00313622" w:rsidRPr="006B0F2D">
        <w:rPr>
          <w:u w:val="single"/>
          <w:vertAlign w:val="superscript"/>
        </w:rPr>
        <w:t>o</w:t>
      </w:r>
      <w:r w:rsidR="00313622" w:rsidRPr="003F5A14">
        <w:rPr>
          <w:rStyle w:val="apple-converted-space"/>
        </w:rPr>
        <w:t> </w:t>
      </w:r>
      <w:r w:rsidR="00313622" w:rsidRPr="003F5A14">
        <w:t>9.394, de 20 de dezembro de 1996, que estabelece as diretrizes e bases da educação nacional</w:t>
      </w:r>
      <w:r w:rsidR="005839E2" w:rsidRPr="003F5A14">
        <w:t>.</w:t>
      </w:r>
      <w:r w:rsidR="00313622" w:rsidRPr="003F5A14">
        <w:t xml:space="preserve"> </w:t>
      </w:r>
      <w:hyperlink r:id="rId20" w:history="1">
        <w:r w:rsidR="002F4453" w:rsidRPr="006B0F2D">
          <w:rPr>
            <w:rStyle w:val="Hyperlink"/>
            <w:sz w:val="22"/>
          </w:rPr>
          <w:t>http://www.planalto.gov.br/ccivil_03/_ato2004-2006/2005/Decreto/D5622compilado.htm</w:t>
        </w:r>
      </w:hyperlink>
      <w:r w:rsidR="002F4453" w:rsidRPr="006B0F2D">
        <w:rPr>
          <w:rStyle w:val="Hyperlink"/>
          <w:sz w:val="22"/>
        </w:rPr>
        <w:t xml:space="preserve"> </w:t>
      </w:r>
      <w:r w:rsidR="00550251" w:rsidRPr="003F5A14">
        <w:t xml:space="preserve">Disponível em: Acesso em: </w:t>
      </w:r>
      <w:r w:rsidR="00313622" w:rsidRPr="003F5A14">
        <w:t>02 set. 2014.</w:t>
      </w:r>
      <w:r w:rsidR="00550251" w:rsidRPr="003F5A14">
        <w:t xml:space="preserve"> </w:t>
      </w:r>
    </w:p>
    <w:p w:rsidR="00550251" w:rsidRDefault="00550251" w:rsidP="00350772">
      <w:pPr>
        <w:pStyle w:val="PargrafodaLista"/>
        <w:numPr>
          <w:ilvl w:val="0"/>
          <w:numId w:val="212"/>
        </w:numPr>
        <w:tabs>
          <w:tab w:val="clear" w:pos="357"/>
        </w:tabs>
        <w:spacing w:after="240"/>
        <w:ind w:left="284" w:hanging="284"/>
      </w:pPr>
      <w:r w:rsidRPr="003F5A14">
        <w:t xml:space="preserve">BRASIL. Ministério da Educação. Portaria n° 4.059, de 10 de dezembro de 2004. Disponível em: </w:t>
      </w:r>
      <w:hyperlink r:id="rId21" w:history="1">
        <w:r w:rsidRPr="006B0F2D">
          <w:rPr>
            <w:rStyle w:val="Hyperlink"/>
            <w:sz w:val="22"/>
          </w:rPr>
          <w:t>http://portal.mec.gov.br/sesu/arquivos/pdf/nova/acs_portaria4059.pdf</w:t>
        </w:r>
      </w:hyperlink>
      <w:r w:rsidR="008962F6">
        <w:t>. Acesso em: 02 set. 2014.</w:t>
      </w:r>
    </w:p>
    <w:p w:rsidR="00CE305A" w:rsidRDefault="00CE305A" w:rsidP="00350772">
      <w:pPr>
        <w:pStyle w:val="PargrafodaLista"/>
        <w:numPr>
          <w:ilvl w:val="0"/>
          <w:numId w:val="212"/>
        </w:numPr>
        <w:tabs>
          <w:tab w:val="clear" w:pos="357"/>
        </w:tabs>
        <w:spacing w:after="240"/>
        <w:ind w:left="284" w:hanging="284"/>
      </w:pPr>
      <w:r w:rsidRPr="003F5A14">
        <w:t xml:space="preserve">FUNDAÇÃO UNIVERSIDADE FEDERAL DO ABC. </w:t>
      </w:r>
      <w:r w:rsidRPr="006B0F2D">
        <w:rPr>
          <w:b/>
          <w:bCs/>
        </w:rPr>
        <w:t>Projeto Pedagógico</w:t>
      </w:r>
      <w:r w:rsidRPr="003F5A14">
        <w:t>. Sa</w:t>
      </w:r>
      <w:r w:rsidR="00C6357A" w:rsidRPr="003F5A14">
        <w:t xml:space="preserve">nto André, 2006. Disponível em: </w:t>
      </w:r>
      <w:r w:rsidRPr="006B0F2D">
        <w:rPr>
          <w:rStyle w:val="Hyperlink"/>
          <w:sz w:val="22"/>
        </w:rPr>
        <w:t>http://www.ufabc.edu.br/images/stories/pdfs/institucional/projetopedagogico.pdf</w:t>
      </w:r>
      <w:r w:rsidR="00EE465F" w:rsidRPr="003F5A14">
        <w:t xml:space="preserve"> . </w:t>
      </w:r>
      <w:r w:rsidRPr="003F5A14">
        <w:t xml:space="preserve">Acesso em: </w:t>
      </w:r>
      <w:r w:rsidR="00313622" w:rsidRPr="003F5A14">
        <w:t>02 set. 2014</w:t>
      </w:r>
      <w:r w:rsidR="008962F6">
        <w:t>.</w:t>
      </w:r>
    </w:p>
    <w:p w:rsidR="00CE305A" w:rsidRDefault="00CE305A" w:rsidP="00350772">
      <w:pPr>
        <w:pStyle w:val="PargrafodaLista"/>
        <w:numPr>
          <w:ilvl w:val="0"/>
          <w:numId w:val="212"/>
        </w:numPr>
        <w:tabs>
          <w:tab w:val="clear" w:pos="357"/>
        </w:tabs>
        <w:spacing w:after="240"/>
        <w:ind w:left="284" w:hanging="284"/>
      </w:pPr>
      <w:r w:rsidRPr="003F5A14">
        <w:t xml:space="preserve">FUNDAÇÃO UNIVERSIDADE FEDERAL DO ABC. </w:t>
      </w:r>
      <w:r w:rsidRPr="006B0F2D">
        <w:rPr>
          <w:b/>
          <w:bCs/>
        </w:rPr>
        <w:t>Plano de Desenvolvimento Institucional</w:t>
      </w:r>
      <w:r w:rsidR="00CE4B78" w:rsidRPr="003F5A14">
        <w:t>. Santo André, 2013</w:t>
      </w:r>
      <w:r w:rsidRPr="003F5A14">
        <w:t xml:space="preserve">. Disponível em: </w:t>
      </w:r>
      <w:r w:rsidR="00451427">
        <w:t xml:space="preserve"> </w:t>
      </w:r>
      <w:hyperlink r:id="rId22" w:history="1">
        <w:r w:rsidR="00CE4B78" w:rsidRPr="006B0F2D">
          <w:rPr>
            <w:rStyle w:val="Hyperlink"/>
            <w:sz w:val="22"/>
          </w:rPr>
          <w:t>http://www.ufabc.edu.br/index.php?option=com_content&amp;view=article&amp;id=7880%3Aresolucao-consuni-no-112-aprova-o-plano-de-desenvolvimento-institucional-2013-2022&amp;catid=226%3Aconsuni-resolucoes&amp;Itemid=42</w:t>
        </w:r>
      </w:hyperlink>
      <w:r w:rsidR="006B0F2D">
        <w:t xml:space="preserve">. </w:t>
      </w:r>
      <w:r w:rsidRPr="003F5A14">
        <w:t xml:space="preserve">Acesso em: </w:t>
      </w:r>
      <w:r w:rsidR="00CE4B78" w:rsidRPr="003F5A14">
        <w:t>02 set. 2014</w:t>
      </w:r>
      <w:r w:rsidRPr="003F5A14">
        <w:t xml:space="preserve">. </w:t>
      </w:r>
    </w:p>
    <w:p w:rsidR="00451427" w:rsidRPr="003F5A14" w:rsidRDefault="00451427" w:rsidP="00350772">
      <w:pPr>
        <w:pStyle w:val="PargrafodaLista"/>
        <w:numPr>
          <w:ilvl w:val="0"/>
          <w:numId w:val="212"/>
        </w:numPr>
        <w:tabs>
          <w:tab w:val="clear" w:pos="357"/>
        </w:tabs>
        <w:spacing w:after="240"/>
        <w:ind w:left="284" w:hanging="284"/>
      </w:pPr>
      <w:r w:rsidRPr="00451427">
        <w:t>BRASIL. Ministério da Educação. Conselho Nacional de Educação. Câmara de Educação Superior</w:t>
      </w:r>
      <w:r>
        <w:t xml:space="preserve"> </w:t>
      </w:r>
      <w:r w:rsidRPr="00451427">
        <w:t>Parecer CNE/CES nº 136/2012, aprovado em 8 de março de 2012 - Diretrizes Curriculares Nacionais para os cursos de graduação em Computação.</w:t>
      </w:r>
      <w:r>
        <w:t xml:space="preserve"> Disponível em: </w:t>
      </w:r>
      <w:r w:rsidRPr="006B0F2D">
        <w:rPr>
          <w:rStyle w:val="Hyperlink"/>
          <w:sz w:val="22"/>
        </w:rPr>
        <w:t>http://portal.mec.gov.br/index.php?option=com_content&amp;id=12991:diretrizes-curriculares-cursos-de-graduacao</w:t>
      </w:r>
      <w:r>
        <w:t>. Acesso em: 29 mar. 2014.</w:t>
      </w:r>
    </w:p>
    <w:p w:rsidR="00420BCB" w:rsidRPr="003F5A14" w:rsidRDefault="00420BCB" w:rsidP="00350772">
      <w:pPr>
        <w:pStyle w:val="Ttulo3"/>
        <w:spacing w:after="240"/>
      </w:pPr>
      <w:bookmarkStart w:id="30" w:name="_Toc415392980"/>
      <w:bookmarkStart w:id="31" w:name="_Toc490495564"/>
      <w:r w:rsidRPr="003F5A14">
        <w:lastRenderedPageBreak/>
        <w:t>REGIME DE ENSINO</w:t>
      </w:r>
      <w:bookmarkEnd w:id="30"/>
      <w:bookmarkEnd w:id="31"/>
    </w:p>
    <w:p w:rsidR="009856F9" w:rsidRDefault="00420BCB" w:rsidP="0067439D">
      <w:pPr>
        <w:spacing w:after="0"/>
      </w:pPr>
      <w:r w:rsidRPr="003F5A14">
        <w:rPr>
          <w:color w:val="FF0000"/>
          <w:shd w:val="clear" w:color="auto" w:fill="FFFFFF"/>
        </w:rPr>
        <w:tab/>
      </w:r>
      <w:r w:rsidR="009856F9" w:rsidRPr="003F5A14">
        <w:t xml:space="preserve">Ao ingressar na UFABC o aluno é matriculado no curso de Bacharelado em Ciência e Tecnologia (BC&amp;T). No início do quinto quadrimestre do BC&amp;T é recomendado, ao aluno que deseja se formar um Bacharel em Ciência da Computação, começar a cursar disciplinas diretamente relacionadas ao BCC. </w:t>
      </w:r>
    </w:p>
    <w:p w:rsidR="00A62501" w:rsidRDefault="00A62501" w:rsidP="00A62501">
      <w:r>
        <w:t xml:space="preserve">A distribuição das disciplinas para a obtenção do grau de Bacharel em Ciência da Computação é dada conforme </w:t>
      </w:r>
      <w:r w:rsidR="00C77CF4">
        <w:t xml:space="preserve">a </w:t>
      </w:r>
      <w:r>
        <w:t xml:space="preserve">tabela </w:t>
      </w:r>
      <w:r w:rsidR="00266480">
        <w:t xml:space="preserve">1. Na Coluna </w:t>
      </w:r>
      <w:r w:rsidR="00C77CF4">
        <w:t>1</w:t>
      </w:r>
      <w:r w:rsidR="00266480">
        <w:t xml:space="preserve"> da tabela 1, é </w:t>
      </w:r>
      <w:r w:rsidR="00C77CF4">
        <w:t xml:space="preserve">mostrada o tipo da disciplina, na coluna 2 é </w:t>
      </w:r>
      <w:r w:rsidR="00266480">
        <w:t xml:space="preserve">indicado a cor que essa disciplina aparece na Matriz Curricular recomendada para o curso do BCC </w:t>
      </w:r>
      <w:r w:rsidR="00C77CF4">
        <w:t>(</w:t>
      </w:r>
      <w:r w:rsidR="00266480">
        <w:t>tabela 2</w:t>
      </w:r>
      <w:r w:rsidR="00C77CF4">
        <w:t>) e na coluna 3 é mostrado o número de créditos que o aluno deve cursar para cada tipo de disciplina</w:t>
      </w:r>
      <w:r w:rsidR="00266480">
        <w:t>.</w:t>
      </w:r>
    </w:p>
    <w:p w:rsidR="00FE1AA7" w:rsidRDefault="00FE1AA7" w:rsidP="00266480">
      <w:pPr>
        <w:pStyle w:val="Legenda"/>
        <w:rPr>
          <w:b/>
          <w:sz w:val="22"/>
        </w:rPr>
      </w:pPr>
    </w:p>
    <w:p w:rsidR="00A62501" w:rsidRPr="00266480" w:rsidRDefault="00266480" w:rsidP="00266480">
      <w:pPr>
        <w:pStyle w:val="Legenda"/>
        <w:rPr>
          <w:sz w:val="22"/>
        </w:rPr>
      </w:pPr>
      <w:r w:rsidRPr="00C77CF4">
        <w:rPr>
          <w:b/>
          <w:sz w:val="22"/>
        </w:rPr>
        <w:t>Tabela 1</w:t>
      </w:r>
      <w:r w:rsidRPr="00266480">
        <w:rPr>
          <w:sz w:val="22"/>
        </w:rPr>
        <w:t xml:space="preserve"> – Distribuição das disciplinas para obtenção de grau no BCC</w:t>
      </w:r>
      <w:r w:rsidR="00A62501" w:rsidRPr="00266480">
        <w:rPr>
          <w:sz w:val="22"/>
        </w:rPr>
        <w:t xml:space="preserve"> </w:t>
      </w:r>
    </w:p>
    <w:tbl>
      <w:tblPr>
        <w:tblStyle w:val="Tabelacomgrade"/>
        <w:tblW w:w="0" w:type="auto"/>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ook w:val="04A0" w:firstRow="1" w:lastRow="0" w:firstColumn="1" w:lastColumn="0" w:noHBand="0" w:noVBand="1"/>
      </w:tblPr>
      <w:tblGrid>
        <w:gridCol w:w="3794"/>
        <w:gridCol w:w="1843"/>
        <w:gridCol w:w="3007"/>
      </w:tblGrid>
      <w:tr w:rsidR="00A62501" w:rsidRPr="00A62501" w:rsidTr="007A1649">
        <w:tc>
          <w:tcPr>
            <w:tcW w:w="3794" w:type="dxa"/>
            <w:shd w:val="clear" w:color="auto" w:fill="EAF1DD" w:themeFill="accent3" w:themeFillTint="33"/>
          </w:tcPr>
          <w:p w:rsidR="00A62501" w:rsidRPr="00A62501" w:rsidRDefault="00A62501" w:rsidP="00A62501">
            <w:pPr>
              <w:ind w:firstLine="0"/>
              <w:jc w:val="center"/>
              <w:rPr>
                <w:b/>
              </w:rPr>
            </w:pPr>
            <w:r w:rsidRPr="00A62501">
              <w:rPr>
                <w:b/>
              </w:rPr>
              <w:t>Tipo de Disciplina</w:t>
            </w:r>
          </w:p>
        </w:tc>
        <w:tc>
          <w:tcPr>
            <w:tcW w:w="1843" w:type="dxa"/>
            <w:shd w:val="clear" w:color="auto" w:fill="EAF1DD" w:themeFill="accent3" w:themeFillTint="33"/>
          </w:tcPr>
          <w:p w:rsidR="00A62501" w:rsidRPr="00A62501" w:rsidRDefault="00A62501" w:rsidP="00A62501">
            <w:pPr>
              <w:ind w:firstLine="0"/>
              <w:jc w:val="center"/>
              <w:rPr>
                <w:b/>
              </w:rPr>
            </w:pPr>
            <w:r w:rsidRPr="00A62501">
              <w:rPr>
                <w:b/>
              </w:rPr>
              <w:t>Cor na Matriz</w:t>
            </w:r>
          </w:p>
        </w:tc>
        <w:tc>
          <w:tcPr>
            <w:tcW w:w="3007" w:type="dxa"/>
            <w:shd w:val="clear" w:color="auto" w:fill="EAF1DD" w:themeFill="accent3" w:themeFillTint="33"/>
          </w:tcPr>
          <w:p w:rsidR="00A62501" w:rsidRPr="00A62501" w:rsidRDefault="00A62501" w:rsidP="00A62501">
            <w:pPr>
              <w:ind w:firstLine="0"/>
              <w:jc w:val="center"/>
              <w:rPr>
                <w:b/>
              </w:rPr>
            </w:pPr>
            <w:r w:rsidRPr="00A62501">
              <w:rPr>
                <w:b/>
              </w:rPr>
              <w:t>Total de Créditos</w:t>
            </w:r>
          </w:p>
        </w:tc>
      </w:tr>
      <w:tr w:rsidR="00A62501" w:rsidTr="008962F6">
        <w:trPr>
          <w:trHeight w:val="617"/>
        </w:trPr>
        <w:tc>
          <w:tcPr>
            <w:tcW w:w="3794" w:type="dxa"/>
          </w:tcPr>
          <w:p w:rsidR="00A62501" w:rsidRPr="00A62501" w:rsidRDefault="00A62501" w:rsidP="003A5F10">
            <w:pPr>
              <w:spacing w:line="276" w:lineRule="auto"/>
              <w:ind w:firstLine="0"/>
            </w:pPr>
            <w:r w:rsidRPr="00A62501">
              <w:t>Disciplinas obrigatórias do BC&amp;T</w:t>
            </w:r>
          </w:p>
        </w:tc>
        <w:tc>
          <w:tcPr>
            <w:tcW w:w="1843" w:type="dxa"/>
            <w:shd w:val="clear" w:color="auto" w:fill="FFFF00"/>
          </w:tcPr>
          <w:p w:rsidR="00A62501" w:rsidRPr="00E1484F" w:rsidRDefault="00C535D0" w:rsidP="008962F6">
            <w:pPr>
              <w:spacing w:line="276" w:lineRule="auto"/>
              <w:ind w:firstLine="0"/>
            </w:pPr>
            <w:r>
              <w:rPr>
                <w:b/>
                <w:shd w:val="clear" w:color="auto" w:fill="FFFF00"/>
              </w:rPr>
              <w:t>F</w:t>
            </w:r>
            <w:r w:rsidR="00A62501" w:rsidRPr="00E1484F">
              <w:rPr>
                <w:b/>
                <w:shd w:val="clear" w:color="auto" w:fill="FFFF00"/>
              </w:rPr>
              <w:t>undo amarelo</w:t>
            </w:r>
          </w:p>
        </w:tc>
        <w:tc>
          <w:tcPr>
            <w:tcW w:w="3007" w:type="dxa"/>
          </w:tcPr>
          <w:p w:rsidR="00A62501" w:rsidRDefault="00A62501" w:rsidP="00FE1AA7">
            <w:pPr>
              <w:spacing w:line="276" w:lineRule="auto"/>
              <w:ind w:firstLine="0"/>
              <w:jc w:val="center"/>
            </w:pPr>
            <w:r w:rsidRPr="003F5A14">
              <w:t>90 créditos</w:t>
            </w:r>
            <w:r w:rsidR="00FE1AA7">
              <w:t xml:space="preserve"> ( 1.080 horas)</w:t>
            </w:r>
          </w:p>
        </w:tc>
      </w:tr>
      <w:tr w:rsidR="00A62501" w:rsidTr="008962F6">
        <w:trPr>
          <w:trHeight w:val="986"/>
        </w:trPr>
        <w:tc>
          <w:tcPr>
            <w:tcW w:w="3794" w:type="dxa"/>
          </w:tcPr>
          <w:p w:rsidR="00A62501" w:rsidRPr="00A62501" w:rsidRDefault="00A62501" w:rsidP="00FE1AA7">
            <w:pPr>
              <w:spacing w:line="276" w:lineRule="auto"/>
              <w:ind w:firstLine="0"/>
            </w:pPr>
            <w:r w:rsidRPr="00A62501">
              <w:t>Disciplinas obrigatórias do BCC</w:t>
            </w:r>
          </w:p>
        </w:tc>
        <w:tc>
          <w:tcPr>
            <w:tcW w:w="1843" w:type="dxa"/>
            <w:shd w:val="clear" w:color="auto" w:fill="92D050"/>
          </w:tcPr>
          <w:p w:rsidR="00A62501" w:rsidRDefault="00C535D0" w:rsidP="008962F6">
            <w:pPr>
              <w:spacing w:line="276" w:lineRule="auto"/>
              <w:ind w:firstLine="0"/>
            </w:pPr>
            <w:r>
              <w:rPr>
                <w:b/>
                <w:shd w:val="clear" w:color="auto" w:fill="92D050"/>
              </w:rPr>
              <w:t>Fundo</w:t>
            </w:r>
            <w:r w:rsidR="00A62501" w:rsidRPr="003B529C">
              <w:rPr>
                <w:b/>
                <w:shd w:val="clear" w:color="auto" w:fill="92D050"/>
              </w:rPr>
              <w:t xml:space="preserve"> verde</w:t>
            </w:r>
          </w:p>
        </w:tc>
        <w:tc>
          <w:tcPr>
            <w:tcW w:w="3007" w:type="dxa"/>
          </w:tcPr>
          <w:p w:rsidR="00A62501" w:rsidRDefault="00FE1AA7" w:rsidP="008962F6">
            <w:pPr>
              <w:spacing w:line="276" w:lineRule="auto"/>
              <w:ind w:firstLine="0"/>
              <w:jc w:val="center"/>
            </w:pPr>
            <w:r>
              <w:t xml:space="preserve">124 </w:t>
            </w:r>
            <w:r w:rsidR="00A62501" w:rsidRPr="003F5A14">
              <w:t>créditos</w:t>
            </w:r>
            <w:r>
              <w:t xml:space="preserve"> (1.488 horas)</w:t>
            </w:r>
          </w:p>
        </w:tc>
      </w:tr>
      <w:tr w:rsidR="00A62501" w:rsidTr="007A1649">
        <w:tc>
          <w:tcPr>
            <w:tcW w:w="3794" w:type="dxa"/>
          </w:tcPr>
          <w:p w:rsidR="00A62501" w:rsidRPr="00A62501" w:rsidRDefault="00A62501" w:rsidP="008962F6">
            <w:pPr>
              <w:spacing w:line="276" w:lineRule="auto"/>
              <w:ind w:firstLine="0"/>
            </w:pPr>
            <w:r w:rsidRPr="00A62501">
              <w:t>Disciplinas de opção limitada do BCC</w:t>
            </w:r>
          </w:p>
        </w:tc>
        <w:tc>
          <w:tcPr>
            <w:tcW w:w="1843" w:type="dxa"/>
            <w:shd w:val="clear" w:color="auto" w:fill="F79646" w:themeFill="accent6"/>
          </w:tcPr>
          <w:p w:rsidR="00A62501" w:rsidRPr="003F5A14" w:rsidRDefault="00A62501" w:rsidP="008962F6">
            <w:pPr>
              <w:spacing w:line="276" w:lineRule="auto"/>
              <w:ind w:firstLine="0"/>
            </w:pPr>
            <w:r w:rsidRPr="003B529C">
              <w:rPr>
                <w:b/>
                <w:shd w:val="clear" w:color="auto" w:fill="F79646" w:themeFill="accent6"/>
              </w:rPr>
              <w:t>fundo laranja</w:t>
            </w:r>
          </w:p>
        </w:tc>
        <w:tc>
          <w:tcPr>
            <w:tcW w:w="3007" w:type="dxa"/>
          </w:tcPr>
          <w:p w:rsidR="00A62501" w:rsidRPr="003F5A14" w:rsidRDefault="00A62501" w:rsidP="008962F6">
            <w:pPr>
              <w:spacing w:line="276" w:lineRule="auto"/>
              <w:ind w:firstLine="0"/>
              <w:jc w:val="center"/>
            </w:pPr>
            <w:r>
              <w:t xml:space="preserve">(*) </w:t>
            </w:r>
            <w:r w:rsidR="003602AC">
              <w:t>44</w:t>
            </w:r>
            <w:r w:rsidR="00D02B61">
              <w:t xml:space="preserve"> créditos, </w:t>
            </w:r>
            <w:r w:rsidRPr="003F5A14">
              <w:t>30 créditos</w:t>
            </w:r>
            <w:r w:rsidR="00D02B61">
              <w:t xml:space="preserve"> ou </w:t>
            </w:r>
            <w:r w:rsidR="003602AC">
              <w:t>20</w:t>
            </w:r>
            <w:r w:rsidR="00D02B61">
              <w:t xml:space="preserve"> créditos.</w:t>
            </w:r>
            <w:r w:rsidR="003602AC">
              <w:t xml:space="preserve"> Varia conforme escolha por cursar estágio e/ou </w:t>
            </w:r>
            <w:r w:rsidR="00303724">
              <w:t>projeto de graduação em computação (PGC)</w:t>
            </w:r>
            <w:r w:rsidR="003602AC">
              <w:t>.</w:t>
            </w:r>
          </w:p>
        </w:tc>
      </w:tr>
      <w:tr w:rsidR="00A62501" w:rsidTr="007A1649">
        <w:tc>
          <w:tcPr>
            <w:tcW w:w="3794" w:type="dxa"/>
          </w:tcPr>
          <w:p w:rsidR="00A62501" w:rsidRPr="00A62501" w:rsidRDefault="00A62501" w:rsidP="00FE1AA7">
            <w:pPr>
              <w:spacing w:line="276" w:lineRule="auto"/>
              <w:ind w:firstLine="0"/>
            </w:pPr>
            <w:r w:rsidRPr="00A62501">
              <w:t xml:space="preserve">Disciplinas </w:t>
            </w:r>
            <w:r w:rsidR="00FE1AA7">
              <w:t xml:space="preserve">Livres: </w:t>
            </w:r>
            <w:r w:rsidRPr="00A62501">
              <w:t xml:space="preserve"> </w:t>
            </w:r>
            <w:r w:rsidRPr="00A62501">
              <w:rPr>
                <w:shd w:val="clear" w:color="auto" w:fill="FFFFFF" w:themeFill="background1"/>
              </w:rPr>
              <w:t>fundo branco</w:t>
            </w:r>
          </w:p>
        </w:tc>
        <w:tc>
          <w:tcPr>
            <w:tcW w:w="1843" w:type="dxa"/>
            <w:shd w:val="clear" w:color="auto" w:fill="auto"/>
          </w:tcPr>
          <w:p w:rsidR="00A62501" w:rsidRPr="003F5A14" w:rsidRDefault="00A62501" w:rsidP="008962F6">
            <w:pPr>
              <w:spacing w:line="276" w:lineRule="auto"/>
              <w:ind w:firstLine="34"/>
              <w:jc w:val="left"/>
              <w:rPr>
                <w:b/>
              </w:rPr>
            </w:pPr>
            <w:r>
              <w:rPr>
                <w:b/>
              </w:rPr>
              <w:t>fundo branco</w:t>
            </w:r>
          </w:p>
        </w:tc>
        <w:tc>
          <w:tcPr>
            <w:tcW w:w="3007" w:type="dxa"/>
          </w:tcPr>
          <w:p w:rsidR="00A62501" w:rsidRPr="003F5A14" w:rsidRDefault="00A62501" w:rsidP="008962F6">
            <w:pPr>
              <w:spacing w:line="276" w:lineRule="auto"/>
              <w:ind w:firstLine="0"/>
              <w:jc w:val="center"/>
            </w:pPr>
            <w:r w:rsidRPr="003F5A14">
              <w:t>12 créditos</w:t>
            </w:r>
            <w:r w:rsidR="00FE1AA7">
              <w:t xml:space="preserve"> (144 horas)</w:t>
            </w:r>
          </w:p>
        </w:tc>
      </w:tr>
      <w:tr w:rsidR="003A5F10" w:rsidTr="00E942D7">
        <w:trPr>
          <w:trHeight w:val="601"/>
        </w:trPr>
        <w:tc>
          <w:tcPr>
            <w:tcW w:w="3794" w:type="dxa"/>
          </w:tcPr>
          <w:p w:rsidR="003A5F10" w:rsidRPr="00A62501" w:rsidRDefault="003A5F10" w:rsidP="00E942D7">
            <w:pPr>
              <w:spacing w:line="276" w:lineRule="auto"/>
              <w:ind w:firstLine="0"/>
            </w:pPr>
            <w:r w:rsidRPr="00A62501">
              <w:t>Total de Créditos</w:t>
            </w:r>
            <w:r>
              <w:t xml:space="preserve"> para obter grau no BCC</w:t>
            </w:r>
          </w:p>
        </w:tc>
        <w:tc>
          <w:tcPr>
            <w:tcW w:w="4850" w:type="dxa"/>
            <w:gridSpan w:val="2"/>
            <w:shd w:val="clear" w:color="auto" w:fill="auto"/>
          </w:tcPr>
          <w:p w:rsidR="003A5F10" w:rsidRPr="00FE1AA7" w:rsidRDefault="008A3BEE" w:rsidP="00E942D7">
            <w:pPr>
              <w:spacing w:line="276" w:lineRule="auto"/>
              <w:ind w:firstLine="0"/>
              <w:jc w:val="center"/>
              <w:rPr>
                <w:b/>
              </w:rPr>
            </w:pPr>
            <w:r>
              <w:rPr>
                <w:b/>
              </w:rPr>
              <w:t>256</w:t>
            </w:r>
          </w:p>
        </w:tc>
      </w:tr>
      <w:tr w:rsidR="00FE1AA7" w:rsidTr="007A1649">
        <w:tc>
          <w:tcPr>
            <w:tcW w:w="3794" w:type="dxa"/>
          </w:tcPr>
          <w:p w:rsidR="00FE1AA7" w:rsidRPr="00A62501" w:rsidRDefault="00FE1AA7" w:rsidP="00FE1AA7">
            <w:pPr>
              <w:spacing w:line="276" w:lineRule="auto"/>
              <w:ind w:firstLine="0"/>
            </w:pPr>
            <w:r>
              <w:t>Atividades Complementares do BC&amp;T</w:t>
            </w:r>
          </w:p>
        </w:tc>
        <w:tc>
          <w:tcPr>
            <w:tcW w:w="1843" w:type="dxa"/>
            <w:shd w:val="clear" w:color="auto" w:fill="auto"/>
          </w:tcPr>
          <w:p w:rsidR="00FE1AA7" w:rsidRDefault="00FE1AA7" w:rsidP="008962F6">
            <w:pPr>
              <w:spacing w:line="276" w:lineRule="auto"/>
              <w:ind w:firstLine="34"/>
              <w:jc w:val="left"/>
              <w:rPr>
                <w:b/>
              </w:rPr>
            </w:pPr>
          </w:p>
        </w:tc>
        <w:tc>
          <w:tcPr>
            <w:tcW w:w="3007" w:type="dxa"/>
          </w:tcPr>
          <w:p w:rsidR="00FE1AA7" w:rsidRPr="003F5A14" w:rsidRDefault="00FE1AA7" w:rsidP="008962F6">
            <w:pPr>
              <w:spacing w:line="276" w:lineRule="auto"/>
              <w:ind w:firstLine="0"/>
              <w:jc w:val="center"/>
            </w:pPr>
            <w:r>
              <w:t>120 horas</w:t>
            </w:r>
          </w:p>
        </w:tc>
      </w:tr>
      <w:tr w:rsidR="00266480" w:rsidTr="00FE1AA7">
        <w:trPr>
          <w:trHeight w:val="302"/>
        </w:trPr>
        <w:tc>
          <w:tcPr>
            <w:tcW w:w="3794" w:type="dxa"/>
          </w:tcPr>
          <w:p w:rsidR="00266480" w:rsidRPr="00A62501" w:rsidRDefault="00266480" w:rsidP="003A5F10">
            <w:pPr>
              <w:ind w:firstLine="0"/>
            </w:pPr>
            <w:r w:rsidRPr="00A62501">
              <w:t xml:space="preserve">Total de Horas </w:t>
            </w:r>
          </w:p>
        </w:tc>
        <w:tc>
          <w:tcPr>
            <w:tcW w:w="4850" w:type="dxa"/>
            <w:gridSpan w:val="2"/>
            <w:shd w:val="clear" w:color="auto" w:fill="auto"/>
          </w:tcPr>
          <w:p w:rsidR="00266480" w:rsidRPr="00FE1AA7" w:rsidRDefault="00266480" w:rsidP="00FE1AA7">
            <w:pPr>
              <w:ind w:firstLine="0"/>
              <w:jc w:val="center"/>
              <w:rPr>
                <w:b/>
              </w:rPr>
            </w:pPr>
            <w:r w:rsidRPr="00FE1AA7">
              <w:rPr>
                <w:b/>
              </w:rPr>
              <w:t>3</w:t>
            </w:r>
            <w:r w:rsidR="00FE1AA7" w:rsidRPr="00FE1AA7">
              <w:rPr>
                <w:b/>
              </w:rPr>
              <w:t>.192</w:t>
            </w:r>
          </w:p>
        </w:tc>
      </w:tr>
    </w:tbl>
    <w:p w:rsidR="00A62501" w:rsidRPr="004B62F3" w:rsidRDefault="00A62501" w:rsidP="009856F9">
      <w:r>
        <w:t xml:space="preserve">(*) </w:t>
      </w:r>
      <w:r w:rsidRPr="003F5A14">
        <w:t xml:space="preserve">Para cada uma das disciplinas </w:t>
      </w:r>
      <w:r w:rsidR="00FE1AA7">
        <w:t>não obrigatórias</w:t>
      </w:r>
      <w:r w:rsidRPr="003F5A14">
        <w:t xml:space="preserve"> do BCC tem-se um conjunto de opções oferecidas aos alunos. Destas opções algumas disciplinas são consideradas de opção limitada ou livre do BC&amp;T. Para compor os créditos</w:t>
      </w:r>
      <w:r w:rsidR="00D02B61">
        <w:t xml:space="preserve"> de opção limitada, </w:t>
      </w:r>
      <w:r w:rsidRPr="003F5A14">
        <w:t>o aluno pode selecionar disciplinas de 2 ou de 4 créditos</w:t>
      </w:r>
      <w:r w:rsidR="00D02B61" w:rsidRPr="004B62F3">
        <w:t>. A quantidade de créditos das disciplinas de opção limitada vai depender da escolha do aluno em cursar somente estágio, somente projeto de graduação</w:t>
      </w:r>
      <w:r w:rsidR="00303724" w:rsidRPr="004B62F3">
        <w:t xml:space="preserve"> em </w:t>
      </w:r>
      <w:r w:rsidR="00303724" w:rsidRPr="004B62F3">
        <w:lastRenderedPageBreak/>
        <w:t>computação</w:t>
      </w:r>
      <w:r w:rsidR="00D02B61" w:rsidRPr="004B62F3">
        <w:t xml:space="preserve"> </w:t>
      </w:r>
      <w:r w:rsidR="00303724" w:rsidRPr="004B62F3">
        <w:t xml:space="preserve">(PGC) </w:t>
      </w:r>
      <w:r w:rsidR="00D02B61" w:rsidRPr="004B62F3">
        <w:t>ou estágio e projeto de graduação</w:t>
      </w:r>
      <w:r w:rsidR="00303724" w:rsidRPr="004B62F3">
        <w:t xml:space="preserve"> em computação (PGC)</w:t>
      </w:r>
      <w:r w:rsidR="00D02B61" w:rsidRPr="004B62F3">
        <w:t xml:space="preserve">. Se o aluno optar somente por estágio, ele deverá cumprir 44 créditos de opção limitada. Se o aluno optar somente por PGC, ele deverá cumprir com 30 créditos de opção limitada. Se o aluno optar por estágio e PGC, ele deverá cumprir com 20 créditos. </w:t>
      </w:r>
      <w:r w:rsidR="004B62F3" w:rsidRPr="004B62F3">
        <w:t>Consultar tópico 14</w:t>
      </w:r>
      <w:r w:rsidR="003602AC" w:rsidRPr="004B62F3">
        <w:t xml:space="preserve"> desse documento para maiores esclarecimentos. </w:t>
      </w:r>
    </w:p>
    <w:p w:rsidR="009856F9" w:rsidRPr="003F5A14" w:rsidRDefault="00A62501" w:rsidP="009856F9">
      <w:r w:rsidRPr="004B62F3">
        <w:t>O</w:t>
      </w:r>
      <w:r w:rsidR="009856F9" w:rsidRPr="004B62F3">
        <w:t xml:space="preserve"> BCC tem uma carga horária mínima</w:t>
      </w:r>
      <w:r w:rsidR="009856F9" w:rsidRPr="003F5A14">
        <w:t xml:space="preserve"> de </w:t>
      </w:r>
      <w:r w:rsidR="009856F9" w:rsidRPr="003F5A14">
        <w:rPr>
          <w:b/>
        </w:rPr>
        <w:t>3</w:t>
      </w:r>
      <w:r w:rsidR="00FE1AA7">
        <w:rPr>
          <w:b/>
        </w:rPr>
        <w:t>.19</w:t>
      </w:r>
      <w:r w:rsidR="009856F9" w:rsidRPr="003F5A14">
        <w:rPr>
          <w:b/>
        </w:rPr>
        <w:t>2</w:t>
      </w:r>
      <w:r w:rsidR="009856F9" w:rsidRPr="003F5A14">
        <w:t xml:space="preserve"> horas</w:t>
      </w:r>
      <w:r w:rsidR="003A5F10">
        <w:t>.</w:t>
      </w:r>
    </w:p>
    <w:p w:rsidR="009856F9" w:rsidRPr="003F5A14" w:rsidRDefault="009856F9" w:rsidP="009856F9">
      <w:r w:rsidRPr="003F5A14">
        <w:t xml:space="preserve">O currículo do curso tem um eixo central de disciplinas, obrigatório para todos os alunos (excetuando as obrigatórias do BC&amp;T), que padroniza a formação dos acadêmicos da UFABC. Este eixo totaliza </w:t>
      </w:r>
      <w:r w:rsidRPr="00C77CF4">
        <w:rPr>
          <w:b/>
        </w:rPr>
        <w:t>124</w:t>
      </w:r>
      <w:r w:rsidRPr="003F5A14">
        <w:t xml:space="preserve"> créditos, que corresponde a 48,4% do curso.</w:t>
      </w:r>
    </w:p>
    <w:p w:rsidR="009856F9" w:rsidRPr="003F5A14" w:rsidRDefault="009856F9" w:rsidP="009856F9">
      <w:r w:rsidRPr="003F5A14">
        <w:t>Há um conjunto de disciplinas que podem ser selecionadas pelos estudantes, oferecendo autonomia para projetarem esta carga horária de acordo com seus interesses e aptidões. Tais disciplinas são oferecidas em dois grupos: disciplinas de opção limitada e disciplinas de opção livre.</w:t>
      </w:r>
    </w:p>
    <w:p w:rsidR="009856F9" w:rsidRPr="003F5A14" w:rsidRDefault="009856F9" w:rsidP="008C7981">
      <w:r w:rsidRPr="003F5A14">
        <w:t xml:space="preserve">As disciplinas de opção limitada do BCC </w:t>
      </w:r>
      <w:r w:rsidR="008C7981">
        <w:t xml:space="preserve">estão estruturadas em grupos, sendo que cada grupo se aprofunda em uma área específica da Computação. </w:t>
      </w:r>
      <w:r w:rsidRPr="003F5A14">
        <w:t xml:space="preserve">As disciplinas de opção livre objetivam a formação complementar do acadêmico, permitindo a escolha das disciplinas dentre as oferecidas nos cursos de graduação da UFABC. Totalizam </w:t>
      </w:r>
      <w:r w:rsidR="008C7981">
        <w:t>12 créditos da grade curricular</w:t>
      </w:r>
      <w:r w:rsidRPr="003F5A14">
        <w:t>.</w:t>
      </w:r>
    </w:p>
    <w:p w:rsidR="005805CD" w:rsidRDefault="008C7981" w:rsidP="005805CD">
      <w:r>
        <w:t>É</w:t>
      </w:r>
      <w:r w:rsidR="002A015E" w:rsidRPr="002A015E">
        <w:t xml:space="preserve"> importante </w:t>
      </w:r>
      <w:r w:rsidR="00F37D15">
        <w:t>destacar</w:t>
      </w:r>
      <w:r w:rsidR="002A015E" w:rsidRPr="002A015E">
        <w:t xml:space="preserve"> </w:t>
      </w:r>
      <w:r w:rsidR="00144832">
        <w:t xml:space="preserve">que a interdisciplinaridade </w:t>
      </w:r>
      <w:r w:rsidR="00F37D15">
        <w:t>do presente</w:t>
      </w:r>
      <w:r w:rsidR="00144832">
        <w:t xml:space="preserve"> projeto pedagógico </w:t>
      </w:r>
      <w:r w:rsidR="006117C7">
        <w:t xml:space="preserve">e possibilidade de escolher disciplinas livres </w:t>
      </w:r>
      <w:r w:rsidR="00F37D15">
        <w:t>permite que o discente formado no BCC da UFABC esteja alinhado com as seguintes diretrizes</w:t>
      </w:r>
      <w:r w:rsidR="005805CD">
        <w:t xml:space="preserve"> legais</w:t>
      </w:r>
      <w:r w:rsidR="00F37D15">
        <w:t>:</w:t>
      </w:r>
    </w:p>
    <w:p w:rsidR="00144832" w:rsidRDefault="002A015E" w:rsidP="00FE59F0">
      <w:pPr>
        <w:pStyle w:val="PargrafodaLista"/>
        <w:numPr>
          <w:ilvl w:val="0"/>
          <w:numId w:val="197"/>
        </w:numPr>
      </w:pPr>
      <w:r w:rsidRPr="002A015E">
        <w:t xml:space="preserve">Decreto nº </w:t>
      </w:r>
      <w:r w:rsidR="005805CD">
        <w:t xml:space="preserve">5.626 de 22 de Dezembro de 2005: </w:t>
      </w:r>
      <w:r w:rsidRPr="002A015E">
        <w:t xml:space="preserve">a disciplina de LIBRAS, cuja ementa </w:t>
      </w:r>
      <w:r w:rsidR="0019668A">
        <w:t xml:space="preserve">faz parte do Rol de disciplinas </w:t>
      </w:r>
      <w:r w:rsidR="00652A6D">
        <w:t>dos cursos de licenciatura da UFABC</w:t>
      </w:r>
      <w:r w:rsidR="00092FBF">
        <w:t>,</w:t>
      </w:r>
      <w:r w:rsidR="0019668A">
        <w:t xml:space="preserve"> </w:t>
      </w:r>
      <w:r w:rsidR="005805CD">
        <w:t>pode</w:t>
      </w:r>
      <w:r w:rsidR="00092FBF">
        <w:t xml:space="preserve"> ser cursada pelos </w:t>
      </w:r>
      <w:r w:rsidR="005805CD">
        <w:t>alunos</w:t>
      </w:r>
      <w:r w:rsidR="00652A6D">
        <w:t xml:space="preserve"> </w:t>
      </w:r>
      <w:r w:rsidR="00092FBF">
        <w:t xml:space="preserve">do BCC.  </w:t>
      </w:r>
    </w:p>
    <w:p w:rsidR="00144832" w:rsidRDefault="00144832" w:rsidP="00FE59F0">
      <w:pPr>
        <w:pStyle w:val="PargrafodaLista"/>
        <w:numPr>
          <w:ilvl w:val="0"/>
          <w:numId w:val="196"/>
        </w:numPr>
      </w:pPr>
      <w:r>
        <w:t>Resolução 01/2004, de 17 de junho de 2004</w:t>
      </w:r>
      <w:r w:rsidR="005805CD">
        <w:t xml:space="preserve">: </w:t>
      </w:r>
      <w:r>
        <w:t>o aluno do BCC pode escolher cursar disciplinas livres que fazem parte do rol de disciplinas da UFABC e que envolvem a temática da História e Cultura Afro-Brasileira e Indígenas.</w:t>
      </w:r>
    </w:p>
    <w:p w:rsidR="0019668A" w:rsidRDefault="005805CD" w:rsidP="00FE59F0">
      <w:pPr>
        <w:pStyle w:val="PargrafodaLista"/>
        <w:numPr>
          <w:ilvl w:val="0"/>
          <w:numId w:val="196"/>
        </w:numPr>
      </w:pPr>
      <w:r w:rsidRPr="005805CD">
        <w:t>Política Nacional de Educaçã</w:t>
      </w:r>
      <w:r>
        <w:t>o Ambiental  (Lei nº 9795/1999 e decreto</w:t>
      </w:r>
      <w:r w:rsidRPr="005805CD">
        <w:t xml:space="preserve"> Nº 4.281, </w:t>
      </w:r>
      <w:r>
        <w:t>de 25/06/2002): muitas disciplinas livres oferecidas no rol de disciplinas de engenharia ambiental podem ser cursadas pelos alunos do BCC</w:t>
      </w:r>
      <w:r w:rsidR="00652A6D">
        <w:t xml:space="preserve">, permitindo assim a </w:t>
      </w:r>
      <w:r>
        <w:t>integração desse projeto pedagógico com a educação</w:t>
      </w:r>
      <w:r w:rsidR="00652A6D">
        <w:t xml:space="preserve"> ambiental.</w:t>
      </w:r>
    </w:p>
    <w:p w:rsidR="00E962EB" w:rsidRPr="00E962EB" w:rsidRDefault="00E962EB" w:rsidP="00FE1AA7">
      <w:pPr>
        <w:pStyle w:val="Ttulo3"/>
      </w:pPr>
      <w:r>
        <w:t xml:space="preserve"> </w:t>
      </w:r>
      <w:bookmarkStart w:id="32" w:name="_Toc415392982"/>
      <w:bookmarkStart w:id="33" w:name="_Toc490495565"/>
      <w:r w:rsidR="00C77CF4">
        <w:t>MATRIZ CURRICULAR RECOMENDADA</w:t>
      </w:r>
      <w:bookmarkEnd w:id="32"/>
      <w:bookmarkEnd w:id="33"/>
    </w:p>
    <w:p w:rsidR="009856F9" w:rsidRDefault="006117C7" w:rsidP="00FE1AA7">
      <w:pPr>
        <w:spacing w:line="240" w:lineRule="auto"/>
      </w:pPr>
      <w:r>
        <w:t xml:space="preserve">A </w:t>
      </w:r>
      <w:r w:rsidR="009856F9" w:rsidRPr="003F5A14">
        <w:t xml:space="preserve">Matriz Curricular </w:t>
      </w:r>
      <w:r w:rsidR="00485ED6">
        <w:t>Recomendada ao</w:t>
      </w:r>
      <w:r w:rsidR="009856F9" w:rsidRPr="003F5A14">
        <w:t xml:space="preserve"> Curso de Bacharelado em</w:t>
      </w:r>
      <w:r>
        <w:t xml:space="preserve"> Ciência da Computação da UFABC, pode ser visualizada na tabela 2. Para saber o que representa cada cor da tabela 2, consulte a tabela 1. </w:t>
      </w:r>
    </w:p>
    <w:p w:rsidR="006117C7" w:rsidRDefault="006117C7" w:rsidP="0057325A">
      <w:pPr>
        <w:tabs>
          <w:tab w:val="clear" w:pos="357"/>
        </w:tabs>
        <w:suppressAutoHyphens w:val="0"/>
        <w:autoSpaceDE/>
        <w:spacing w:before="0" w:after="0" w:line="240" w:lineRule="auto"/>
        <w:ind w:firstLine="0"/>
        <w:jc w:val="left"/>
      </w:pPr>
      <w:r w:rsidRPr="00C77CF4">
        <w:rPr>
          <w:b/>
        </w:rPr>
        <w:t>Tabela 2</w:t>
      </w:r>
      <w:r w:rsidRPr="00C77CF4">
        <w:t xml:space="preserve"> – Matriz Curricular sugerida pelo BCC</w:t>
      </w:r>
      <w:r w:rsidR="00C77CF4">
        <w:t>.</w:t>
      </w:r>
    </w:p>
    <w:tbl>
      <w:tblPr>
        <w:tblW w:w="5124" w:type="pct"/>
        <w:tblInd w:w="-72" w:type="dxa"/>
        <w:tblCellMar>
          <w:top w:w="57" w:type="dxa"/>
          <w:left w:w="70" w:type="dxa"/>
          <w:right w:w="70" w:type="dxa"/>
        </w:tblCellMar>
        <w:tblLook w:val="0000" w:firstRow="0" w:lastRow="0" w:firstColumn="0" w:lastColumn="0" w:noHBand="0" w:noVBand="0"/>
      </w:tblPr>
      <w:tblGrid>
        <w:gridCol w:w="372"/>
        <w:gridCol w:w="599"/>
        <w:gridCol w:w="1267"/>
        <w:gridCol w:w="1316"/>
        <w:gridCol w:w="1311"/>
        <w:gridCol w:w="1497"/>
        <w:gridCol w:w="698"/>
        <w:gridCol w:w="429"/>
        <w:gridCol w:w="1369"/>
      </w:tblGrid>
      <w:tr w:rsidR="00E32A3C" w:rsidRPr="00FE1AA7" w:rsidTr="008C7981">
        <w:trPr>
          <w:cantSplit/>
          <w:trHeight w:val="1111"/>
        </w:trPr>
        <w:tc>
          <w:tcPr>
            <w:tcW w:w="210" w:type="pct"/>
            <w:vMerge w:val="restart"/>
            <w:tcBorders>
              <w:top w:val="single" w:sz="8" w:space="0" w:color="000000"/>
              <w:left w:val="single" w:sz="8" w:space="0" w:color="000000"/>
              <w:bottom w:val="single" w:sz="8" w:space="0" w:color="000000"/>
            </w:tcBorders>
            <w:shd w:val="clear" w:color="auto" w:fill="CCCCFF"/>
            <w:textDirection w:val="btLr"/>
            <w:vAlign w:val="center"/>
          </w:tcPr>
          <w:p w:rsidR="00E32A3C" w:rsidRPr="00FE1AA7" w:rsidRDefault="00E32A3C" w:rsidP="008C7981">
            <w:pPr>
              <w:spacing w:before="0" w:after="0" w:line="240" w:lineRule="auto"/>
              <w:ind w:firstLine="0"/>
              <w:rPr>
                <w:rFonts w:asciiTheme="minorHAnsi" w:hAnsiTheme="minorHAnsi"/>
                <w:sz w:val="16"/>
                <w:szCs w:val="16"/>
              </w:rPr>
            </w:pPr>
            <w:r w:rsidRPr="00FE1AA7">
              <w:rPr>
                <w:rFonts w:asciiTheme="minorHAnsi" w:hAnsiTheme="minorHAnsi"/>
                <w:sz w:val="16"/>
                <w:szCs w:val="16"/>
              </w:rPr>
              <w:lastRenderedPageBreak/>
              <w:br w:type="page"/>
              <w:t>PRIMEIRO ANO</w:t>
            </w:r>
          </w:p>
        </w:tc>
        <w:tc>
          <w:tcPr>
            <w:tcW w:w="338" w:type="pct"/>
            <w:tcBorders>
              <w:top w:val="single" w:sz="8" w:space="0" w:color="000000"/>
              <w:left w:val="single" w:sz="8" w:space="0" w:color="000000"/>
              <w:bottom w:val="single" w:sz="8" w:space="0" w:color="000000"/>
            </w:tcBorders>
            <w:shd w:val="clear" w:color="auto" w:fill="FFCC99"/>
            <w:textDirection w:val="btLr"/>
            <w:vAlign w:val="center"/>
          </w:tcPr>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1</w:t>
            </w:r>
            <w:r w:rsidRPr="00FE1AA7">
              <w:rPr>
                <w:rFonts w:asciiTheme="minorHAnsi" w:hAnsiTheme="minorHAnsi"/>
                <w:sz w:val="16"/>
                <w:szCs w:val="16"/>
                <w:vertAlign w:val="superscript"/>
              </w:rPr>
              <w:t>O</w:t>
            </w:r>
          </w:p>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Quadr.</w:t>
            </w:r>
          </w:p>
        </w:tc>
        <w:tc>
          <w:tcPr>
            <w:tcW w:w="715" w:type="pct"/>
            <w:tcBorders>
              <w:top w:val="single" w:sz="8" w:space="0" w:color="000000"/>
              <w:left w:val="single" w:sz="8" w:space="0" w:color="000000"/>
              <w:bottom w:val="single" w:sz="8" w:space="0" w:color="000000"/>
            </w:tcBorders>
            <w:shd w:val="clear" w:color="auto" w:fill="FFFF99"/>
            <w:vAlign w:val="center"/>
          </w:tcPr>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Base  Experimental das Ciências Naturais</w:t>
            </w:r>
          </w:p>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(0-3-2)</w:t>
            </w:r>
          </w:p>
        </w:tc>
        <w:tc>
          <w:tcPr>
            <w:tcW w:w="743" w:type="pct"/>
            <w:tcBorders>
              <w:top w:val="single" w:sz="8" w:space="0" w:color="000000"/>
              <w:left w:val="single" w:sz="8" w:space="0" w:color="000000"/>
              <w:bottom w:val="single" w:sz="8" w:space="0" w:color="000000"/>
            </w:tcBorders>
            <w:shd w:val="clear" w:color="auto" w:fill="FFFF99"/>
            <w:vAlign w:val="center"/>
          </w:tcPr>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Bases Computacionais da Ciência</w:t>
            </w:r>
          </w:p>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(0-2-2)</w:t>
            </w:r>
          </w:p>
        </w:tc>
        <w:tc>
          <w:tcPr>
            <w:tcW w:w="740" w:type="pct"/>
            <w:tcBorders>
              <w:top w:val="single" w:sz="8" w:space="0" w:color="000000"/>
              <w:left w:val="single" w:sz="8" w:space="0" w:color="000000"/>
              <w:bottom w:val="single" w:sz="8" w:space="0" w:color="000000"/>
            </w:tcBorders>
            <w:shd w:val="clear" w:color="auto" w:fill="FFFF99"/>
            <w:vAlign w:val="center"/>
          </w:tcPr>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 xml:space="preserve">Bases </w:t>
            </w:r>
          </w:p>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Matemáticas</w:t>
            </w:r>
          </w:p>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(4-0-5)</w:t>
            </w:r>
          </w:p>
        </w:tc>
        <w:tc>
          <w:tcPr>
            <w:tcW w:w="845" w:type="pct"/>
            <w:tcBorders>
              <w:top w:val="single" w:sz="8" w:space="0" w:color="000000"/>
              <w:left w:val="single" w:sz="8" w:space="0" w:color="000000"/>
              <w:bottom w:val="single" w:sz="8" w:space="0" w:color="000000"/>
            </w:tcBorders>
            <w:shd w:val="clear" w:color="auto" w:fill="FFFF99"/>
            <w:vAlign w:val="center"/>
          </w:tcPr>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Bases Conceituais da Energia</w:t>
            </w:r>
          </w:p>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(2-0-4)</w:t>
            </w:r>
          </w:p>
        </w:tc>
        <w:tc>
          <w:tcPr>
            <w:tcW w:w="636" w:type="pct"/>
            <w:gridSpan w:val="2"/>
            <w:tcBorders>
              <w:top w:val="single" w:sz="8" w:space="0" w:color="000000"/>
              <w:left w:val="single" w:sz="8" w:space="0" w:color="000000"/>
              <w:bottom w:val="single" w:sz="8" w:space="0" w:color="000000"/>
              <w:right w:val="single" w:sz="8" w:space="0" w:color="000000"/>
            </w:tcBorders>
            <w:shd w:val="clear" w:color="auto" w:fill="FFFF99"/>
            <w:vAlign w:val="center"/>
          </w:tcPr>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Estrutura da Matéria</w:t>
            </w:r>
          </w:p>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(3-0-4)</w:t>
            </w:r>
          </w:p>
        </w:tc>
        <w:tc>
          <w:tcPr>
            <w:tcW w:w="773" w:type="pct"/>
            <w:tcBorders>
              <w:top w:val="single" w:sz="8" w:space="0" w:color="000000"/>
              <w:left w:val="single" w:sz="8" w:space="0" w:color="000000"/>
              <w:bottom w:val="single" w:sz="8" w:space="0" w:color="000000"/>
              <w:right w:val="single" w:sz="8" w:space="0" w:color="000000"/>
            </w:tcBorders>
            <w:shd w:val="clear" w:color="auto" w:fill="FFFF99"/>
            <w:vAlign w:val="center"/>
          </w:tcPr>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Evolução e Diversificação da Vida na Terra</w:t>
            </w:r>
          </w:p>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(3-0-4)</w:t>
            </w:r>
          </w:p>
        </w:tc>
      </w:tr>
      <w:tr w:rsidR="00E32A3C" w:rsidRPr="00FE1AA7" w:rsidTr="008C7981">
        <w:trPr>
          <w:cantSplit/>
          <w:trHeight w:val="630"/>
        </w:trPr>
        <w:tc>
          <w:tcPr>
            <w:tcW w:w="210" w:type="pct"/>
            <w:vMerge/>
            <w:tcBorders>
              <w:left w:val="single" w:sz="8" w:space="0" w:color="000000"/>
              <w:bottom w:val="single" w:sz="8" w:space="0" w:color="000000"/>
            </w:tcBorders>
            <w:shd w:val="clear" w:color="auto" w:fill="CCCCFF"/>
            <w:textDirection w:val="btLr"/>
            <w:vAlign w:val="center"/>
          </w:tcPr>
          <w:p w:rsidR="00E32A3C" w:rsidRPr="00FE1AA7" w:rsidRDefault="00E32A3C" w:rsidP="008C7981">
            <w:pPr>
              <w:spacing w:before="0" w:after="0" w:line="240" w:lineRule="auto"/>
              <w:ind w:firstLine="0"/>
              <w:rPr>
                <w:rFonts w:asciiTheme="minorHAnsi" w:hAnsiTheme="minorHAnsi"/>
                <w:sz w:val="16"/>
                <w:szCs w:val="16"/>
              </w:rPr>
            </w:pPr>
            <w:bookmarkStart w:id="34" w:name="_Toc211849846"/>
          </w:p>
        </w:tc>
        <w:tc>
          <w:tcPr>
            <w:tcW w:w="338" w:type="pct"/>
            <w:tcBorders>
              <w:left w:val="single" w:sz="8" w:space="0" w:color="000000"/>
              <w:bottom w:val="single" w:sz="8" w:space="0" w:color="000000"/>
            </w:tcBorders>
            <w:shd w:val="clear" w:color="auto" w:fill="FFCC99"/>
            <w:textDirection w:val="btLr"/>
            <w:vAlign w:val="center"/>
          </w:tcPr>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2</w:t>
            </w:r>
            <w:r w:rsidRPr="00FE1AA7">
              <w:rPr>
                <w:rFonts w:asciiTheme="minorHAnsi" w:hAnsiTheme="minorHAnsi"/>
                <w:sz w:val="16"/>
                <w:szCs w:val="16"/>
                <w:vertAlign w:val="superscript"/>
              </w:rPr>
              <w:t>O</w:t>
            </w:r>
          </w:p>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Quadr.</w:t>
            </w:r>
          </w:p>
        </w:tc>
        <w:tc>
          <w:tcPr>
            <w:tcW w:w="715" w:type="pct"/>
            <w:tcBorders>
              <w:top w:val="single" w:sz="8" w:space="0" w:color="000000"/>
              <w:left w:val="single" w:sz="8" w:space="0" w:color="000000"/>
              <w:bottom w:val="single" w:sz="8" w:space="0" w:color="000000"/>
            </w:tcBorders>
            <w:shd w:val="clear" w:color="auto" w:fill="FFFF99"/>
            <w:vAlign w:val="center"/>
          </w:tcPr>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Natureza da Informação</w:t>
            </w:r>
          </w:p>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(3-0-4)</w:t>
            </w:r>
          </w:p>
        </w:tc>
        <w:tc>
          <w:tcPr>
            <w:tcW w:w="743" w:type="pct"/>
            <w:tcBorders>
              <w:top w:val="single" w:sz="8" w:space="0" w:color="000000"/>
              <w:left w:val="single" w:sz="8" w:space="0" w:color="000000"/>
              <w:bottom w:val="single" w:sz="8" w:space="0" w:color="000000"/>
            </w:tcBorders>
            <w:shd w:val="clear" w:color="auto" w:fill="FFFF99"/>
            <w:vAlign w:val="center"/>
          </w:tcPr>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Geometria Analítica</w:t>
            </w:r>
          </w:p>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(3-0-6)</w:t>
            </w:r>
          </w:p>
        </w:tc>
        <w:tc>
          <w:tcPr>
            <w:tcW w:w="740" w:type="pct"/>
            <w:tcBorders>
              <w:top w:val="single" w:sz="8" w:space="0" w:color="000000"/>
              <w:left w:val="single" w:sz="8" w:space="0" w:color="000000"/>
              <w:bottom w:val="single" w:sz="8" w:space="0" w:color="000000"/>
            </w:tcBorders>
            <w:shd w:val="clear" w:color="auto" w:fill="FFFF99"/>
            <w:vAlign w:val="center"/>
          </w:tcPr>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Funções de uma Variável</w:t>
            </w:r>
          </w:p>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(4-0-6)</w:t>
            </w:r>
          </w:p>
        </w:tc>
        <w:tc>
          <w:tcPr>
            <w:tcW w:w="845" w:type="pct"/>
            <w:tcBorders>
              <w:top w:val="single" w:sz="8" w:space="0" w:color="000000"/>
              <w:left w:val="single" w:sz="8" w:space="0" w:color="000000"/>
              <w:bottom w:val="single" w:sz="8" w:space="0" w:color="000000"/>
            </w:tcBorders>
            <w:shd w:val="clear" w:color="auto" w:fill="FFFF99"/>
            <w:vAlign w:val="center"/>
          </w:tcPr>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Fenômenos Mecânicos</w:t>
            </w:r>
          </w:p>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(4-1-6)</w:t>
            </w:r>
          </w:p>
        </w:tc>
        <w:tc>
          <w:tcPr>
            <w:tcW w:w="1409" w:type="pct"/>
            <w:gridSpan w:val="3"/>
            <w:tcBorders>
              <w:top w:val="single" w:sz="8" w:space="0" w:color="000000"/>
              <w:left w:val="single" w:sz="8" w:space="0" w:color="000000"/>
              <w:bottom w:val="single" w:sz="8" w:space="0" w:color="000000"/>
              <w:right w:val="single" w:sz="8" w:space="0" w:color="000000"/>
            </w:tcBorders>
            <w:shd w:val="clear" w:color="auto" w:fill="FFFF99"/>
            <w:vAlign w:val="center"/>
          </w:tcPr>
          <w:p w:rsidR="00B36BFE" w:rsidRPr="00FE1AA7" w:rsidRDefault="00241979" w:rsidP="00241979">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 xml:space="preserve">Biodiversidade: Interação entre Organismos e Ambiente </w:t>
            </w:r>
          </w:p>
          <w:p w:rsidR="00E32A3C" w:rsidRPr="00FE1AA7" w:rsidRDefault="00241979" w:rsidP="00B36BFE">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 xml:space="preserve">(3-0-4) </w:t>
            </w:r>
          </w:p>
        </w:tc>
      </w:tr>
      <w:tr w:rsidR="00580452" w:rsidRPr="00FE1AA7" w:rsidTr="008C7981">
        <w:trPr>
          <w:cantSplit/>
          <w:trHeight w:val="739"/>
        </w:trPr>
        <w:tc>
          <w:tcPr>
            <w:tcW w:w="210" w:type="pct"/>
            <w:vMerge/>
            <w:tcBorders>
              <w:left w:val="single" w:sz="8" w:space="0" w:color="000000"/>
              <w:bottom w:val="single" w:sz="8" w:space="0" w:color="000000"/>
            </w:tcBorders>
            <w:shd w:val="clear" w:color="auto" w:fill="CCCCFF"/>
            <w:textDirection w:val="btLr"/>
            <w:vAlign w:val="center"/>
          </w:tcPr>
          <w:p w:rsidR="00580452" w:rsidRPr="00FE1AA7" w:rsidRDefault="00580452" w:rsidP="008C7981">
            <w:pPr>
              <w:spacing w:before="0" w:after="0" w:line="240" w:lineRule="auto"/>
              <w:ind w:firstLine="0"/>
              <w:rPr>
                <w:rFonts w:asciiTheme="minorHAnsi" w:hAnsiTheme="minorHAnsi"/>
                <w:sz w:val="16"/>
                <w:szCs w:val="16"/>
              </w:rPr>
            </w:pPr>
          </w:p>
        </w:tc>
        <w:tc>
          <w:tcPr>
            <w:tcW w:w="338" w:type="pct"/>
            <w:tcBorders>
              <w:left w:val="single" w:sz="8" w:space="0" w:color="000000"/>
              <w:bottom w:val="single" w:sz="8" w:space="0" w:color="000000"/>
            </w:tcBorders>
            <w:shd w:val="clear" w:color="auto" w:fill="FFCC99"/>
            <w:textDirection w:val="btLr"/>
            <w:vAlign w:val="center"/>
          </w:tcPr>
          <w:p w:rsidR="00580452" w:rsidRPr="00FE1AA7" w:rsidRDefault="00580452" w:rsidP="008C7981">
            <w:pPr>
              <w:spacing w:before="0" w:after="0" w:line="240" w:lineRule="auto"/>
              <w:ind w:firstLine="0"/>
              <w:jc w:val="center"/>
              <w:rPr>
                <w:rFonts w:asciiTheme="minorHAnsi" w:hAnsiTheme="minorHAnsi"/>
                <w:sz w:val="16"/>
                <w:szCs w:val="16"/>
                <w:vertAlign w:val="superscript"/>
              </w:rPr>
            </w:pPr>
            <w:r w:rsidRPr="00FE1AA7">
              <w:rPr>
                <w:rFonts w:asciiTheme="minorHAnsi" w:hAnsiTheme="minorHAnsi"/>
                <w:sz w:val="16"/>
                <w:szCs w:val="16"/>
              </w:rPr>
              <w:t>3</w:t>
            </w:r>
            <w:r w:rsidRPr="00FE1AA7">
              <w:rPr>
                <w:rFonts w:asciiTheme="minorHAnsi" w:hAnsiTheme="minorHAnsi"/>
                <w:sz w:val="16"/>
                <w:szCs w:val="16"/>
                <w:vertAlign w:val="superscript"/>
              </w:rPr>
              <w:t>O</w:t>
            </w:r>
          </w:p>
          <w:p w:rsidR="00580452" w:rsidRPr="00FE1AA7" w:rsidRDefault="00580452"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Quadr.</w:t>
            </w:r>
          </w:p>
        </w:tc>
        <w:tc>
          <w:tcPr>
            <w:tcW w:w="715" w:type="pct"/>
            <w:tcBorders>
              <w:top w:val="single" w:sz="8" w:space="0" w:color="000000"/>
              <w:left w:val="single" w:sz="8" w:space="0" w:color="000000"/>
              <w:bottom w:val="single" w:sz="8" w:space="0" w:color="000000"/>
            </w:tcBorders>
            <w:shd w:val="clear" w:color="auto" w:fill="FFFF99"/>
            <w:vAlign w:val="center"/>
          </w:tcPr>
          <w:p w:rsidR="00580452" w:rsidRPr="00FE1AA7" w:rsidRDefault="00580452"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Processamento da Informação</w:t>
            </w:r>
          </w:p>
          <w:p w:rsidR="00580452" w:rsidRPr="00FE1AA7" w:rsidRDefault="00580452"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(3-2-5)</w:t>
            </w:r>
          </w:p>
        </w:tc>
        <w:tc>
          <w:tcPr>
            <w:tcW w:w="743" w:type="pct"/>
            <w:tcBorders>
              <w:top w:val="single" w:sz="8" w:space="0" w:color="000000"/>
              <w:left w:val="single" w:sz="8" w:space="0" w:color="000000"/>
              <w:bottom w:val="single" w:sz="8" w:space="0" w:color="000000"/>
            </w:tcBorders>
            <w:shd w:val="clear" w:color="auto" w:fill="FFFF99"/>
            <w:vAlign w:val="center"/>
          </w:tcPr>
          <w:p w:rsidR="00580452" w:rsidRPr="00FE1AA7" w:rsidRDefault="00580452"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Funções de Várias Variáveis</w:t>
            </w:r>
          </w:p>
          <w:p w:rsidR="00580452" w:rsidRPr="00FE1AA7" w:rsidRDefault="00580452"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(4-0-4)</w:t>
            </w:r>
          </w:p>
        </w:tc>
        <w:tc>
          <w:tcPr>
            <w:tcW w:w="740" w:type="pct"/>
            <w:tcBorders>
              <w:top w:val="single" w:sz="8" w:space="0" w:color="000000"/>
              <w:left w:val="single" w:sz="8" w:space="0" w:color="000000"/>
              <w:bottom w:val="single" w:sz="8" w:space="0" w:color="000000"/>
            </w:tcBorders>
            <w:shd w:val="clear" w:color="auto" w:fill="FFFF99"/>
            <w:vAlign w:val="center"/>
          </w:tcPr>
          <w:p w:rsidR="00580452" w:rsidRPr="00FE1AA7" w:rsidRDefault="00580452"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Fenômenos Térmicos</w:t>
            </w:r>
          </w:p>
          <w:p w:rsidR="00580452" w:rsidRPr="00FE1AA7" w:rsidRDefault="00580452"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(3-1-6)</w:t>
            </w:r>
          </w:p>
        </w:tc>
        <w:tc>
          <w:tcPr>
            <w:tcW w:w="2254" w:type="pct"/>
            <w:gridSpan w:val="4"/>
            <w:tcBorders>
              <w:top w:val="single" w:sz="8" w:space="0" w:color="000000"/>
              <w:left w:val="single" w:sz="8" w:space="0" w:color="000000"/>
              <w:bottom w:val="single" w:sz="8" w:space="0" w:color="000000"/>
              <w:right w:val="single" w:sz="8" w:space="0" w:color="000000"/>
            </w:tcBorders>
            <w:shd w:val="clear" w:color="auto" w:fill="FFFF99"/>
            <w:vAlign w:val="center"/>
          </w:tcPr>
          <w:p w:rsidR="00580452" w:rsidRPr="00FE1AA7" w:rsidRDefault="00580452"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Transformações Químicas</w:t>
            </w:r>
          </w:p>
          <w:p w:rsidR="00580452" w:rsidRPr="00FE1AA7" w:rsidRDefault="00580452"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(3-2-6)</w:t>
            </w:r>
          </w:p>
        </w:tc>
      </w:tr>
      <w:tr w:rsidR="00E32A3C" w:rsidRPr="00FE1AA7" w:rsidTr="008C7981">
        <w:trPr>
          <w:cantSplit/>
          <w:trHeight w:val="792"/>
        </w:trPr>
        <w:tc>
          <w:tcPr>
            <w:tcW w:w="210" w:type="pct"/>
            <w:vMerge w:val="restart"/>
            <w:tcBorders>
              <w:left w:val="single" w:sz="8" w:space="0" w:color="000000"/>
              <w:bottom w:val="single" w:sz="8" w:space="0" w:color="000000"/>
            </w:tcBorders>
            <w:shd w:val="clear" w:color="auto" w:fill="CCCCFF"/>
            <w:textDirection w:val="btLr"/>
            <w:vAlign w:val="center"/>
          </w:tcPr>
          <w:p w:rsidR="00E32A3C" w:rsidRPr="00FE1AA7" w:rsidRDefault="00E32A3C" w:rsidP="008C7981">
            <w:pPr>
              <w:spacing w:before="0" w:after="0" w:line="240" w:lineRule="auto"/>
              <w:ind w:firstLine="0"/>
              <w:rPr>
                <w:rFonts w:asciiTheme="minorHAnsi" w:hAnsiTheme="minorHAnsi"/>
                <w:sz w:val="16"/>
                <w:szCs w:val="16"/>
              </w:rPr>
            </w:pPr>
            <w:r w:rsidRPr="00FE1AA7">
              <w:rPr>
                <w:rFonts w:asciiTheme="minorHAnsi" w:hAnsiTheme="minorHAnsi"/>
                <w:sz w:val="16"/>
                <w:szCs w:val="16"/>
              </w:rPr>
              <w:t>SEGUNDO ANO</w:t>
            </w:r>
          </w:p>
        </w:tc>
        <w:tc>
          <w:tcPr>
            <w:tcW w:w="338" w:type="pct"/>
            <w:tcBorders>
              <w:left w:val="single" w:sz="8" w:space="0" w:color="000000"/>
              <w:bottom w:val="single" w:sz="8" w:space="0" w:color="000000"/>
            </w:tcBorders>
            <w:shd w:val="clear" w:color="auto" w:fill="FFCC99"/>
            <w:textDirection w:val="btLr"/>
            <w:vAlign w:val="center"/>
          </w:tcPr>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4</w:t>
            </w:r>
            <w:r w:rsidRPr="00FE1AA7">
              <w:rPr>
                <w:rFonts w:asciiTheme="minorHAnsi" w:hAnsiTheme="minorHAnsi"/>
                <w:sz w:val="16"/>
                <w:szCs w:val="16"/>
                <w:vertAlign w:val="superscript"/>
              </w:rPr>
              <w:t>O</w:t>
            </w:r>
          </w:p>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Quadr.</w:t>
            </w:r>
          </w:p>
        </w:tc>
        <w:tc>
          <w:tcPr>
            <w:tcW w:w="715" w:type="pct"/>
            <w:tcBorders>
              <w:top w:val="single" w:sz="8" w:space="0" w:color="000000"/>
              <w:left w:val="single" w:sz="8" w:space="0" w:color="000000"/>
              <w:bottom w:val="single" w:sz="8" w:space="0" w:color="000000"/>
            </w:tcBorders>
            <w:shd w:val="clear" w:color="auto" w:fill="FFFF99"/>
            <w:vAlign w:val="center"/>
          </w:tcPr>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Comunicação e Redes</w:t>
            </w:r>
          </w:p>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(3-0-4)</w:t>
            </w:r>
          </w:p>
        </w:tc>
        <w:tc>
          <w:tcPr>
            <w:tcW w:w="743" w:type="pct"/>
            <w:tcBorders>
              <w:top w:val="single" w:sz="8" w:space="0" w:color="000000"/>
              <w:left w:val="single" w:sz="8" w:space="0" w:color="000000"/>
              <w:bottom w:val="single" w:sz="8" w:space="0" w:color="000000"/>
            </w:tcBorders>
            <w:shd w:val="clear" w:color="auto" w:fill="FFFF99"/>
            <w:vAlign w:val="center"/>
          </w:tcPr>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Introdução à Probabilidade e à Estatística</w:t>
            </w:r>
          </w:p>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(3-0-4)</w:t>
            </w:r>
          </w:p>
        </w:tc>
        <w:tc>
          <w:tcPr>
            <w:tcW w:w="740" w:type="pct"/>
            <w:tcBorders>
              <w:top w:val="single" w:sz="8" w:space="0" w:color="000000"/>
              <w:left w:val="single" w:sz="8" w:space="0" w:color="000000"/>
              <w:bottom w:val="single" w:sz="8" w:space="0" w:color="000000"/>
            </w:tcBorders>
            <w:shd w:val="clear" w:color="auto" w:fill="FFFF99"/>
            <w:vAlign w:val="center"/>
          </w:tcPr>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Introdução às Equações Diferenciais Ordinárias</w:t>
            </w:r>
          </w:p>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(4-0-6)</w:t>
            </w:r>
          </w:p>
        </w:tc>
        <w:tc>
          <w:tcPr>
            <w:tcW w:w="845" w:type="pct"/>
            <w:tcBorders>
              <w:top w:val="single" w:sz="8" w:space="0" w:color="000000"/>
              <w:left w:val="single" w:sz="8" w:space="0" w:color="000000"/>
              <w:bottom w:val="single" w:sz="8" w:space="0" w:color="000000"/>
            </w:tcBorders>
            <w:shd w:val="clear" w:color="auto" w:fill="FFFF99"/>
            <w:vAlign w:val="center"/>
          </w:tcPr>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Fenômenos Eletromagnéticos</w:t>
            </w:r>
          </w:p>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(4-1-6)</w:t>
            </w:r>
          </w:p>
        </w:tc>
        <w:tc>
          <w:tcPr>
            <w:tcW w:w="1409" w:type="pct"/>
            <w:gridSpan w:val="3"/>
            <w:tcBorders>
              <w:top w:val="single" w:sz="8" w:space="0" w:color="000000"/>
              <w:left w:val="single" w:sz="8" w:space="0" w:color="000000"/>
              <w:bottom w:val="single" w:sz="8" w:space="0" w:color="000000"/>
              <w:right w:val="single" w:sz="8" w:space="0" w:color="000000"/>
            </w:tcBorders>
            <w:shd w:val="clear" w:color="auto" w:fill="FFFF99"/>
            <w:vAlign w:val="center"/>
          </w:tcPr>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Bases Epistemológicas da Ciência Moderna</w:t>
            </w:r>
          </w:p>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(3-0-4)</w:t>
            </w:r>
          </w:p>
        </w:tc>
      </w:tr>
      <w:tr w:rsidR="00E32A3C" w:rsidRPr="00FE1AA7" w:rsidTr="00241979">
        <w:trPr>
          <w:cantSplit/>
          <w:trHeight w:val="1140"/>
        </w:trPr>
        <w:tc>
          <w:tcPr>
            <w:tcW w:w="210" w:type="pct"/>
            <w:vMerge/>
            <w:tcBorders>
              <w:left w:val="single" w:sz="8" w:space="0" w:color="000000"/>
              <w:bottom w:val="single" w:sz="8" w:space="0" w:color="000000"/>
            </w:tcBorders>
            <w:shd w:val="clear" w:color="auto" w:fill="CCCCFF"/>
            <w:textDirection w:val="btLr"/>
            <w:vAlign w:val="center"/>
          </w:tcPr>
          <w:p w:rsidR="00E32A3C" w:rsidRPr="00FE1AA7" w:rsidRDefault="00E32A3C" w:rsidP="008C7981">
            <w:pPr>
              <w:spacing w:before="0" w:after="0" w:line="240" w:lineRule="auto"/>
              <w:ind w:firstLine="0"/>
              <w:rPr>
                <w:rFonts w:asciiTheme="minorHAnsi" w:hAnsiTheme="minorHAnsi"/>
                <w:sz w:val="16"/>
                <w:szCs w:val="16"/>
              </w:rPr>
            </w:pPr>
          </w:p>
        </w:tc>
        <w:tc>
          <w:tcPr>
            <w:tcW w:w="338" w:type="pct"/>
            <w:tcBorders>
              <w:left w:val="single" w:sz="8" w:space="0" w:color="000000"/>
              <w:bottom w:val="single" w:sz="8" w:space="0" w:color="000000"/>
            </w:tcBorders>
            <w:shd w:val="clear" w:color="auto" w:fill="FFCC99"/>
            <w:textDirection w:val="btLr"/>
            <w:vAlign w:val="center"/>
          </w:tcPr>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5</w:t>
            </w:r>
            <w:r w:rsidRPr="00FE1AA7">
              <w:rPr>
                <w:rFonts w:asciiTheme="minorHAnsi" w:hAnsiTheme="minorHAnsi"/>
                <w:sz w:val="16"/>
                <w:szCs w:val="16"/>
                <w:vertAlign w:val="superscript"/>
              </w:rPr>
              <w:t>O</w:t>
            </w:r>
          </w:p>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Quadr.</w:t>
            </w:r>
          </w:p>
        </w:tc>
        <w:tc>
          <w:tcPr>
            <w:tcW w:w="715" w:type="pct"/>
            <w:tcBorders>
              <w:top w:val="single" w:sz="8" w:space="0" w:color="000000"/>
              <w:left w:val="single" w:sz="8" w:space="0" w:color="000000"/>
              <w:bottom w:val="single" w:sz="8" w:space="0" w:color="000000"/>
            </w:tcBorders>
            <w:shd w:val="clear" w:color="auto" w:fill="FFFF99"/>
            <w:vAlign w:val="center"/>
          </w:tcPr>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Física Quântica</w:t>
            </w:r>
          </w:p>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(3-0-4)</w:t>
            </w:r>
          </w:p>
          <w:p w:rsidR="00E32A3C" w:rsidRPr="00FE1AA7" w:rsidRDefault="00E32A3C" w:rsidP="008C7981">
            <w:pPr>
              <w:spacing w:before="0" w:after="0" w:line="240" w:lineRule="auto"/>
              <w:ind w:firstLine="0"/>
              <w:rPr>
                <w:rFonts w:asciiTheme="minorHAnsi" w:hAnsiTheme="minorHAnsi"/>
                <w:sz w:val="16"/>
                <w:szCs w:val="16"/>
              </w:rPr>
            </w:pPr>
          </w:p>
          <w:p w:rsidR="00E32A3C" w:rsidRPr="00FE1AA7" w:rsidRDefault="00E32A3C" w:rsidP="008C7981">
            <w:pPr>
              <w:spacing w:before="0" w:after="0" w:line="240" w:lineRule="auto"/>
              <w:ind w:firstLine="0"/>
              <w:jc w:val="center"/>
              <w:rPr>
                <w:rFonts w:asciiTheme="minorHAnsi" w:hAnsiTheme="minorHAnsi"/>
                <w:sz w:val="16"/>
                <w:szCs w:val="16"/>
              </w:rPr>
            </w:pPr>
          </w:p>
        </w:tc>
        <w:tc>
          <w:tcPr>
            <w:tcW w:w="743" w:type="pct"/>
            <w:tcBorders>
              <w:top w:val="single" w:sz="8" w:space="0" w:color="000000"/>
              <w:left w:val="single" w:sz="8" w:space="0" w:color="000000"/>
              <w:bottom w:val="single" w:sz="8" w:space="0" w:color="000000"/>
            </w:tcBorders>
            <w:shd w:val="clear" w:color="auto" w:fill="FFFF99"/>
            <w:vAlign w:val="center"/>
          </w:tcPr>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 xml:space="preserve">Bioquímica: Estrutura, Propriedade e Funções de Biomoléculas </w:t>
            </w:r>
          </w:p>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(3-2-6)</w:t>
            </w:r>
          </w:p>
        </w:tc>
        <w:tc>
          <w:tcPr>
            <w:tcW w:w="740" w:type="pct"/>
            <w:tcBorders>
              <w:top w:val="single" w:sz="8" w:space="0" w:color="000000"/>
              <w:left w:val="single" w:sz="8" w:space="0" w:color="000000"/>
              <w:bottom w:val="single" w:sz="8" w:space="0" w:color="000000"/>
            </w:tcBorders>
            <w:shd w:val="clear" w:color="auto" w:fill="FFFF99"/>
            <w:vAlign w:val="center"/>
          </w:tcPr>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Estrutura e Dinâmica Social</w:t>
            </w:r>
          </w:p>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(3-0-4)</w:t>
            </w:r>
          </w:p>
          <w:p w:rsidR="00E32A3C" w:rsidRPr="00FE1AA7" w:rsidRDefault="00E32A3C" w:rsidP="008C7981">
            <w:pPr>
              <w:spacing w:before="0" w:after="0" w:line="240" w:lineRule="auto"/>
              <w:ind w:firstLine="0"/>
              <w:jc w:val="center"/>
              <w:rPr>
                <w:rFonts w:asciiTheme="minorHAnsi" w:hAnsiTheme="minorHAnsi"/>
                <w:sz w:val="16"/>
                <w:szCs w:val="16"/>
              </w:rPr>
            </w:pPr>
          </w:p>
        </w:tc>
        <w:tc>
          <w:tcPr>
            <w:tcW w:w="845" w:type="pct"/>
            <w:tcBorders>
              <w:top w:val="single" w:sz="8" w:space="0" w:color="000000"/>
              <w:left w:val="single" w:sz="8" w:space="0" w:color="000000"/>
              <w:bottom w:val="single" w:sz="8" w:space="0" w:color="000000"/>
            </w:tcBorders>
            <w:shd w:val="clear" w:color="auto" w:fill="92D050"/>
            <w:vAlign w:val="center"/>
          </w:tcPr>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Lógica Básica</w:t>
            </w:r>
          </w:p>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(4-0-4)</w:t>
            </w:r>
          </w:p>
        </w:tc>
        <w:tc>
          <w:tcPr>
            <w:tcW w:w="1409" w:type="pct"/>
            <w:gridSpan w:val="3"/>
            <w:tcBorders>
              <w:top w:val="single" w:sz="8" w:space="0" w:color="000000"/>
              <w:left w:val="single" w:sz="8" w:space="0" w:color="000000"/>
              <w:bottom w:val="single" w:sz="8" w:space="0" w:color="000000"/>
              <w:right w:val="single" w:sz="8" w:space="0" w:color="000000"/>
            </w:tcBorders>
            <w:shd w:val="clear" w:color="auto" w:fill="92D050"/>
            <w:vAlign w:val="center"/>
          </w:tcPr>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Programação Estruturada</w:t>
            </w:r>
          </w:p>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(2-2-4)</w:t>
            </w:r>
          </w:p>
        </w:tc>
      </w:tr>
      <w:tr w:rsidR="00E32A3C" w:rsidRPr="00FE1AA7" w:rsidTr="00FE1AA7">
        <w:trPr>
          <w:cantSplit/>
          <w:trHeight w:val="1039"/>
        </w:trPr>
        <w:tc>
          <w:tcPr>
            <w:tcW w:w="210" w:type="pct"/>
            <w:vMerge/>
            <w:tcBorders>
              <w:left w:val="single" w:sz="8" w:space="0" w:color="000000"/>
              <w:bottom w:val="single" w:sz="8" w:space="0" w:color="000000"/>
            </w:tcBorders>
            <w:shd w:val="clear" w:color="auto" w:fill="CCCCFF"/>
            <w:textDirection w:val="btLr"/>
            <w:vAlign w:val="center"/>
          </w:tcPr>
          <w:p w:rsidR="00E32A3C" w:rsidRPr="00FE1AA7" w:rsidRDefault="00E32A3C" w:rsidP="008C7981">
            <w:pPr>
              <w:spacing w:before="0" w:after="0" w:line="240" w:lineRule="auto"/>
              <w:ind w:firstLine="0"/>
              <w:rPr>
                <w:rFonts w:asciiTheme="minorHAnsi" w:hAnsiTheme="minorHAnsi"/>
                <w:sz w:val="16"/>
                <w:szCs w:val="16"/>
              </w:rPr>
            </w:pPr>
          </w:p>
        </w:tc>
        <w:tc>
          <w:tcPr>
            <w:tcW w:w="338" w:type="pct"/>
            <w:tcBorders>
              <w:left w:val="single" w:sz="8" w:space="0" w:color="000000"/>
              <w:bottom w:val="single" w:sz="8" w:space="0" w:color="000000"/>
            </w:tcBorders>
            <w:shd w:val="clear" w:color="auto" w:fill="FFCC99"/>
            <w:textDirection w:val="btLr"/>
            <w:vAlign w:val="center"/>
          </w:tcPr>
          <w:p w:rsidR="00E32A3C" w:rsidRPr="00FE1AA7" w:rsidRDefault="00E32A3C" w:rsidP="008C7981">
            <w:pPr>
              <w:spacing w:before="0" w:after="0" w:line="240" w:lineRule="auto"/>
              <w:ind w:firstLine="0"/>
              <w:jc w:val="center"/>
              <w:rPr>
                <w:rFonts w:asciiTheme="minorHAnsi" w:hAnsiTheme="minorHAnsi"/>
                <w:sz w:val="16"/>
                <w:szCs w:val="16"/>
                <w:vertAlign w:val="superscript"/>
              </w:rPr>
            </w:pPr>
            <w:r w:rsidRPr="00FE1AA7">
              <w:rPr>
                <w:rFonts w:asciiTheme="minorHAnsi" w:hAnsiTheme="minorHAnsi"/>
                <w:sz w:val="16"/>
                <w:szCs w:val="16"/>
              </w:rPr>
              <w:t>6</w:t>
            </w:r>
            <w:r w:rsidRPr="00FE1AA7">
              <w:rPr>
                <w:rFonts w:asciiTheme="minorHAnsi" w:hAnsiTheme="minorHAnsi"/>
                <w:sz w:val="16"/>
                <w:szCs w:val="16"/>
                <w:vertAlign w:val="superscript"/>
              </w:rPr>
              <w:t>O</w:t>
            </w:r>
          </w:p>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Quadr.</w:t>
            </w:r>
          </w:p>
        </w:tc>
        <w:tc>
          <w:tcPr>
            <w:tcW w:w="715" w:type="pct"/>
            <w:tcBorders>
              <w:top w:val="single" w:sz="8" w:space="0" w:color="000000"/>
              <w:left w:val="single" w:sz="8" w:space="0" w:color="000000"/>
              <w:bottom w:val="single" w:sz="8" w:space="0" w:color="000000"/>
            </w:tcBorders>
            <w:shd w:val="clear" w:color="auto" w:fill="FFFF99"/>
            <w:vAlign w:val="center"/>
          </w:tcPr>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Interações Atômicas e Moleculares</w:t>
            </w:r>
          </w:p>
          <w:p w:rsidR="00E32A3C" w:rsidRPr="00FE1AA7" w:rsidRDefault="00E32A3C" w:rsidP="00C82AB5">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(3-0-4)</w:t>
            </w:r>
          </w:p>
        </w:tc>
        <w:tc>
          <w:tcPr>
            <w:tcW w:w="743" w:type="pct"/>
            <w:tcBorders>
              <w:top w:val="single" w:sz="8" w:space="0" w:color="000000"/>
              <w:left w:val="single" w:sz="8" w:space="0" w:color="000000"/>
              <w:bottom w:val="single" w:sz="8" w:space="0" w:color="000000"/>
            </w:tcBorders>
            <w:shd w:val="clear" w:color="auto" w:fill="FFFF99"/>
            <w:vAlign w:val="center"/>
          </w:tcPr>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Ciência Tecnologia e Sociedade</w:t>
            </w:r>
          </w:p>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(3-0-4)</w:t>
            </w:r>
          </w:p>
        </w:tc>
        <w:tc>
          <w:tcPr>
            <w:tcW w:w="740" w:type="pct"/>
            <w:tcBorders>
              <w:top w:val="single" w:sz="8" w:space="0" w:color="000000"/>
              <w:left w:val="single" w:sz="8" w:space="0" w:color="000000"/>
              <w:bottom w:val="single" w:sz="8" w:space="0" w:color="000000"/>
            </w:tcBorders>
            <w:shd w:val="clear" w:color="auto" w:fill="92D050"/>
            <w:vAlign w:val="center"/>
          </w:tcPr>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Circuitos Digitais</w:t>
            </w:r>
          </w:p>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(3-1-4)</w:t>
            </w:r>
          </w:p>
        </w:tc>
        <w:tc>
          <w:tcPr>
            <w:tcW w:w="845" w:type="pct"/>
            <w:tcBorders>
              <w:top w:val="single" w:sz="8" w:space="0" w:color="000000"/>
              <w:left w:val="single" w:sz="8" w:space="0" w:color="000000"/>
              <w:bottom w:val="single" w:sz="8" w:space="0" w:color="000000"/>
            </w:tcBorders>
            <w:shd w:val="clear" w:color="auto" w:fill="92D050"/>
            <w:vAlign w:val="center"/>
          </w:tcPr>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Algoritmos e Estruturas de Dados I</w:t>
            </w:r>
          </w:p>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(2-2-4)</w:t>
            </w:r>
          </w:p>
        </w:tc>
        <w:tc>
          <w:tcPr>
            <w:tcW w:w="1409" w:type="pct"/>
            <w:gridSpan w:val="3"/>
            <w:tcBorders>
              <w:top w:val="single" w:sz="8" w:space="0" w:color="000000"/>
              <w:left w:val="single" w:sz="8" w:space="0" w:color="000000"/>
              <w:bottom w:val="single" w:sz="8" w:space="0" w:color="000000"/>
              <w:right w:val="single" w:sz="8" w:space="0" w:color="000000"/>
            </w:tcBorders>
            <w:shd w:val="clear" w:color="auto" w:fill="92D050"/>
            <w:vAlign w:val="center"/>
          </w:tcPr>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Matemática Discreta</w:t>
            </w:r>
          </w:p>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(4-0-4)</w:t>
            </w:r>
          </w:p>
        </w:tc>
      </w:tr>
      <w:tr w:rsidR="00E32A3C" w:rsidRPr="00FE1AA7" w:rsidTr="00FE1AA7">
        <w:trPr>
          <w:cantSplit/>
          <w:trHeight w:val="1044"/>
        </w:trPr>
        <w:tc>
          <w:tcPr>
            <w:tcW w:w="210" w:type="pct"/>
            <w:vMerge w:val="restart"/>
            <w:tcBorders>
              <w:left w:val="single" w:sz="8" w:space="0" w:color="000000"/>
              <w:bottom w:val="single" w:sz="8" w:space="0" w:color="000000"/>
            </w:tcBorders>
            <w:shd w:val="clear" w:color="auto" w:fill="CCCCFF"/>
            <w:textDirection w:val="btLr"/>
            <w:vAlign w:val="center"/>
          </w:tcPr>
          <w:p w:rsidR="00E32A3C" w:rsidRPr="00FE1AA7" w:rsidRDefault="00E32A3C" w:rsidP="008C7981">
            <w:pPr>
              <w:spacing w:before="0" w:after="0" w:line="240" w:lineRule="auto"/>
              <w:ind w:firstLine="0"/>
              <w:rPr>
                <w:rFonts w:asciiTheme="minorHAnsi" w:hAnsiTheme="minorHAnsi"/>
                <w:sz w:val="16"/>
                <w:szCs w:val="16"/>
              </w:rPr>
            </w:pPr>
            <w:r w:rsidRPr="00FE1AA7">
              <w:rPr>
                <w:rFonts w:asciiTheme="minorHAnsi" w:hAnsiTheme="minorHAnsi"/>
                <w:sz w:val="16"/>
                <w:szCs w:val="16"/>
              </w:rPr>
              <w:t>TERCEIRO ANO</w:t>
            </w:r>
          </w:p>
        </w:tc>
        <w:tc>
          <w:tcPr>
            <w:tcW w:w="338" w:type="pct"/>
            <w:tcBorders>
              <w:left w:val="single" w:sz="8" w:space="0" w:color="000000"/>
              <w:bottom w:val="single" w:sz="8" w:space="0" w:color="000000"/>
            </w:tcBorders>
            <w:shd w:val="clear" w:color="auto" w:fill="FFCC99"/>
            <w:textDirection w:val="btLr"/>
            <w:vAlign w:val="center"/>
          </w:tcPr>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7</w:t>
            </w:r>
            <w:r w:rsidRPr="00FE1AA7">
              <w:rPr>
                <w:rFonts w:asciiTheme="minorHAnsi" w:hAnsiTheme="minorHAnsi"/>
                <w:sz w:val="16"/>
                <w:szCs w:val="16"/>
                <w:vertAlign w:val="superscript"/>
              </w:rPr>
              <w:t>O</w:t>
            </w:r>
          </w:p>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Quadr.</w:t>
            </w:r>
          </w:p>
        </w:tc>
        <w:tc>
          <w:tcPr>
            <w:tcW w:w="715" w:type="pct"/>
            <w:tcBorders>
              <w:top w:val="single" w:sz="8" w:space="0" w:color="000000"/>
              <w:left w:val="single" w:sz="8" w:space="0" w:color="000000"/>
              <w:bottom w:val="single" w:sz="8" w:space="0" w:color="000000"/>
            </w:tcBorders>
            <w:shd w:val="clear" w:color="auto" w:fill="92D050"/>
            <w:vAlign w:val="center"/>
          </w:tcPr>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Sistemas Digitais</w:t>
            </w:r>
          </w:p>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(2-2-4)</w:t>
            </w:r>
          </w:p>
        </w:tc>
        <w:tc>
          <w:tcPr>
            <w:tcW w:w="743" w:type="pct"/>
            <w:tcBorders>
              <w:top w:val="single" w:sz="8" w:space="0" w:color="000000"/>
              <w:left w:val="single" w:sz="8" w:space="0" w:color="000000"/>
              <w:bottom w:val="single" w:sz="8" w:space="0" w:color="000000"/>
            </w:tcBorders>
            <w:shd w:val="clear" w:color="auto" w:fill="92D050"/>
            <w:vAlign w:val="center"/>
          </w:tcPr>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Análise de Algoritmos</w:t>
            </w:r>
          </w:p>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(4-0-4)</w:t>
            </w:r>
          </w:p>
        </w:tc>
        <w:tc>
          <w:tcPr>
            <w:tcW w:w="740" w:type="pct"/>
            <w:tcBorders>
              <w:top w:val="single" w:sz="8" w:space="0" w:color="000000"/>
              <w:left w:val="single" w:sz="8" w:space="0" w:color="000000"/>
              <w:bottom w:val="single" w:sz="8" w:space="0" w:color="000000"/>
            </w:tcBorders>
            <w:shd w:val="clear" w:color="auto" w:fill="92D050"/>
            <w:vAlign w:val="center"/>
          </w:tcPr>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Programação Orientada a Objetos</w:t>
            </w:r>
          </w:p>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(2-2-4)</w:t>
            </w:r>
          </w:p>
        </w:tc>
        <w:tc>
          <w:tcPr>
            <w:tcW w:w="845" w:type="pct"/>
            <w:tcBorders>
              <w:top w:val="single" w:sz="8" w:space="0" w:color="000000"/>
              <w:left w:val="single" w:sz="8" w:space="0" w:color="000000"/>
              <w:bottom w:val="single" w:sz="8" w:space="0" w:color="000000"/>
            </w:tcBorders>
            <w:shd w:val="clear" w:color="auto" w:fill="92D050"/>
            <w:vAlign w:val="center"/>
          </w:tcPr>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Álgebra Linear</w:t>
            </w:r>
          </w:p>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(6-0-5)</w:t>
            </w:r>
          </w:p>
        </w:tc>
        <w:tc>
          <w:tcPr>
            <w:tcW w:w="1409" w:type="pct"/>
            <w:gridSpan w:val="3"/>
            <w:tcBorders>
              <w:top w:val="single" w:sz="8" w:space="0" w:color="000000"/>
              <w:left w:val="single" w:sz="8" w:space="0" w:color="000000"/>
              <w:bottom w:val="single" w:sz="8" w:space="0" w:color="000000"/>
              <w:right w:val="single" w:sz="8" w:space="0" w:color="000000"/>
            </w:tcBorders>
            <w:shd w:val="clear" w:color="auto" w:fill="92D050"/>
            <w:vAlign w:val="center"/>
          </w:tcPr>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Computadores. Ética e Sociedade</w:t>
            </w:r>
          </w:p>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(2-0-4)</w:t>
            </w:r>
          </w:p>
        </w:tc>
      </w:tr>
      <w:tr w:rsidR="00E32A3C" w:rsidRPr="00FE1AA7" w:rsidTr="00FE1AA7">
        <w:trPr>
          <w:cantSplit/>
          <w:trHeight w:val="879"/>
        </w:trPr>
        <w:tc>
          <w:tcPr>
            <w:tcW w:w="210" w:type="pct"/>
            <w:vMerge/>
            <w:tcBorders>
              <w:left w:val="single" w:sz="8" w:space="0" w:color="000000"/>
              <w:bottom w:val="single" w:sz="8" w:space="0" w:color="000000"/>
            </w:tcBorders>
            <w:shd w:val="clear" w:color="auto" w:fill="CCCCFF"/>
            <w:textDirection w:val="btLr"/>
            <w:vAlign w:val="center"/>
          </w:tcPr>
          <w:p w:rsidR="00E32A3C" w:rsidRPr="00FE1AA7" w:rsidRDefault="00E32A3C" w:rsidP="008C7981">
            <w:pPr>
              <w:spacing w:before="0" w:after="0" w:line="240" w:lineRule="auto"/>
              <w:ind w:firstLine="0"/>
              <w:rPr>
                <w:rFonts w:asciiTheme="minorHAnsi" w:hAnsiTheme="minorHAnsi"/>
                <w:sz w:val="16"/>
                <w:szCs w:val="16"/>
              </w:rPr>
            </w:pPr>
          </w:p>
        </w:tc>
        <w:tc>
          <w:tcPr>
            <w:tcW w:w="338" w:type="pct"/>
            <w:tcBorders>
              <w:left w:val="single" w:sz="8" w:space="0" w:color="000000"/>
              <w:bottom w:val="single" w:sz="8" w:space="0" w:color="000000"/>
            </w:tcBorders>
            <w:shd w:val="clear" w:color="auto" w:fill="FFCC99"/>
            <w:textDirection w:val="btLr"/>
            <w:vAlign w:val="center"/>
          </w:tcPr>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8</w:t>
            </w:r>
            <w:r w:rsidRPr="00FE1AA7">
              <w:rPr>
                <w:rFonts w:asciiTheme="minorHAnsi" w:hAnsiTheme="minorHAnsi"/>
                <w:sz w:val="16"/>
                <w:szCs w:val="16"/>
                <w:vertAlign w:val="superscript"/>
              </w:rPr>
              <w:t>O</w:t>
            </w:r>
          </w:p>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Quadr.</w:t>
            </w:r>
          </w:p>
        </w:tc>
        <w:tc>
          <w:tcPr>
            <w:tcW w:w="715" w:type="pct"/>
            <w:tcBorders>
              <w:top w:val="single" w:sz="8" w:space="0" w:color="000000"/>
              <w:left w:val="single" w:sz="8" w:space="0" w:color="000000"/>
              <w:bottom w:val="single" w:sz="8" w:space="0" w:color="000000"/>
            </w:tcBorders>
            <w:shd w:val="clear" w:color="auto" w:fill="92D050"/>
            <w:vAlign w:val="center"/>
          </w:tcPr>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Arquitetura de Computadores</w:t>
            </w:r>
          </w:p>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(4-0-4)</w:t>
            </w:r>
          </w:p>
        </w:tc>
        <w:tc>
          <w:tcPr>
            <w:tcW w:w="743" w:type="pct"/>
            <w:tcBorders>
              <w:top w:val="single" w:sz="8" w:space="0" w:color="000000"/>
              <w:left w:val="single" w:sz="8" w:space="0" w:color="000000"/>
              <w:bottom w:val="single" w:sz="8" w:space="0" w:color="000000"/>
            </w:tcBorders>
            <w:shd w:val="clear" w:color="auto" w:fill="92D050"/>
            <w:vAlign w:val="center"/>
          </w:tcPr>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Algoritmos e Estruturas de Dados II</w:t>
            </w:r>
          </w:p>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(2-2-4)</w:t>
            </w:r>
          </w:p>
        </w:tc>
        <w:tc>
          <w:tcPr>
            <w:tcW w:w="740" w:type="pct"/>
            <w:tcBorders>
              <w:top w:val="single" w:sz="8" w:space="0" w:color="000000"/>
              <w:left w:val="single" w:sz="8" w:space="0" w:color="000000"/>
              <w:bottom w:val="single" w:sz="8" w:space="0" w:color="000000"/>
            </w:tcBorders>
            <w:shd w:val="clear" w:color="auto" w:fill="92D050"/>
            <w:vAlign w:val="center"/>
          </w:tcPr>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Teoria dos Grafos</w:t>
            </w:r>
          </w:p>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(3-1-4)</w:t>
            </w:r>
          </w:p>
          <w:p w:rsidR="00E32A3C" w:rsidRPr="00FE1AA7" w:rsidRDefault="00E32A3C" w:rsidP="008C7981">
            <w:pPr>
              <w:spacing w:before="0" w:after="0" w:line="240" w:lineRule="auto"/>
              <w:ind w:firstLine="0"/>
              <w:jc w:val="center"/>
              <w:rPr>
                <w:rFonts w:asciiTheme="minorHAnsi" w:hAnsiTheme="minorHAnsi"/>
                <w:sz w:val="16"/>
                <w:szCs w:val="16"/>
              </w:rPr>
            </w:pPr>
          </w:p>
        </w:tc>
        <w:tc>
          <w:tcPr>
            <w:tcW w:w="845" w:type="pct"/>
            <w:tcBorders>
              <w:top w:val="single" w:sz="8" w:space="0" w:color="000000"/>
              <w:left w:val="single" w:sz="8" w:space="0" w:color="000000"/>
              <w:bottom w:val="single" w:sz="8" w:space="0" w:color="000000"/>
            </w:tcBorders>
            <w:shd w:val="clear" w:color="auto" w:fill="92D050"/>
            <w:vAlign w:val="center"/>
          </w:tcPr>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Banco de Dados</w:t>
            </w:r>
          </w:p>
          <w:p w:rsidR="00E32A3C" w:rsidRPr="00FE1AA7" w:rsidRDefault="0092082F"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(4-0</w:t>
            </w:r>
            <w:r w:rsidR="00E32A3C" w:rsidRPr="00FE1AA7">
              <w:rPr>
                <w:rFonts w:asciiTheme="minorHAnsi" w:hAnsiTheme="minorHAnsi"/>
                <w:sz w:val="16"/>
                <w:szCs w:val="16"/>
              </w:rPr>
              <w:t>-4)</w:t>
            </w:r>
          </w:p>
        </w:tc>
        <w:tc>
          <w:tcPr>
            <w:tcW w:w="1409" w:type="pct"/>
            <w:gridSpan w:val="3"/>
            <w:tcBorders>
              <w:top w:val="single" w:sz="8" w:space="0" w:color="000000"/>
              <w:left w:val="single" w:sz="8" w:space="0" w:color="000000"/>
              <w:bottom w:val="single" w:sz="8" w:space="0" w:color="000000"/>
              <w:right w:val="single" w:sz="8" w:space="0" w:color="000000"/>
            </w:tcBorders>
            <w:shd w:val="clear" w:color="auto" w:fill="92D050"/>
            <w:vAlign w:val="center"/>
          </w:tcPr>
          <w:p w:rsidR="00241979" w:rsidRPr="00FE1AA7" w:rsidRDefault="00241979" w:rsidP="00241979">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 xml:space="preserve">Inteligência Artificial </w:t>
            </w:r>
          </w:p>
          <w:p w:rsidR="00E32A3C" w:rsidRPr="00FE1AA7" w:rsidRDefault="00241979" w:rsidP="00241979">
            <w:pPr>
              <w:spacing w:before="0" w:after="0" w:line="240" w:lineRule="auto"/>
              <w:jc w:val="center"/>
              <w:rPr>
                <w:sz w:val="16"/>
                <w:szCs w:val="16"/>
              </w:rPr>
            </w:pPr>
            <w:r w:rsidRPr="00FE1AA7">
              <w:rPr>
                <w:rFonts w:asciiTheme="minorHAnsi" w:hAnsiTheme="minorHAnsi"/>
                <w:sz w:val="16"/>
                <w:szCs w:val="16"/>
              </w:rPr>
              <w:t>(3-1-4)</w:t>
            </w:r>
          </w:p>
        </w:tc>
      </w:tr>
      <w:tr w:rsidR="00E32A3C" w:rsidRPr="00FE1AA7" w:rsidTr="00FE1AA7">
        <w:trPr>
          <w:cantSplit/>
          <w:trHeight w:val="940"/>
        </w:trPr>
        <w:tc>
          <w:tcPr>
            <w:tcW w:w="210" w:type="pct"/>
            <w:vMerge/>
            <w:tcBorders>
              <w:left w:val="single" w:sz="8" w:space="0" w:color="000000"/>
              <w:bottom w:val="single" w:sz="8" w:space="0" w:color="000000"/>
            </w:tcBorders>
            <w:shd w:val="clear" w:color="auto" w:fill="CCCCFF"/>
            <w:textDirection w:val="btLr"/>
            <w:vAlign w:val="center"/>
          </w:tcPr>
          <w:p w:rsidR="00E32A3C" w:rsidRPr="00FE1AA7" w:rsidRDefault="00E32A3C" w:rsidP="008C7981">
            <w:pPr>
              <w:spacing w:before="0" w:after="0" w:line="240" w:lineRule="auto"/>
              <w:ind w:firstLine="0"/>
              <w:rPr>
                <w:rFonts w:asciiTheme="minorHAnsi" w:hAnsiTheme="minorHAnsi"/>
                <w:sz w:val="16"/>
                <w:szCs w:val="16"/>
              </w:rPr>
            </w:pPr>
          </w:p>
        </w:tc>
        <w:tc>
          <w:tcPr>
            <w:tcW w:w="338" w:type="pct"/>
            <w:tcBorders>
              <w:left w:val="single" w:sz="8" w:space="0" w:color="000000"/>
              <w:bottom w:val="single" w:sz="8" w:space="0" w:color="000000"/>
            </w:tcBorders>
            <w:shd w:val="clear" w:color="auto" w:fill="FFCC99"/>
            <w:textDirection w:val="btLr"/>
            <w:vAlign w:val="center"/>
          </w:tcPr>
          <w:p w:rsidR="00E32A3C" w:rsidRPr="00FE1AA7" w:rsidRDefault="00E32A3C" w:rsidP="008C7981">
            <w:pPr>
              <w:spacing w:before="0" w:after="0" w:line="240" w:lineRule="auto"/>
              <w:ind w:firstLine="0"/>
              <w:jc w:val="center"/>
              <w:rPr>
                <w:rFonts w:asciiTheme="minorHAnsi" w:hAnsiTheme="minorHAnsi"/>
                <w:sz w:val="16"/>
                <w:szCs w:val="16"/>
                <w:vertAlign w:val="superscript"/>
              </w:rPr>
            </w:pPr>
            <w:r w:rsidRPr="00FE1AA7">
              <w:rPr>
                <w:rFonts w:asciiTheme="minorHAnsi" w:hAnsiTheme="minorHAnsi"/>
                <w:sz w:val="16"/>
                <w:szCs w:val="16"/>
              </w:rPr>
              <w:t>9</w:t>
            </w:r>
            <w:r w:rsidRPr="00FE1AA7">
              <w:rPr>
                <w:rFonts w:asciiTheme="minorHAnsi" w:hAnsiTheme="minorHAnsi"/>
                <w:sz w:val="16"/>
                <w:szCs w:val="16"/>
                <w:vertAlign w:val="superscript"/>
              </w:rPr>
              <w:t>O</w:t>
            </w:r>
          </w:p>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Quadr.</w:t>
            </w:r>
          </w:p>
        </w:tc>
        <w:tc>
          <w:tcPr>
            <w:tcW w:w="715" w:type="pct"/>
            <w:tcBorders>
              <w:top w:val="single" w:sz="8" w:space="0" w:color="000000"/>
              <w:left w:val="single" w:sz="8" w:space="0" w:color="000000"/>
              <w:bottom w:val="single" w:sz="8" w:space="0" w:color="000000"/>
            </w:tcBorders>
            <w:shd w:val="clear" w:color="auto" w:fill="92D050"/>
            <w:tcMar>
              <w:top w:w="57" w:type="dxa"/>
            </w:tcMar>
            <w:vAlign w:val="center"/>
          </w:tcPr>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Redes de Computadores</w:t>
            </w:r>
          </w:p>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(3-1-4)</w:t>
            </w:r>
          </w:p>
        </w:tc>
        <w:tc>
          <w:tcPr>
            <w:tcW w:w="743" w:type="pct"/>
            <w:tcBorders>
              <w:top w:val="single" w:sz="8" w:space="0" w:color="000000"/>
              <w:left w:val="single" w:sz="8" w:space="0" w:color="000000"/>
              <w:bottom w:val="single" w:sz="8" w:space="0" w:color="000000"/>
            </w:tcBorders>
            <w:shd w:val="clear" w:color="auto" w:fill="92D050"/>
            <w:tcMar>
              <w:top w:w="57" w:type="dxa"/>
            </w:tcMar>
            <w:vAlign w:val="center"/>
          </w:tcPr>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Sistemas Operacionais</w:t>
            </w:r>
          </w:p>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(3-1-4)</w:t>
            </w:r>
          </w:p>
        </w:tc>
        <w:tc>
          <w:tcPr>
            <w:tcW w:w="740" w:type="pct"/>
            <w:tcBorders>
              <w:top w:val="single" w:sz="8" w:space="0" w:color="000000"/>
              <w:left w:val="single" w:sz="8" w:space="0" w:color="000000"/>
              <w:bottom w:val="single" w:sz="8" w:space="0" w:color="000000"/>
            </w:tcBorders>
            <w:shd w:val="clear" w:color="auto" w:fill="92D050"/>
            <w:tcMar>
              <w:top w:w="57" w:type="dxa"/>
            </w:tcMar>
            <w:vAlign w:val="center"/>
          </w:tcPr>
          <w:p w:rsidR="00E32A3C" w:rsidRPr="00FE1AA7" w:rsidRDefault="00C82AB5"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Linguagens Formais e Autômata</w:t>
            </w:r>
          </w:p>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(3-1-4)</w:t>
            </w:r>
          </w:p>
        </w:tc>
        <w:tc>
          <w:tcPr>
            <w:tcW w:w="845" w:type="pct"/>
            <w:tcBorders>
              <w:top w:val="single" w:sz="8" w:space="0" w:color="000000"/>
              <w:left w:val="single" w:sz="8" w:space="0" w:color="000000"/>
              <w:bottom w:val="single" w:sz="8" w:space="0" w:color="000000"/>
            </w:tcBorders>
            <w:shd w:val="clear" w:color="auto" w:fill="92D050"/>
            <w:tcMar>
              <w:top w:w="57" w:type="dxa"/>
            </w:tcMar>
            <w:vAlign w:val="center"/>
          </w:tcPr>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 xml:space="preserve">Engenharia de </w:t>
            </w:r>
            <w:r w:rsidRPr="00FE1AA7">
              <w:rPr>
                <w:rFonts w:asciiTheme="minorHAnsi" w:hAnsiTheme="minorHAnsi"/>
                <w:i/>
                <w:sz w:val="16"/>
                <w:szCs w:val="16"/>
              </w:rPr>
              <w:t>Software</w:t>
            </w:r>
          </w:p>
          <w:p w:rsidR="00E32A3C" w:rsidRPr="00FE1AA7" w:rsidRDefault="0092082F"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(4</w:t>
            </w:r>
            <w:r w:rsidR="00E32A3C" w:rsidRPr="00FE1AA7">
              <w:rPr>
                <w:rFonts w:asciiTheme="minorHAnsi" w:hAnsiTheme="minorHAnsi"/>
                <w:sz w:val="16"/>
                <w:szCs w:val="16"/>
              </w:rPr>
              <w:t>-</w:t>
            </w:r>
            <w:r w:rsidRPr="00FE1AA7">
              <w:rPr>
                <w:rFonts w:asciiTheme="minorHAnsi" w:hAnsiTheme="minorHAnsi"/>
                <w:sz w:val="16"/>
                <w:szCs w:val="16"/>
              </w:rPr>
              <w:t>0</w:t>
            </w:r>
            <w:r w:rsidR="00E32A3C" w:rsidRPr="00FE1AA7">
              <w:rPr>
                <w:rFonts w:asciiTheme="minorHAnsi" w:hAnsiTheme="minorHAnsi"/>
                <w:sz w:val="16"/>
                <w:szCs w:val="16"/>
              </w:rPr>
              <w:t>-4)</w:t>
            </w:r>
          </w:p>
        </w:tc>
        <w:tc>
          <w:tcPr>
            <w:tcW w:w="636" w:type="pct"/>
            <w:gridSpan w:val="2"/>
            <w:tcBorders>
              <w:top w:val="single" w:sz="8" w:space="0" w:color="000000"/>
              <w:left w:val="single" w:sz="8" w:space="0" w:color="000000"/>
              <w:bottom w:val="single" w:sz="8" w:space="0" w:color="000000"/>
              <w:right w:val="single" w:sz="8" w:space="0" w:color="000000"/>
            </w:tcBorders>
            <w:shd w:val="clear" w:color="auto" w:fill="FFFF99"/>
            <w:tcMar>
              <w:top w:w="57" w:type="dxa"/>
            </w:tcMar>
            <w:vAlign w:val="center"/>
          </w:tcPr>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Projeto Dirigido</w:t>
            </w:r>
          </w:p>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(0-2-10)</w:t>
            </w:r>
          </w:p>
        </w:tc>
        <w:tc>
          <w:tcPr>
            <w:tcW w:w="773" w:type="pct"/>
            <w:tcBorders>
              <w:top w:val="single" w:sz="8" w:space="0" w:color="000000"/>
              <w:left w:val="single" w:sz="8" w:space="0" w:color="000000"/>
              <w:bottom w:val="single" w:sz="8" w:space="0" w:color="000000"/>
              <w:right w:val="single" w:sz="8" w:space="0" w:color="000000"/>
            </w:tcBorders>
            <w:shd w:val="clear" w:color="auto" w:fill="auto"/>
            <w:vAlign w:val="center"/>
          </w:tcPr>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Livre</w:t>
            </w:r>
          </w:p>
          <w:p w:rsidR="00E32A3C" w:rsidRPr="00FE1AA7" w:rsidRDefault="00E32A3C" w:rsidP="00B36BFE">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(4 créditos)</w:t>
            </w:r>
          </w:p>
        </w:tc>
      </w:tr>
      <w:tr w:rsidR="00E32A3C" w:rsidRPr="00FE1AA7" w:rsidTr="00FE1AA7">
        <w:trPr>
          <w:cantSplit/>
          <w:trHeight w:val="1001"/>
        </w:trPr>
        <w:tc>
          <w:tcPr>
            <w:tcW w:w="210" w:type="pct"/>
            <w:vMerge w:val="restart"/>
            <w:tcBorders>
              <w:left w:val="single" w:sz="8" w:space="0" w:color="000000"/>
            </w:tcBorders>
            <w:shd w:val="clear" w:color="auto" w:fill="CCCCFF"/>
            <w:textDirection w:val="btLr"/>
            <w:vAlign w:val="center"/>
          </w:tcPr>
          <w:p w:rsidR="00E32A3C" w:rsidRPr="00FE1AA7" w:rsidRDefault="00E32A3C" w:rsidP="008C7981">
            <w:pPr>
              <w:spacing w:before="0" w:after="0" w:line="240" w:lineRule="auto"/>
              <w:ind w:firstLine="0"/>
              <w:rPr>
                <w:rFonts w:asciiTheme="minorHAnsi" w:hAnsiTheme="minorHAnsi"/>
                <w:sz w:val="16"/>
                <w:szCs w:val="16"/>
              </w:rPr>
            </w:pPr>
            <w:r w:rsidRPr="00FE1AA7">
              <w:rPr>
                <w:rFonts w:asciiTheme="minorHAnsi" w:hAnsiTheme="minorHAnsi"/>
                <w:sz w:val="16"/>
                <w:szCs w:val="16"/>
              </w:rPr>
              <w:t>QUARTO ANO</w:t>
            </w:r>
          </w:p>
        </w:tc>
        <w:tc>
          <w:tcPr>
            <w:tcW w:w="338" w:type="pct"/>
            <w:tcBorders>
              <w:top w:val="single" w:sz="8" w:space="0" w:color="000000"/>
              <w:left w:val="single" w:sz="8" w:space="0" w:color="000000"/>
              <w:bottom w:val="single" w:sz="8" w:space="0" w:color="000000"/>
            </w:tcBorders>
            <w:shd w:val="clear" w:color="auto" w:fill="FFCC99"/>
            <w:textDirection w:val="btLr"/>
            <w:vAlign w:val="center"/>
          </w:tcPr>
          <w:p w:rsidR="00E32A3C" w:rsidRPr="00FE1AA7" w:rsidRDefault="00E32A3C" w:rsidP="008C7981">
            <w:pPr>
              <w:spacing w:before="0" w:after="0" w:line="240" w:lineRule="auto"/>
              <w:ind w:left="709" w:hanging="709"/>
              <w:jc w:val="center"/>
              <w:rPr>
                <w:rFonts w:asciiTheme="minorHAnsi" w:hAnsiTheme="minorHAnsi"/>
                <w:sz w:val="16"/>
                <w:szCs w:val="16"/>
              </w:rPr>
            </w:pPr>
            <w:r w:rsidRPr="00FE1AA7">
              <w:rPr>
                <w:rFonts w:asciiTheme="minorHAnsi" w:hAnsiTheme="minorHAnsi"/>
                <w:sz w:val="16"/>
                <w:szCs w:val="16"/>
              </w:rPr>
              <w:t>10</w:t>
            </w:r>
            <w:r w:rsidRPr="00FE1AA7">
              <w:rPr>
                <w:rFonts w:asciiTheme="minorHAnsi" w:hAnsiTheme="minorHAnsi"/>
                <w:sz w:val="16"/>
                <w:szCs w:val="16"/>
                <w:vertAlign w:val="superscript"/>
              </w:rPr>
              <w:t>O</w:t>
            </w:r>
          </w:p>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Quadr.</w:t>
            </w:r>
          </w:p>
        </w:tc>
        <w:tc>
          <w:tcPr>
            <w:tcW w:w="715" w:type="pct"/>
            <w:tcBorders>
              <w:top w:val="single" w:sz="8" w:space="0" w:color="000000"/>
              <w:left w:val="single" w:sz="8" w:space="0" w:color="000000"/>
              <w:bottom w:val="single" w:sz="8" w:space="0" w:color="000000"/>
            </w:tcBorders>
            <w:shd w:val="clear" w:color="auto" w:fill="92D050"/>
            <w:vAlign w:val="center"/>
          </w:tcPr>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Projeto de Graduação em Computação I</w:t>
            </w:r>
          </w:p>
          <w:p w:rsidR="00E32A3C" w:rsidRPr="00FE1AA7" w:rsidRDefault="00E32A3C" w:rsidP="00FE1AA7">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(8-0-8)</w:t>
            </w:r>
          </w:p>
        </w:tc>
        <w:tc>
          <w:tcPr>
            <w:tcW w:w="743" w:type="pct"/>
            <w:tcBorders>
              <w:top w:val="single" w:sz="8" w:space="0" w:color="000000"/>
              <w:left w:val="single" w:sz="8" w:space="0" w:color="000000"/>
              <w:bottom w:val="single" w:sz="8" w:space="0" w:color="000000"/>
            </w:tcBorders>
            <w:shd w:val="clear" w:color="auto" w:fill="92D050"/>
            <w:vAlign w:val="center"/>
          </w:tcPr>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Sistemas Distribuídos</w:t>
            </w:r>
          </w:p>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(3-1-4)</w:t>
            </w:r>
          </w:p>
        </w:tc>
        <w:tc>
          <w:tcPr>
            <w:tcW w:w="740" w:type="pct"/>
            <w:tcBorders>
              <w:top w:val="single" w:sz="8" w:space="0" w:color="000000"/>
              <w:left w:val="single" w:sz="8" w:space="0" w:color="000000"/>
              <w:bottom w:val="single" w:sz="8" w:space="0" w:color="000000"/>
            </w:tcBorders>
            <w:shd w:val="clear" w:color="auto" w:fill="92D050"/>
            <w:vAlign w:val="center"/>
          </w:tcPr>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Compiladores</w:t>
            </w:r>
          </w:p>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(3-1-4)</w:t>
            </w:r>
          </w:p>
        </w:tc>
        <w:tc>
          <w:tcPr>
            <w:tcW w:w="845" w:type="pct"/>
            <w:tcBorders>
              <w:top w:val="single" w:sz="8" w:space="0" w:color="000000"/>
              <w:left w:val="single" w:sz="8" w:space="0" w:color="000000"/>
              <w:bottom w:val="single" w:sz="8" w:space="0" w:color="000000"/>
              <w:right w:val="single" w:sz="8" w:space="0" w:color="000000"/>
            </w:tcBorders>
            <w:shd w:val="clear" w:color="auto" w:fill="92D050"/>
            <w:vAlign w:val="center"/>
          </w:tcPr>
          <w:p w:rsidR="00E32A3C" w:rsidRPr="00FE1AA7" w:rsidRDefault="00E32A3C" w:rsidP="008C7981">
            <w:pPr>
              <w:spacing w:before="0" w:after="0" w:line="240" w:lineRule="auto"/>
              <w:ind w:firstLine="0"/>
              <w:jc w:val="center"/>
              <w:rPr>
                <w:rFonts w:asciiTheme="minorHAnsi" w:hAnsiTheme="minorHAnsi"/>
                <w:sz w:val="16"/>
                <w:szCs w:val="16"/>
              </w:rPr>
            </w:pPr>
          </w:p>
          <w:p w:rsidR="0066580C" w:rsidRPr="00FE1AA7" w:rsidRDefault="0066580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Paradigma</w:t>
            </w:r>
            <w:r w:rsidR="00241979" w:rsidRPr="00FE1AA7">
              <w:rPr>
                <w:rFonts w:asciiTheme="minorHAnsi" w:hAnsiTheme="minorHAnsi"/>
                <w:sz w:val="16"/>
                <w:szCs w:val="16"/>
              </w:rPr>
              <w:t>s</w:t>
            </w:r>
            <w:r w:rsidRPr="00FE1AA7">
              <w:rPr>
                <w:rFonts w:asciiTheme="minorHAnsi" w:hAnsiTheme="minorHAnsi"/>
                <w:sz w:val="16"/>
                <w:szCs w:val="16"/>
              </w:rPr>
              <w:t xml:space="preserve"> de Programação</w:t>
            </w:r>
          </w:p>
          <w:p w:rsidR="00E32A3C" w:rsidRPr="00FE1AA7" w:rsidRDefault="0066580C" w:rsidP="00B36BFE">
            <w:pPr>
              <w:spacing w:before="0" w:after="0" w:line="240" w:lineRule="auto"/>
              <w:rPr>
                <w:sz w:val="16"/>
                <w:szCs w:val="16"/>
              </w:rPr>
            </w:pPr>
            <w:r w:rsidRPr="00FE1AA7">
              <w:rPr>
                <w:sz w:val="16"/>
                <w:szCs w:val="16"/>
              </w:rPr>
              <w:t>(2-2-4)</w:t>
            </w:r>
          </w:p>
        </w:tc>
        <w:tc>
          <w:tcPr>
            <w:tcW w:w="1409" w:type="pct"/>
            <w:gridSpan w:val="3"/>
            <w:tcBorders>
              <w:top w:val="single" w:sz="8" w:space="0" w:color="000000"/>
              <w:left w:val="single" w:sz="8" w:space="0" w:color="000000"/>
              <w:bottom w:val="single" w:sz="8" w:space="0" w:color="000000"/>
              <w:right w:val="single" w:sz="8" w:space="0" w:color="000000"/>
            </w:tcBorders>
            <w:shd w:val="clear" w:color="auto" w:fill="FF9900"/>
            <w:vAlign w:val="center"/>
          </w:tcPr>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Opção limitada</w:t>
            </w:r>
          </w:p>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(8 créditos)</w:t>
            </w:r>
          </w:p>
        </w:tc>
      </w:tr>
      <w:tr w:rsidR="00E32A3C" w:rsidRPr="00FE1AA7" w:rsidTr="00FE1AA7">
        <w:trPr>
          <w:cantSplit/>
          <w:trHeight w:val="1050"/>
        </w:trPr>
        <w:tc>
          <w:tcPr>
            <w:tcW w:w="210" w:type="pct"/>
            <w:vMerge/>
            <w:tcBorders>
              <w:left w:val="single" w:sz="8" w:space="0" w:color="000000"/>
            </w:tcBorders>
            <w:shd w:val="clear" w:color="auto" w:fill="CCCCFF"/>
            <w:textDirection w:val="btLr"/>
            <w:vAlign w:val="center"/>
          </w:tcPr>
          <w:p w:rsidR="00E32A3C" w:rsidRPr="00FE1AA7" w:rsidRDefault="00E32A3C" w:rsidP="008C7981">
            <w:pPr>
              <w:spacing w:before="0" w:after="0" w:line="240" w:lineRule="auto"/>
              <w:ind w:firstLine="0"/>
              <w:rPr>
                <w:rFonts w:asciiTheme="minorHAnsi" w:hAnsiTheme="minorHAnsi"/>
                <w:sz w:val="16"/>
                <w:szCs w:val="16"/>
              </w:rPr>
            </w:pPr>
          </w:p>
        </w:tc>
        <w:tc>
          <w:tcPr>
            <w:tcW w:w="338" w:type="pct"/>
            <w:tcBorders>
              <w:top w:val="single" w:sz="8" w:space="0" w:color="000000"/>
              <w:left w:val="single" w:sz="8" w:space="0" w:color="000000"/>
            </w:tcBorders>
            <w:shd w:val="clear" w:color="auto" w:fill="FFCC99"/>
            <w:tcMar>
              <w:left w:w="28" w:type="dxa"/>
              <w:right w:w="28" w:type="dxa"/>
            </w:tcMar>
            <w:textDirection w:val="btLr"/>
            <w:vAlign w:val="center"/>
          </w:tcPr>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11</w:t>
            </w:r>
            <w:r w:rsidRPr="00FE1AA7">
              <w:rPr>
                <w:rFonts w:asciiTheme="minorHAnsi" w:hAnsiTheme="minorHAnsi"/>
                <w:sz w:val="16"/>
                <w:szCs w:val="16"/>
                <w:vertAlign w:val="superscript"/>
              </w:rPr>
              <w:t>O</w:t>
            </w:r>
          </w:p>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Quadr.</w:t>
            </w:r>
          </w:p>
        </w:tc>
        <w:tc>
          <w:tcPr>
            <w:tcW w:w="715" w:type="pct"/>
            <w:tcBorders>
              <w:top w:val="single" w:sz="8" w:space="0" w:color="000000"/>
              <w:left w:val="single" w:sz="8" w:space="0" w:color="000000"/>
              <w:bottom w:val="single" w:sz="8" w:space="0" w:color="000000"/>
            </w:tcBorders>
            <w:shd w:val="clear" w:color="auto" w:fill="92D050"/>
            <w:vAlign w:val="center"/>
          </w:tcPr>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Projeto de Graduação em Computação II</w:t>
            </w:r>
          </w:p>
          <w:p w:rsidR="00E32A3C" w:rsidRPr="00FE1AA7" w:rsidRDefault="00E32A3C" w:rsidP="00FE1AA7">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(8-0-8)</w:t>
            </w:r>
          </w:p>
        </w:tc>
        <w:tc>
          <w:tcPr>
            <w:tcW w:w="743" w:type="pct"/>
            <w:tcBorders>
              <w:top w:val="single" w:sz="8" w:space="0" w:color="000000"/>
              <w:left w:val="single" w:sz="8" w:space="0" w:color="000000"/>
              <w:bottom w:val="single" w:sz="8" w:space="0" w:color="000000"/>
            </w:tcBorders>
            <w:shd w:val="clear" w:color="auto" w:fill="92D050"/>
            <w:vAlign w:val="center"/>
          </w:tcPr>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Computação Gráfica</w:t>
            </w:r>
          </w:p>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(3-1-4)</w:t>
            </w:r>
          </w:p>
        </w:tc>
        <w:tc>
          <w:tcPr>
            <w:tcW w:w="740" w:type="pct"/>
            <w:tcBorders>
              <w:top w:val="single" w:sz="8" w:space="0" w:color="000000"/>
              <w:left w:val="single" w:sz="8" w:space="0" w:color="000000"/>
              <w:bottom w:val="single" w:sz="8" w:space="0" w:color="000000"/>
            </w:tcBorders>
            <w:shd w:val="clear" w:color="auto" w:fill="92D050"/>
            <w:vAlign w:val="center"/>
          </w:tcPr>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Programação Matemática</w:t>
            </w:r>
          </w:p>
          <w:p w:rsidR="00E32A3C" w:rsidRPr="00FE1AA7" w:rsidRDefault="00E32A3C" w:rsidP="00FE1AA7">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(3-1-4)</w:t>
            </w:r>
          </w:p>
        </w:tc>
        <w:tc>
          <w:tcPr>
            <w:tcW w:w="2254" w:type="pct"/>
            <w:gridSpan w:val="4"/>
            <w:tcBorders>
              <w:top w:val="single" w:sz="8" w:space="0" w:color="000000"/>
              <w:left w:val="single" w:sz="8" w:space="0" w:color="000000"/>
              <w:bottom w:val="single" w:sz="8" w:space="0" w:color="000000"/>
              <w:right w:val="single" w:sz="8" w:space="0" w:color="000000"/>
            </w:tcBorders>
            <w:shd w:val="clear" w:color="auto" w:fill="FF9C00"/>
            <w:vAlign w:val="center"/>
          </w:tcPr>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Opção Limitada</w:t>
            </w:r>
          </w:p>
          <w:p w:rsidR="00E32A3C" w:rsidRPr="00FE1AA7" w:rsidRDefault="00E32A3C" w:rsidP="00FE1AA7">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(12 créditos)</w:t>
            </w:r>
          </w:p>
        </w:tc>
      </w:tr>
      <w:tr w:rsidR="00E32A3C" w:rsidRPr="00FE1AA7" w:rsidTr="00FE1AA7">
        <w:trPr>
          <w:cantSplit/>
          <w:trHeight w:val="786"/>
        </w:trPr>
        <w:tc>
          <w:tcPr>
            <w:tcW w:w="210" w:type="pct"/>
            <w:vMerge/>
            <w:tcBorders>
              <w:left w:val="single" w:sz="8" w:space="0" w:color="000000"/>
              <w:bottom w:val="single" w:sz="4" w:space="0" w:color="auto"/>
            </w:tcBorders>
            <w:shd w:val="clear" w:color="auto" w:fill="CCCCFF"/>
            <w:textDirection w:val="btLr"/>
            <w:vAlign w:val="center"/>
          </w:tcPr>
          <w:p w:rsidR="00E32A3C" w:rsidRPr="00FE1AA7" w:rsidRDefault="00E32A3C" w:rsidP="008C7981">
            <w:pPr>
              <w:spacing w:before="0" w:after="0" w:line="240" w:lineRule="auto"/>
              <w:ind w:firstLine="0"/>
              <w:rPr>
                <w:rFonts w:asciiTheme="minorHAnsi" w:hAnsiTheme="minorHAnsi"/>
                <w:sz w:val="16"/>
                <w:szCs w:val="16"/>
              </w:rPr>
            </w:pPr>
          </w:p>
        </w:tc>
        <w:tc>
          <w:tcPr>
            <w:tcW w:w="338" w:type="pct"/>
            <w:tcBorders>
              <w:left w:val="single" w:sz="8" w:space="0" w:color="000000"/>
              <w:bottom w:val="single" w:sz="4" w:space="0" w:color="auto"/>
            </w:tcBorders>
            <w:shd w:val="clear" w:color="auto" w:fill="FFCC99"/>
            <w:tcMar>
              <w:left w:w="28" w:type="dxa"/>
              <w:right w:w="28" w:type="dxa"/>
            </w:tcMar>
            <w:textDirection w:val="btLr"/>
            <w:vAlign w:val="center"/>
          </w:tcPr>
          <w:p w:rsidR="00E32A3C" w:rsidRPr="00FE1AA7" w:rsidRDefault="00E32A3C" w:rsidP="008C7981">
            <w:pPr>
              <w:spacing w:before="0" w:after="0" w:line="240" w:lineRule="auto"/>
              <w:ind w:firstLine="0"/>
              <w:rPr>
                <w:rFonts w:asciiTheme="minorHAnsi" w:hAnsiTheme="minorHAnsi"/>
                <w:sz w:val="16"/>
                <w:szCs w:val="16"/>
                <w:vertAlign w:val="superscript"/>
              </w:rPr>
            </w:pPr>
            <w:r w:rsidRPr="00FE1AA7">
              <w:rPr>
                <w:rFonts w:asciiTheme="minorHAnsi" w:hAnsiTheme="minorHAnsi"/>
                <w:sz w:val="16"/>
                <w:szCs w:val="16"/>
              </w:rPr>
              <w:t>12</w:t>
            </w:r>
            <w:r w:rsidRPr="00FE1AA7">
              <w:rPr>
                <w:rFonts w:asciiTheme="minorHAnsi" w:hAnsiTheme="minorHAnsi"/>
                <w:sz w:val="16"/>
                <w:szCs w:val="16"/>
                <w:vertAlign w:val="superscript"/>
              </w:rPr>
              <w:t>O</w:t>
            </w:r>
          </w:p>
          <w:p w:rsidR="00E32A3C" w:rsidRPr="00FE1AA7" w:rsidRDefault="00E32A3C" w:rsidP="008C7981">
            <w:pPr>
              <w:spacing w:before="0" w:after="0" w:line="240" w:lineRule="auto"/>
              <w:ind w:firstLine="0"/>
              <w:rPr>
                <w:rFonts w:asciiTheme="minorHAnsi" w:hAnsiTheme="minorHAnsi"/>
                <w:sz w:val="16"/>
                <w:szCs w:val="16"/>
              </w:rPr>
            </w:pPr>
            <w:r w:rsidRPr="00FE1AA7">
              <w:rPr>
                <w:rFonts w:asciiTheme="minorHAnsi" w:hAnsiTheme="minorHAnsi"/>
                <w:sz w:val="16"/>
                <w:szCs w:val="16"/>
              </w:rPr>
              <w:t>Quadr.</w:t>
            </w:r>
          </w:p>
        </w:tc>
        <w:tc>
          <w:tcPr>
            <w:tcW w:w="715" w:type="pct"/>
            <w:tcBorders>
              <w:top w:val="single" w:sz="8" w:space="0" w:color="000000"/>
              <w:left w:val="single" w:sz="8" w:space="0" w:color="000000"/>
              <w:bottom w:val="single" w:sz="8" w:space="0" w:color="000000"/>
            </w:tcBorders>
            <w:shd w:val="clear" w:color="auto" w:fill="92D050"/>
            <w:vAlign w:val="center"/>
          </w:tcPr>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Projeto de Graduação em Computação III</w:t>
            </w:r>
          </w:p>
          <w:p w:rsidR="00E32A3C" w:rsidRPr="00FE1AA7" w:rsidRDefault="00E32A3C" w:rsidP="00FE1AA7">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(8-0-8)</w:t>
            </w:r>
          </w:p>
        </w:tc>
        <w:tc>
          <w:tcPr>
            <w:tcW w:w="743" w:type="pct"/>
            <w:tcBorders>
              <w:top w:val="single" w:sz="8" w:space="0" w:color="000000"/>
              <w:left w:val="single" w:sz="8" w:space="0" w:color="000000"/>
              <w:bottom w:val="single" w:sz="8" w:space="0" w:color="000000"/>
            </w:tcBorders>
            <w:shd w:val="clear" w:color="auto" w:fill="92D050"/>
            <w:vAlign w:val="center"/>
          </w:tcPr>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Segurança de Dados</w:t>
            </w:r>
          </w:p>
          <w:p w:rsidR="00E32A3C" w:rsidRPr="00FE1AA7" w:rsidRDefault="00E32A3C" w:rsidP="00FE1AA7">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(3-1-4)</w:t>
            </w:r>
          </w:p>
        </w:tc>
        <w:tc>
          <w:tcPr>
            <w:tcW w:w="1979" w:type="pct"/>
            <w:gridSpan w:val="3"/>
            <w:tcBorders>
              <w:top w:val="single" w:sz="8" w:space="0" w:color="000000"/>
              <w:left w:val="single" w:sz="8" w:space="0" w:color="000000"/>
              <w:bottom w:val="single" w:sz="8" w:space="0" w:color="000000"/>
              <w:right w:val="single" w:sz="8" w:space="0" w:color="000000"/>
            </w:tcBorders>
            <w:shd w:val="clear" w:color="auto" w:fill="FF9900"/>
            <w:vAlign w:val="center"/>
          </w:tcPr>
          <w:p w:rsidR="00E32A3C" w:rsidRPr="00FE1AA7" w:rsidRDefault="00E32A3C" w:rsidP="00B36BFE">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 xml:space="preserve">Opção Limitada </w:t>
            </w:r>
            <w:r w:rsidR="00B36BFE" w:rsidRPr="00FE1AA7">
              <w:rPr>
                <w:rFonts w:asciiTheme="minorHAnsi" w:hAnsiTheme="minorHAnsi"/>
                <w:sz w:val="16"/>
                <w:szCs w:val="16"/>
              </w:rPr>
              <w:t>10</w:t>
            </w:r>
            <w:r w:rsidRPr="00FE1AA7">
              <w:rPr>
                <w:rFonts w:asciiTheme="minorHAnsi" w:hAnsiTheme="minorHAnsi"/>
                <w:sz w:val="16"/>
                <w:szCs w:val="16"/>
              </w:rPr>
              <w:t xml:space="preserve"> créditos</w:t>
            </w:r>
          </w:p>
        </w:tc>
        <w:tc>
          <w:tcPr>
            <w:tcW w:w="1015" w:type="pct"/>
            <w:gridSpan w:val="2"/>
            <w:tcBorders>
              <w:top w:val="single" w:sz="8" w:space="0" w:color="000000"/>
              <w:left w:val="single" w:sz="8" w:space="0" w:color="000000"/>
              <w:bottom w:val="single" w:sz="8" w:space="0" w:color="000000"/>
              <w:right w:val="single" w:sz="8" w:space="0" w:color="000000"/>
            </w:tcBorders>
            <w:shd w:val="clear" w:color="auto" w:fill="auto"/>
            <w:vAlign w:val="center"/>
          </w:tcPr>
          <w:p w:rsidR="00E32A3C" w:rsidRPr="00FE1AA7" w:rsidRDefault="00E32A3C" w:rsidP="008C7981">
            <w:pPr>
              <w:spacing w:before="0" w:after="0" w:line="240" w:lineRule="auto"/>
              <w:ind w:firstLine="0"/>
              <w:jc w:val="center"/>
              <w:rPr>
                <w:rFonts w:asciiTheme="minorHAnsi" w:hAnsiTheme="minorHAnsi"/>
                <w:sz w:val="16"/>
                <w:szCs w:val="16"/>
              </w:rPr>
            </w:pPr>
            <w:r w:rsidRPr="00FE1AA7">
              <w:rPr>
                <w:rFonts w:asciiTheme="minorHAnsi" w:hAnsiTheme="minorHAnsi"/>
                <w:sz w:val="16"/>
                <w:szCs w:val="16"/>
              </w:rPr>
              <w:t>Livre</w:t>
            </w:r>
          </w:p>
          <w:p w:rsidR="00E32A3C" w:rsidRPr="00FE1AA7" w:rsidRDefault="00E32A3C" w:rsidP="008C7981">
            <w:pPr>
              <w:spacing w:before="0" w:after="0" w:line="240" w:lineRule="auto"/>
              <w:ind w:firstLine="0"/>
              <w:rPr>
                <w:rFonts w:asciiTheme="minorHAnsi" w:hAnsiTheme="minorHAnsi"/>
                <w:sz w:val="16"/>
                <w:szCs w:val="16"/>
              </w:rPr>
            </w:pPr>
          </w:p>
          <w:p w:rsidR="00E32A3C" w:rsidRPr="00FE1AA7" w:rsidRDefault="00E32A3C" w:rsidP="008C7981">
            <w:pPr>
              <w:pStyle w:val="PargrafodaLista"/>
              <w:numPr>
                <w:ilvl w:val="0"/>
                <w:numId w:val="46"/>
              </w:numPr>
              <w:spacing w:before="0"/>
              <w:rPr>
                <w:rFonts w:asciiTheme="minorHAnsi" w:hAnsiTheme="minorHAnsi"/>
                <w:sz w:val="16"/>
                <w:szCs w:val="16"/>
              </w:rPr>
            </w:pPr>
            <w:r w:rsidRPr="00FE1AA7">
              <w:rPr>
                <w:rFonts w:asciiTheme="minorHAnsi" w:hAnsiTheme="minorHAnsi"/>
                <w:sz w:val="16"/>
                <w:szCs w:val="16"/>
              </w:rPr>
              <w:t>créditos)</w:t>
            </w:r>
          </w:p>
        </w:tc>
      </w:tr>
    </w:tbl>
    <w:p w:rsidR="003A5F10" w:rsidRDefault="003A5F10" w:rsidP="00951725">
      <w:pPr>
        <w:pStyle w:val="Ttulo3"/>
      </w:pPr>
      <w:bookmarkStart w:id="35" w:name="_Toc415392983"/>
      <w:bookmarkStart w:id="36" w:name="_Toc490495566"/>
      <w:bookmarkEnd w:id="34"/>
    </w:p>
    <w:p w:rsidR="009856F9" w:rsidRPr="003F5A14" w:rsidRDefault="005809B9" w:rsidP="00951725">
      <w:pPr>
        <w:pStyle w:val="Ttulo3"/>
      </w:pPr>
      <w:r w:rsidRPr="003F5A14">
        <w:t>ESTRUTURA DE CRÉDITOS</w:t>
      </w:r>
      <w:bookmarkEnd w:id="35"/>
      <w:bookmarkEnd w:id="36"/>
    </w:p>
    <w:p w:rsidR="009856F9" w:rsidRPr="003F5A14" w:rsidRDefault="009856F9" w:rsidP="009856F9">
      <w:r w:rsidRPr="003F5A14">
        <w:t>Na UFABC a quantidade de créditos e de horas de trabalho, associados a uma disciplina, é composto pelos três dígitos T– P – I, onde:</w:t>
      </w:r>
    </w:p>
    <w:p w:rsidR="009856F9" w:rsidRPr="003F5A14" w:rsidRDefault="009856F9" w:rsidP="009856F9">
      <w:r w:rsidRPr="003F5A14">
        <w:rPr>
          <w:b/>
        </w:rPr>
        <w:t>T:</w:t>
      </w:r>
      <w:r w:rsidRPr="003F5A14">
        <w:t xml:space="preserve"> Número de horas semanais de aulas expositivas presenciais da disciplina;  </w:t>
      </w:r>
    </w:p>
    <w:p w:rsidR="009856F9" w:rsidRPr="003F5A14" w:rsidRDefault="009856F9" w:rsidP="009856F9">
      <w:r w:rsidRPr="003F5A14">
        <w:rPr>
          <w:b/>
        </w:rPr>
        <w:t>P:</w:t>
      </w:r>
      <w:r w:rsidRPr="003F5A14">
        <w:t xml:space="preserve"> Número médio de horas semanais de trabalho de laboratório, aulas práticas ou de aulas de exercícios, realizadas em sala de aula;  </w:t>
      </w:r>
    </w:p>
    <w:p w:rsidR="009856F9" w:rsidRPr="003F5A14" w:rsidRDefault="009856F9" w:rsidP="009856F9">
      <w:r w:rsidRPr="003F5A14">
        <w:rPr>
          <w:b/>
        </w:rPr>
        <w:t>I:</w:t>
      </w:r>
      <w:r w:rsidRPr="003F5A14">
        <w:t xml:space="preserve"> Estimativa de horas semanais adicionais de trabalho extra-classe necessárias para o bom aproveitamento da disciplina.  </w:t>
      </w:r>
    </w:p>
    <w:p w:rsidR="009856F9" w:rsidRDefault="009856F9" w:rsidP="009856F9">
      <w:r w:rsidRPr="003F5A14">
        <w:t>Tendo como base estes valores, a estrutura de créditos, considerando o somatório de T e</w:t>
      </w:r>
      <w:r w:rsidR="00951725">
        <w:t xml:space="preserve"> P, do BCC está apresentada da t</w:t>
      </w:r>
      <w:r w:rsidRPr="003F5A14">
        <w:t xml:space="preserve">abela </w:t>
      </w:r>
      <w:r w:rsidR="00951725">
        <w:t>3</w:t>
      </w:r>
      <w:r w:rsidRPr="003F5A14">
        <w:t xml:space="preserve">. </w:t>
      </w:r>
    </w:p>
    <w:p w:rsidR="00951725" w:rsidRPr="00951725" w:rsidRDefault="00951725" w:rsidP="00951725">
      <w:pPr>
        <w:pStyle w:val="Legenda"/>
        <w:rPr>
          <w:sz w:val="22"/>
        </w:rPr>
      </w:pPr>
      <w:r w:rsidRPr="00951725">
        <w:rPr>
          <w:b/>
          <w:sz w:val="22"/>
        </w:rPr>
        <w:t>Tabela 3 -</w:t>
      </w:r>
      <w:r w:rsidRPr="00951725">
        <w:rPr>
          <w:sz w:val="22"/>
        </w:rPr>
        <w:t xml:space="preserve"> Distribuição de Créditos por Quadrimestre do Curso de Bacharelado em Ciência da Computação.</w:t>
      </w:r>
    </w:p>
    <w:tbl>
      <w:tblPr>
        <w:tblW w:w="3758" w:type="dxa"/>
        <w:jc w:val="center"/>
        <w:tblLayout w:type="fixed"/>
        <w:tblCellMar>
          <w:top w:w="57" w:type="dxa"/>
          <w:left w:w="70" w:type="dxa"/>
          <w:right w:w="70" w:type="dxa"/>
        </w:tblCellMar>
        <w:tblLook w:val="0000" w:firstRow="0" w:lastRow="0" w:firstColumn="0" w:lastColumn="0" w:noHBand="0" w:noVBand="0"/>
      </w:tblPr>
      <w:tblGrid>
        <w:gridCol w:w="767"/>
        <w:gridCol w:w="1483"/>
        <w:gridCol w:w="1508"/>
      </w:tblGrid>
      <w:tr w:rsidR="00E17C09" w:rsidRPr="00A13AD1" w:rsidTr="002824C4">
        <w:trPr>
          <w:cantSplit/>
          <w:trHeight w:hRule="exact" w:val="1125"/>
          <w:jc w:val="center"/>
        </w:trPr>
        <w:tc>
          <w:tcPr>
            <w:tcW w:w="2250" w:type="dxa"/>
            <w:gridSpan w:val="2"/>
            <w:tcBorders>
              <w:top w:val="single" w:sz="8" w:space="0" w:color="000000"/>
              <w:left w:val="single" w:sz="8" w:space="0" w:color="000000"/>
              <w:bottom w:val="single" w:sz="8" w:space="0" w:color="000000"/>
            </w:tcBorders>
            <w:shd w:val="clear" w:color="auto" w:fill="CCCCFF"/>
            <w:textDirection w:val="btLr"/>
            <w:vAlign w:val="center"/>
          </w:tcPr>
          <w:p w:rsidR="00E17C09" w:rsidRPr="00A13AD1" w:rsidRDefault="00E17C09" w:rsidP="002824C4">
            <w:pPr>
              <w:spacing w:line="240" w:lineRule="auto"/>
              <w:ind w:firstLine="0"/>
              <w:rPr>
                <w:rFonts w:asciiTheme="minorHAnsi" w:hAnsiTheme="minorHAnsi"/>
                <w:sz w:val="18"/>
                <w:szCs w:val="18"/>
              </w:rPr>
            </w:pPr>
          </w:p>
        </w:tc>
        <w:tc>
          <w:tcPr>
            <w:tcW w:w="1508" w:type="dxa"/>
            <w:tcBorders>
              <w:top w:val="single" w:sz="8" w:space="0" w:color="000000"/>
              <w:left w:val="single" w:sz="8" w:space="0" w:color="000000"/>
              <w:bottom w:val="single" w:sz="8" w:space="0" w:color="000000"/>
              <w:right w:val="single" w:sz="4" w:space="0" w:color="auto"/>
            </w:tcBorders>
            <w:shd w:val="clear" w:color="auto" w:fill="CCCCFF"/>
            <w:vAlign w:val="center"/>
          </w:tcPr>
          <w:p w:rsidR="00E17C09" w:rsidRPr="00A13AD1" w:rsidRDefault="00E17C09" w:rsidP="002824C4">
            <w:pPr>
              <w:spacing w:line="240" w:lineRule="auto"/>
              <w:ind w:firstLine="0"/>
              <w:jc w:val="center"/>
              <w:rPr>
                <w:rFonts w:asciiTheme="minorHAnsi" w:hAnsiTheme="minorHAnsi"/>
                <w:sz w:val="18"/>
                <w:szCs w:val="18"/>
              </w:rPr>
            </w:pPr>
            <w:r w:rsidRPr="00A13AD1">
              <w:rPr>
                <w:rFonts w:asciiTheme="minorHAnsi" w:hAnsiTheme="minorHAnsi"/>
                <w:sz w:val="18"/>
                <w:szCs w:val="18"/>
              </w:rPr>
              <w:t>Créditos Aula (T+P)</w:t>
            </w:r>
          </w:p>
        </w:tc>
      </w:tr>
      <w:tr w:rsidR="00E17C09" w:rsidRPr="00A13AD1" w:rsidTr="002824C4">
        <w:trPr>
          <w:cantSplit/>
          <w:trHeight w:val="167"/>
          <w:jc w:val="center"/>
        </w:trPr>
        <w:tc>
          <w:tcPr>
            <w:tcW w:w="767" w:type="dxa"/>
            <w:vMerge w:val="restart"/>
            <w:tcBorders>
              <w:top w:val="single" w:sz="8" w:space="0" w:color="000000"/>
              <w:left w:val="single" w:sz="8" w:space="0" w:color="000000"/>
              <w:bottom w:val="single" w:sz="8" w:space="0" w:color="000000"/>
            </w:tcBorders>
            <w:shd w:val="clear" w:color="auto" w:fill="CCCCFF"/>
            <w:textDirection w:val="btLr"/>
            <w:vAlign w:val="center"/>
          </w:tcPr>
          <w:p w:rsidR="00E17C09" w:rsidRPr="00A13AD1" w:rsidRDefault="00E17C09" w:rsidP="002824C4">
            <w:pPr>
              <w:spacing w:line="240" w:lineRule="auto"/>
              <w:ind w:firstLine="0"/>
              <w:rPr>
                <w:rFonts w:asciiTheme="minorHAnsi" w:hAnsiTheme="minorHAnsi"/>
                <w:sz w:val="18"/>
                <w:szCs w:val="18"/>
              </w:rPr>
            </w:pPr>
            <w:r w:rsidRPr="00A13AD1">
              <w:rPr>
                <w:rFonts w:asciiTheme="minorHAnsi" w:hAnsiTheme="minorHAnsi"/>
                <w:sz w:val="18"/>
                <w:szCs w:val="18"/>
              </w:rPr>
              <w:t>PRIMEIRO ANO</w:t>
            </w:r>
          </w:p>
        </w:tc>
        <w:tc>
          <w:tcPr>
            <w:tcW w:w="1483" w:type="dxa"/>
            <w:tcBorders>
              <w:top w:val="single" w:sz="8" w:space="0" w:color="000000"/>
              <w:left w:val="single" w:sz="8" w:space="0" w:color="000000"/>
              <w:bottom w:val="single" w:sz="8" w:space="0" w:color="000000"/>
            </w:tcBorders>
            <w:shd w:val="clear" w:color="auto" w:fill="FFCC99"/>
            <w:vAlign w:val="center"/>
          </w:tcPr>
          <w:p w:rsidR="00E17C09" w:rsidRPr="00A13AD1" w:rsidRDefault="00E17C09" w:rsidP="002824C4">
            <w:pPr>
              <w:spacing w:line="240" w:lineRule="auto"/>
              <w:ind w:firstLine="0"/>
              <w:rPr>
                <w:rFonts w:asciiTheme="minorHAnsi" w:hAnsiTheme="minorHAnsi"/>
                <w:sz w:val="18"/>
                <w:szCs w:val="18"/>
              </w:rPr>
            </w:pPr>
            <w:r w:rsidRPr="00A13AD1">
              <w:rPr>
                <w:rFonts w:asciiTheme="minorHAnsi" w:hAnsiTheme="minorHAnsi"/>
                <w:sz w:val="18"/>
                <w:szCs w:val="18"/>
              </w:rPr>
              <w:t>1</w:t>
            </w:r>
            <w:r w:rsidRPr="00A13AD1">
              <w:rPr>
                <w:rFonts w:asciiTheme="minorHAnsi" w:hAnsiTheme="minorHAnsi"/>
                <w:sz w:val="18"/>
                <w:szCs w:val="18"/>
                <w:vertAlign w:val="superscript"/>
              </w:rPr>
              <w:t>O</w:t>
            </w:r>
            <w:r w:rsidRPr="00A13AD1">
              <w:rPr>
                <w:rFonts w:asciiTheme="minorHAnsi" w:hAnsiTheme="minorHAnsi"/>
                <w:sz w:val="18"/>
                <w:szCs w:val="18"/>
              </w:rPr>
              <w:t xml:space="preserve"> Quadr</w:t>
            </w:r>
          </w:p>
        </w:tc>
        <w:tc>
          <w:tcPr>
            <w:tcW w:w="1508" w:type="dxa"/>
            <w:tcBorders>
              <w:top w:val="single" w:sz="8" w:space="0" w:color="000000"/>
              <w:left w:val="single" w:sz="8" w:space="0" w:color="000000"/>
              <w:bottom w:val="single" w:sz="8" w:space="0" w:color="000000"/>
              <w:right w:val="single" w:sz="4" w:space="0" w:color="auto"/>
            </w:tcBorders>
            <w:shd w:val="clear" w:color="auto" w:fill="CDFFCC"/>
            <w:vAlign w:val="center"/>
          </w:tcPr>
          <w:p w:rsidR="00E17C09" w:rsidRPr="00A13AD1" w:rsidRDefault="00E17C09" w:rsidP="00B50670">
            <w:pPr>
              <w:spacing w:line="240" w:lineRule="auto"/>
              <w:ind w:firstLine="0"/>
              <w:jc w:val="center"/>
              <w:rPr>
                <w:rFonts w:asciiTheme="minorHAnsi" w:hAnsiTheme="minorHAnsi"/>
                <w:sz w:val="18"/>
                <w:szCs w:val="18"/>
              </w:rPr>
            </w:pPr>
            <w:r w:rsidRPr="00A13AD1">
              <w:rPr>
                <w:rFonts w:asciiTheme="minorHAnsi" w:hAnsiTheme="minorHAnsi"/>
                <w:sz w:val="18"/>
                <w:szCs w:val="18"/>
              </w:rPr>
              <w:t>17</w:t>
            </w:r>
          </w:p>
        </w:tc>
      </w:tr>
      <w:tr w:rsidR="00E17C09" w:rsidRPr="00A13AD1" w:rsidTr="002824C4">
        <w:trPr>
          <w:cantSplit/>
          <w:trHeight w:val="115"/>
          <w:jc w:val="center"/>
        </w:trPr>
        <w:tc>
          <w:tcPr>
            <w:tcW w:w="767" w:type="dxa"/>
            <w:vMerge/>
            <w:tcBorders>
              <w:left w:val="single" w:sz="8" w:space="0" w:color="000000"/>
              <w:bottom w:val="single" w:sz="8" w:space="0" w:color="000000"/>
            </w:tcBorders>
            <w:shd w:val="clear" w:color="auto" w:fill="CCCCFF"/>
            <w:textDirection w:val="btLr"/>
            <w:vAlign w:val="center"/>
          </w:tcPr>
          <w:p w:rsidR="00E17C09" w:rsidRPr="00A13AD1" w:rsidRDefault="00E17C09" w:rsidP="002824C4">
            <w:pPr>
              <w:spacing w:line="240" w:lineRule="auto"/>
              <w:ind w:firstLine="0"/>
              <w:rPr>
                <w:rFonts w:asciiTheme="minorHAnsi" w:hAnsiTheme="minorHAnsi"/>
                <w:sz w:val="18"/>
                <w:szCs w:val="18"/>
              </w:rPr>
            </w:pPr>
          </w:p>
        </w:tc>
        <w:tc>
          <w:tcPr>
            <w:tcW w:w="1483" w:type="dxa"/>
            <w:tcBorders>
              <w:left w:val="single" w:sz="8" w:space="0" w:color="000000"/>
              <w:bottom w:val="single" w:sz="8" w:space="0" w:color="000000"/>
            </w:tcBorders>
            <w:shd w:val="clear" w:color="auto" w:fill="FFCC99"/>
            <w:vAlign w:val="center"/>
          </w:tcPr>
          <w:p w:rsidR="00E17C09" w:rsidRPr="00A13AD1" w:rsidRDefault="00E17C09" w:rsidP="002824C4">
            <w:pPr>
              <w:spacing w:line="240" w:lineRule="auto"/>
              <w:ind w:firstLine="0"/>
              <w:rPr>
                <w:rFonts w:asciiTheme="minorHAnsi" w:hAnsiTheme="minorHAnsi"/>
                <w:sz w:val="18"/>
                <w:szCs w:val="18"/>
              </w:rPr>
            </w:pPr>
            <w:r w:rsidRPr="00A13AD1">
              <w:rPr>
                <w:rFonts w:asciiTheme="minorHAnsi" w:hAnsiTheme="minorHAnsi"/>
                <w:sz w:val="18"/>
                <w:szCs w:val="18"/>
              </w:rPr>
              <w:t>2</w:t>
            </w:r>
            <w:r w:rsidRPr="00A13AD1">
              <w:rPr>
                <w:rFonts w:asciiTheme="minorHAnsi" w:hAnsiTheme="minorHAnsi"/>
                <w:sz w:val="18"/>
                <w:szCs w:val="18"/>
                <w:vertAlign w:val="superscript"/>
              </w:rPr>
              <w:t>O</w:t>
            </w:r>
            <w:r w:rsidRPr="00A13AD1">
              <w:rPr>
                <w:rFonts w:asciiTheme="minorHAnsi" w:hAnsiTheme="minorHAnsi"/>
                <w:sz w:val="18"/>
                <w:szCs w:val="18"/>
              </w:rPr>
              <w:t xml:space="preserve"> Quadr</w:t>
            </w:r>
          </w:p>
        </w:tc>
        <w:tc>
          <w:tcPr>
            <w:tcW w:w="1508" w:type="dxa"/>
            <w:tcBorders>
              <w:top w:val="single" w:sz="8" w:space="0" w:color="000000"/>
              <w:left w:val="single" w:sz="8" w:space="0" w:color="000000"/>
              <w:bottom w:val="single" w:sz="8" w:space="0" w:color="000000"/>
              <w:right w:val="single" w:sz="4" w:space="0" w:color="auto"/>
            </w:tcBorders>
            <w:shd w:val="clear" w:color="auto" w:fill="CDFFCC"/>
            <w:vAlign w:val="center"/>
          </w:tcPr>
          <w:p w:rsidR="00E17C09" w:rsidRPr="00A13AD1" w:rsidRDefault="00E17C09" w:rsidP="00B50670">
            <w:pPr>
              <w:spacing w:line="240" w:lineRule="auto"/>
              <w:ind w:firstLine="0"/>
              <w:jc w:val="center"/>
              <w:rPr>
                <w:rFonts w:asciiTheme="minorHAnsi" w:hAnsiTheme="minorHAnsi"/>
                <w:sz w:val="18"/>
                <w:szCs w:val="18"/>
              </w:rPr>
            </w:pPr>
            <w:r w:rsidRPr="00A13AD1">
              <w:rPr>
                <w:rFonts w:asciiTheme="minorHAnsi" w:hAnsiTheme="minorHAnsi"/>
                <w:sz w:val="18"/>
                <w:szCs w:val="18"/>
              </w:rPr>
              <w:t>18</w:t>
            </w:r>
          </w:p>
        </w:tc>
      </w:tr>
      <w:tr w:rsidR="00E17C09" w:rsidRPr="00A13AD1" w:rsidTr="002824C4">
        <w:trPr>
          <w:cantSplit/>
          <w:trHeight w:val="360"/>
          <w:jc w:val="center"/>
        </w:trPr>
        <w:tc>
          <w:tcPr>
            <w:tcW w:w="767" w:type="dxa"/>
            <w:vMerge/>
            <w:tcBorders>
              <w:left w:val="single" w:sz="8" w:space="0" w:color="000000"/>
              <w:bottom w:val="single" w:sz="8" w:space="0" w:color="000000"/>
            </w:tcBorders>
            <w:shd w:val="clear" w:color="auto" w:fill="CCCCFF"/>
            <w:textDirection w:val="btLr"/>
            <w:vAlign w:val="center"/>
          </w:tcPr>
          <w:p w:rsidR="00E17C09" w:rsidRPr="00A13AD1" w:rsidRDefault="00E17C09" w:rsidP="002824C4">
            <w:pPr>
              <w:spacing w:line="240" w:lineRule="auto"/>
              <w:ind w:firstLine="0"/>
              <w:rPr>
                <w:rFonts w:asciiTheme="minorHAnsi" w:hAnsiTheme="minorHAnsi"/>
                <w:sz w:val="18"/>
                <w:szCs w:val="18"/>
              </w:rPr>
            </w:pPr>
          </w:p>
        </w:tc>
        <w:tc>
          <w:tcPr>
            <w:tcW w:w="1483" w:type="dxa"/>
            <w:tcBorders>
              <w:left w:val="single" w:sz="8" w:space="0" w:color="000000"/>
              <w:bottom w:val="single" w:sz="8" w:space="0" w:color="000000"/>
            </w:tcBorders>
            <w:shd w:val="clear" w:color="auto" w:fill="FFCC99"/>
            <w:vAlign w:val="center"/>
          </w:tcPr>
          <w:p w:rsidR="00E17C09" w:rsidRPr="00A13AD1" w:rsidRDefault="00E17C09" w:rsidP="002824C4">
            <w:pPr>
              <w:spacing w:line="240" w:lineRule="auto"/>
              <w:ind w:firstLine="0"/>
              <w:rPr>
                <w:rFonts w:asciiTheme="minorHAnsi" w:hAnsiTheme="minorHAnsi"/>
                <w:sz w:val="18"/>
                <w:szCs w:val="18"/>
              </w:rPr>
            </w:pPr>
            <w:r w:rsidRPr="00A13AD1">
              <w:rPr>
                <w:rFonts w:asciiTheme="minorHAnsi" w:hAnsiTheme="minorHAnsi"/>
                <w:sz w:val="18"/>
                <w:szCs w:val="18"/>
              </w:rPr>
              <w:t xml:space="preserve"> 3</w:t>
            </w:r>
            <w:r w:rsidRPr="00A13AD1">
              <w:rPr>
                <w:rFonts w:asciiTheme="minorHAnsi" w:hAnsiTheme="minorHAnsi"/>
                <w:sz w:val="18"/>
                <w:szCs w:val="18"/>
                <w:vertAlign w:val="superscript"/>
              </w:rPr>
              <w:t>O</w:t>
            </w:r>
            <w:r w:rsidRPr="00A13AD1">
              <w:rPr>
                <w:rFonts w:asciiTheme="minorHAnsi" w:hAnsiTheme="minorHAnsi"/>
                <w:sz w:val="18"/>
                <w:szCs w:val="18"/>
              </w:rPr>
              <w:t>Quadr</w:t>
            </w:r>
          </w:p>
        </w:tc>
        <w:tc>
          <w:tcPr>
            <w:tcW w:w="1508" w:type="dxa"/>
            <w:tcBorders>
              <w:top w:val="single" w:sz="8" w:space="0" w:color="000000"/>
              <w:left w:val="single" w:sz="8" w:space="0" w:color="000000"/>
              <w:bottom w:val="single" w:sz="8" w:space="0" w:color="000000"/>
              <w:right w:val="single" w:sz="4" w:space="0" w:color="auto"/>
            </w:tcBorders>
            <w:shd w:val="clear" w:color="auto" w:fill="CDFFCC"/>
            <w:vAlign w:val="center"/>
          </w:tcPr>
          <w:p w:rsidR="00E17C09" w:rsidRPr="00A13AD1" w:rsidRDefault="00E17C09" w:rsidP="00B50670">
            <w:pPr>
              <w:spacing w:line="240" w:lineRule="auto"/>
              <w:ind w:firstLine="0"/>
              <w:jc w:val="center"/>
              <w:rPr>
                <w:rFonts w:asciiTheme="minorHAnsi" w:hAnsiTheme="minorHAnsi"/>
                <w:sz w:val="18"/>
                <w:szCs w:val="18"/>
              </w:rPr>
            </w:pPr>
            <w:r w:rsidRPr="00A13AD1">
              <w:rPr>
                <w:rFonts w:asciiTheme="minorHAnsi" w:hAnsiTheme="minorHAnsi"/>
                <w:sz w:val="18"/>
                <w:szCs w:val="18"/>
              </w:rPr>
              <w:t>18</w:t>
            </w:r>
          </w:p>
        </w:tc>
      </w:tr>
      <w:tr w:rsidR="00E17C09" w:rsidRPr="00A13AD1" w:rsidTr="002824C4">
        <w:trPr>
          <w:cantSplit/>
          <w:trHeight w:val="25"/>
          <w:jc w:val="center"/>
        </w:trPr>
        <w:tc>
          <w:tcPr>
            <w:tcW w:w="767" w:type="dxa"/>
            <w:vMerge w:val="restart"/>
            <w:tcBorders>
              <w:left w:val="single" w:sz="8" w:space="0" w:color="000000"/>
              <w:bottom w:val="single" w:sz="8" w:space="0" w:color="000000"/>
            </w:tcBorders>
            <w:shd w:val="clear" w:color="auto" w:fill="CCCCFF"/>
            <w:textDirection w:val="btLr"/>
            <w:vAlign w:val="center"/>
          </w:tcPr>
          <w:p w:rsidR="00E17C09" w:rsidRPr="00A13AD1" w:rsidRDefault="00E17C09" w:rsidP="002824C4">
            <w:pPr>
              <w:spacing w:line="240" w:lineRule="auto"/>
              <w:ind w:firstLine="0"/>
              <w:rPr>
                <w:rFonts w:asciiTheme="minorHAnsi" w:hAnsiTheme="minorHAnsi"/>
                <w:sz w:val="18"/>
                <w:szCs w:val="18"/>
              </w:rPr>
            </w:pPr>
            <w:r w:rsidRPr="00A13AD1">
              <w:rPr>
                <w:rFonts w:asciiTheme="minorHAnsi" w:hAnsiTheme="minorHAnsi"/>
                <w:sz w:val="18"/>
                <w:szCs w:val="18"/>
              </w:rPr>
              <w:t>SEGUNDO ANO</w:t>
            </w:r>
          </w:p>
        </w:tc>
        <w:tc>
          <w:tcPr>
            <w:tcW w:w="1483" w:type="dxa"/>
            <w:tcBorders>
              <w:left w:val="single" w:sz="8" w:space="0" w:color="000000"/>
              <w:bottom w:val="single" w:sz="8" w:space="0" w:color="000000"/>
            </w:tcBorders>
            <w:shd w:val="clear" w:color="auto" w:fill="FFCC99"/>
            <w:vAlign w:val="center"/>
          </w:tcPr>
          <w:p w:rsidR="00E17C09" w:rsidRPr="00A13AD1" w:rsidRDefault="00E17C09" w:rsidP="002824C4">
            <w:pPr>
              <w:spacing w:line="240" w:lineRule="auto"/>
              <w:ind w:firstLine="0"/>
              <w:rPr>
                <w:rFonts w:asciiTheme="minorHAnsi" w:hAnsiTheme="minorHAnsi"/>
                <w:sz w:val="18"/>
                <w:szCs w:val="18"/>
              </w:rPr>
            </w:pPr>
            <w:r w:rsidRPr="00A13AD1">
              <w:rPr>
                <w:rFonts w:asciiTheme="minorHAnsi" w:hAnsiTheme="minorHAnsi"/>
                <w:sz w:val="18"/>
                <w:szCs w:val="18"/>
              </w:rPr>
              <w:t>4</w:t>
            </w:r>
            <w:r w:rsidRPr="00A13AD1">
              <w:rPr>
                <w:rFonts w:asciiTheme="minorHAnsi" w:hAnsiTheme="minorHAnsi"/>
                <w:sz w:val="18"/>
                <w:szCs w:val="18"/>
                <w:vertAlign w:val="superscript"/>
              </w:rPr>
              <w:t>O</w:t>
            </w:r>
            <w:r w:rsidRPr="00A13AD1">
              <w:rPr>
                <w:rFonts w:asciiTheme="minorHAnsi" w:hAnsiTheme="minorHAnsi"/>
                <w:sz w:val="18"/>
                <w:szCs w:val="18"/>
              </w:rPr>
              <w:t xml:space="preserve"> Quadr</w:t>
            </w:r>
          </w:p>
        </w:tc>
        <w:tc>
          <w:tcPr>
            <w:tcW w:w="1508" w:type="dxa"/>
            <w:tcBorders>
              <w:top w:val="single" w:sz="8" w:space="0" w:color="000000"/>
              <w:left w:val="single" w:sz="8" w:space="0" w:color="000000"/>
              <w:bottom w:val="single" w:sz="8" w:space="0" w:color="000000"/>
              <w:right w:val="single" w:sz="4" w:space="0" w:color="auto"/>
            </w:tcBorders>
            <w:shd w:val="clear" w:color="auto" w:fill="CDFFCC"/>
            <w:vAlign w:val="center"/>
          </w:tcPr>
          <w:p w:rsidR="00E17C09" w:rsidRPr="00A13AD1" w:rsidRDefault="00E17C09" w:rsidP="00B50670">
            <w:pPr>
              <w:spacing w:line="240" w:lineRule="auto"/>
              <w:ind w:firstLine="0"/>
              <w:jc w:val="center"/>
              <w:rPr>
                <w:rFonts w:asciiTheme="minorHAnsi" w:hAnsiTheme="minorHAnsi"/>
                <w:sz w:val="18"/>
                <w:szCs w:val="18"/>
              </w:rPr>
            </w:pPr>
            <w:r w:rsidRPr="00A13AD1">
              <w:rPr>
                <w:rFonts w:asciiTheme="minorHAnsi" w:hAnsiTheme="minorHAnsi"/>
                <w:sz w:val="18"/>
                <w:szCs w:val="18"/>
              </w:rPr>
              <w:t>18</w:t>
            </w:r>
          </w:p>
        </w:tc>
      </w:tr>
      <w:tr w:rsidR="00E17C09" w:rsidRPr="00A13AD1" w:rsidTr="002824C4">
        <w:trPr>
          <w:cantSplit/>
          <w:trHeight w:val="129"/>
          <w:jc w:val="center"/>
        </w:trPr>
        <w:tc>
          <w:tcPr>
            <w:tcW w:w="767" w:type="dxa"/>
            <w:vMerge/>
            <w:tcBorders>
              <w:left w:val="single" w:sz="8" w:space="0" w:color="000000"/>
              <w:bottom w:val="single" w:sz="8" w:space="0" w:color="000000"/>
            </w:tcBorders>
            <w:shd w:val="clear" w:color="auto" w:fill="CCCCFF"/>
            <w:textDirection w:val="btLr"/>
            <w:vAlign w:val="center"/>
          </w:tcPr>
          <w:p w:rsidR="00E17C09" w:rsidRPr="00A13AD1" w:rsidRDefault="00E17C09" w:rsidP="002824C4">
            <w:pPr>
              <w:spacing w:line="240" w:lineRule="auto"/>
              <w:ind w:firstLine="0"/>
              <w:rPr>
                <w:rFonts w:asciiTheme="minorHAnsi" w:hAnsiTheme="minorHAnsi"/>
                <w:sz w:val="18"/>
                <w:szCs w:val="18"/>
              </w:rPr>
            </w:pPr>
          </w:p>
        </w:tc>
        <w:tc>
          <w:tcPr>
            <w:tcW w:w="1483" w:type="dxa"/>
            <w:tcBorders>
              <w:left w:val="single" w:sz="8" w:space="0" w:color="000000"/>
              <w:bottom w:val="single" w:sz="8" w:space="0" w:color="000000"/>
            </w:tcBorders>
            <w:shd w:val="clear" w:color="auto" w:fill="FFCC99"/>
            <w:vAlign w:val="center"/>
          </w:tcPr>
          <w:p w:rsidR="00E17C09" w:rsidRPr="00A13AD1" w:rsidRDefault="00E17C09" w:rsidP="002824C4">
            <w:pPr>
              <w:spacing w:line="240" w:lineRule="auto"/>
              <w:ind w:firstLine="0"/>
              <w:rPr>
                <w:rFonts w:asciiTheme="minorHAnsi" w:hAnsiTheme="minorHAnsi"/>
                <w:sz w:val="18"/>
                <w:szCs w:val="18"/>
              </w:rPr>
            </w:pPr>
            <w:r w:rsidRPr="00A13AD1">
              <w:rPr>
                <w:rFonts w:asciiTheme="minorHAnsi" w:hAnsiTheme="minorHAnsi"/>
                <w:sz w:val="18"/>
                <w:szCs w:val="18"/>
              </w:rPr>
              <w:t>5</w:t>
            </w:r>
            <w:r w:rsidRPr="00A13AD1">
              <w:rPr>
                <w:rFonts w:asciiTheme="minorHAnsi" w:hAnsiTheme="minorHAnsi"/>
                <w:sz w:val="18"/>
                <w:szCs w:val="18"/>
                <w:vertAlign w:val="superscript"/>
              </w:rPr>
              <w:t>O</w:t>
            </w:r>
            <w:r w:rsidRPr="00A13AD1">
              <w:rPr>
                <w:rFonts w:asciiTheme="minorHAnsi" w:hAnsiTheme="minorHAnsi"/>
                <w:sz w:val="18"/>
                <w:szCs w:val="18"/>
              </w:rPr>
              <w:t xml:space="preserve"> Quadr</w:t>
            </w:r>
          </w:p>
        </w:tc>
        <w:tc>
          <w:tcPr>
            <w:tcW w:w="1508" w:type="dxa"/>
            <w:tcBorders>
              <w:top w:val="single" w:sz="8" w:space="0" w:color="000000"/>
              <w:left w:val="single" w:sz="8" w:space="0" w:color="000000"/>
              <w:bottom w:val="single" w:sz="8" w:space="0" w:color="000000"/>
              <w:right w:val="single" w:sz="4" w:space="0" w:color="auto"/>
            </w:tcBorders>
            <w:shd w:val="clear" w:color="auto" w:fill="CDFFCC"/>
            <w:vAlign w:val="center"/>
          </w:tcPr>
          <w:p w:rsidR="00E17C09" w:rsidRPr="00A13AD1" w:rsidRDefault="00E17C09" w:rsidP="00B50670">
            <w:pPr>
              <w:spacing w:line="240" w:lineRule="auto"/>
              <w:ind w:firstLine="0"/>
              <w:jc w:val="center"/>
              <w:rPr>
                <w:rFonts w:asciiTheme="minorHAnsi" w:hAnsiTheme="minorHAnsi"/>
                <w:sz w:val="18"/>
                <w:szCs w:val="18"/>
              </w:rPr>
            </w:pPr>
            <w:r w:rsidRPr="00A13AD1">
              <w:rPr>
                <w:rFonts w:asciiTheme="minorHAnsi" w:hAnsiTheme="minorHAnsi"/>
                <w:sz w:val="18"/>
                <w:szCs w:val="18"/>
              </w:rPr>
              <w:t>19</w:t>
            </w:r>
          </w:p>
        </w:tc>
      </w:tr>
      <w:tr w:rsidR="00E17C09" w:rsidRPr="00A13AD1" w:rsidTr="002824C4">
        <w:trPr>
          <w:cantSplit/>
          <w:trHeight w:val="309"/>
          <w:jc w:val="center"/>
        </w:trPr>
        <w:tc>
          <w:tcPr>
            <w:tcW w:w="767" w:type="dxa"/>
            <w:vMerge/>
            <w:tcBorders>
              <w:left w:val="single" w:sz="8" w:space="0" w:color="000000"/>
              <w:bottom w:val="single" w:sz="8" w:space="0" w:color="000000"/>
            </w:tcBorders>
            <w:shd w:val="clear" w:color="auto" w:fill="CCCCFF"/>
            <w:textDirection w:val="btLr"/>
            <w:vAlign w:val="center"/>
          </w:tcPr>
          <w:p w:rsidR="00E17C09" w:rsidRPr="00A13AD1" w:rsidRDefault="00E17C09" w:rsidP="002824C4">
            <w:pPr>
              <w:spacing w:line="240" w:lineRule="auto"/>
              <w:ind w:firstLine="0"/>
              <w:rPr>
                <w:rFonts w:asciiTheme="minorHAnsi" w:hAnsiTheme="minorHAnsi"/>
                <w:sz w:val="18"/>
                <w:szCs w:val="18"/>
              </w:rPr>
            </w:pPr>
          </w:p>
        </w:tc>
        <w:tc>
          <w:tcPr>
            <w:tcW w:w="1483" w:type="dxa"/>
            <w:tcBorders>
              <w:left w:val="single" w:sz="8" w:space="0" w:color="000000"/>
              <w:bottom w:val="single" w:sz="8" w:space="0" w:color="000000"/>
            </w:tcBorders>
            <w:shd w:val="clear" w:color="auto" w:fill="FFCC99"/>
            <w:vAlign w:val="center"/>
          </w:tcPr>
          <w:p w:rsidR="00E17C09" w:rsidRPr="00A13AD1" w:rsidRDefault="00E17C09" w:rsidP="002824C4">
            <w:pPr>
              <w:spacing w:line="240" w:lineRule="auto"/>
              <w:ind w:firstLine="0"/>
              <w:rPr>
                <w:rFonts w:asciiTheme="minorHAnsi" w:hAnsiTheme="minorHAnsi"/>
                <w:sz w:val="18"/>
                <w:szCs w:val="18"/>
              </w:rPr>
            </w:pPr>
            <w:r w:rsidRPr="00A13AD1">
              <w:rPr>
                <w:rFonts w:asciiTheme="minorHAnsi" w:hAnsiTheme="minorHAnsi"/>
                <w:sz w:val="18"/>
                <w:szCs w:val="18"/>
              </w:rPr>
              <w:t>6</w:t>
            </w:r>
            <w:r w:rsidRPr="00A13AD1">
              <w:rPr>
                <w:rFonts w:asciiTheme="minorHAnsi" w:hAnsiTheme="minorHAnsi"/>
                <w:sz w:val="18"/>
                <w:szCs w:val="18"/>
                <w:vertAlign w:val="superscript"/>
              </w:rPr>
              <w:t xml:space="preserve">O </w:t>
            </w:r>
            <w:r w:rsidRPr="00A13AD1">
              <w:rPr>
                <w:rFonts w:asciiTheme="minorHAnsi" w:hAnsiTheme="minorHAnsi"/>
                <w:sz w:val="18"/>
                <w:szCs w:val="18"/>
              </w:rPr>
              <w:t>Quadr</w:t>
            </w:r>
          </w:p>
        </w:tc>
        <w:tc>
          <w:tcPr>
            <w:tcW w:w="1508" w:type="dxa"/>
            <w:tcBorders>
              <w:top w:val="single" w:sz="8" w:space="0" w:color="000000"/>
              <w:left w:val="single" w:sz="8" w:space="0" w:color="000000"/>
              <w:bottom w:val="single" w:sz="8" w:space="0" w:color="000000"/>
              <w:right w:val="single" w:sz="4" w:space="0" w:color="auto"/>
            </w:tcBorders>
            <w:shd w:val="clear" w:color="auto" w:fill="CDFFCC"/>
            <w:vAlign w:val="center"/>
          </w:tcPr>
          <w:p w:rsidR="00E17C09" w:rsidRPr="00A13AD1" w:rsidRDefault="00E17C09" w:rsidP="00B50670">
            <w:pPr>
              <w:spacing w:line="240" w:lineRule="auto"/>
              <w:ind w:firstLine="0"/>
              <w:jc w:val="center"/>
              <w:rPr>
                <w:rFonts w:asciiTheme="minorHAnsi" w:hAnsiTheme="minorHAnsi"/>
                <w:sz w:val="18"/>
                <w:szCs w:val="18"/>
              </w:rPr>
            </w:pPr>
            <w:r w:rsidRPr="00A13AD1">
              <w:rPr>
                <w:rFonts w:asciiTheme="minorHAnsi" w:hAnsiTheme="minorHAnsi"/>
                <w:sz w:val="18"/>
                <w:szCs w:val="18"/>
              </w:rPr>
              <w:t>18</w:t>
            </w:r>
          </w:p>
        </w:tc>
      </w:tr>
      <w:tr w:rsidR="00E17C09" w:rsidRPr="00A13AD1" w:rsidTr="002824C4">
        <w:trPr>
          <w:cantSplit/>
          <w:trHeight w:val="25"/>
          <w:jc w:val="center"/>
        </w:trPr>
        <w:tc>
          <w:tcPr>
            <w:tcW w:w="767" w:type="dxa"/>
            <w:vMerge w:val="restart"/>
            <w:tcBorders>
              <w:left w:val="single" w:sz="8" w:space="0" w:color="000000"/>
              <w:bottom w:val="single" w:sz="8" w:space="0" w:color="000000"/>
            </w:tcBorders>
            <w:shd w:val="clear" w:color="auto" w:fill="CCCCFF"/>
            <w:textDirection w:val="btLr"/>
            <w:vAlign w:val="center"/>
          </w:tcPr>
          <w:p w:rsidR="00E17C09" w:rsidRPr="00A13AD1" w:rsidRDefault="00E17C09" w:rsidP="002824C4">
            <w:pPr>
              <w:spacing w:line="240" w:lineRule="auto"/>
              <w:ind w:firstLine="0"/>
              <w:rPr>
                <w:rFonts w:asciiTheme="minorHAnsi" w:hAnsiTheme="minorHAnsi"/>
                <w:sz w:val="18"/>
                <w:szCs w:val="18"/>
              </w:rPr>
            </w:pPr>
            <w:r w:rsidRPr="00A13AD1">
              <w:rPr>
                <w:rFonts w:asciiTheme="minorHAnsi" w:hAnsiTheme="minorHAnsi"/>
                <w:sz w:val="18"/>
                <w:szCs w:val="18"/>
              </w:rPr>
              <w:t>TERCEIRO ANO</w:t>
            </w:r>
          </w:p>
        </w:tc>
        <w:tc>
          <w:tcPr>
            <w:tcW w:w="1483" w:type="dxa"/>
            <w:tcBorders>
              <w:left w:val="single" w:sz="8" w:space="0" w:color="000000"/>
              <w:bottom w:val="single" w:sz="8" w:space="0" w:color="000000"/>
            </w:tcBorders>
            <w:shd w:val="clear" w:color="auto" w:fill="FFCC99"/>
            <w:vAlign w:val="center"/>
          </w:tcPr>
          <w:p w:rsidR="00E17C09" w:rsidRPr="00A13AD1" w:rsidRDefault="00E17C09" w:rsidP="002824C4">
            <w:pPr>
              <w:spacing w:line="240" w:lineRule="auto"/>
              <w:ind w:firstLine="0"/>
              <w:rPr>
                <w:rFonts w:asciiTheme="minorHAnsi" w:hAnsiTheme="minorHAnsi"/>
                <w:sz w:val="18"/>
                <w:szCs w:val="18"/>
              </w:rPr>
            </w:pPr>
            <w:r w:rsidRPr="00A13AD1">
              <w:rPr>
                <w:rFonts w:asciiTheme="minorHAnsi" w:hAnsiTheme="minorHAnsi"/>
                <w:sz w:val="18"/>
                <w:szCs w:val="18"/>
              </w:rPr>
              <w:t>7</w:t>
            </w:r>
            <w:r w:rsidRPr="00A13AD1">
              <w:rPr>
                <w:rFonts w:asciiTheme="minorHAnsi" w:hAnsiTheme="minorHAnsi"/>
                <w:sz w:val="18"/>
                <w:szCs w:val="18"/>
                <w:vertAlign w:val="superscript"/>
              </w:rPr>
              <w:t>O</w:t>
            </w:r>
            <w:r w:rsidRPr="00A13AD1">
              <w:rPr>
                <w:rFonts w:asciiTheme="minorHAnsi" w:hAnsiTheme="minorHAnsi"/>
                <w:sz w:val="18"/>
                <w:szCs w:val="18"/>
              </w:rPr>
              <w:t xml:space="preserve"> Quadr</w:t>
            </w:r>
          </w:p>
        </w:tc>
        <w:tc>
          <w:tcPr>
            <w:tcW w:w="1508" w:type="dxa"/>
            <w:tcBorders>
              <w:top w:val="single" w:sz="8" w:space="0" w:color="000000"/>
              <w:left w:val="single" w:sz="8" w:space="0" w:color="000000"/>
              <w:bottom w:val="single" w:sz="8" w:space="0" w:color="000000"/>
              <w:right w:val="single" w:sz="4" w:space="0" w:color="auto"/>
            </w:tcBorders>
            <w:shd w:val="clear" w:color="auto" w:fill="CDFFCC"/>
            <w:vAlign w:val="center"/>
          </w:tcPr>
          <w:p w:rsidR="00E17C09" w:rsidRPr="00A13AD1" w:rsidRDefault="00E17C09" w:rsidP="00B50670">
            <w:pPr>
              <w:spacing w:line="240" w:lineRule="auto"/>
              <w:ind w:firstLine="0"/>
              <w:jc w:val="center"/>
              <w:rPr>
                <w:rFonts w:asciiTheme="minorHAnsi" w:hAnsiTheme="minorHAnsi"/>
                <w:sz w:val="18"/>
                <w:szCs w:val="18"/>
              </w:rPr>
            </w:pPr>
            <w:r w:rsidRPr="00A13AD1">
              <w:rPr>
                <w:rFonts w:asciiTheme="minorHAnsi" w:hAnsiTheme="minorHAnsi"/>
                <w:sz w:val="18"/>
                <w:szCs w:val="18"/>
              </w:rPr>
              <w:t>20</w:t>
            </w:r>
          </w:p>
        </w:tc>
      </w:tr>
      <w:tr w:rsidR="00E17C09" w:rsidRPr="00A13AD1" w:rsidTr="002824C4">
        <w:trPr>
          <w:cantSplit/>
          <w:trHeight w:val="20"/>
          <w:jc w:val="center"/>
        </w:trPr>
        <w:tc>
          <w:tcPr>
            <w:tcW w:w="767" w:type="dxa"/>
            <w:vMerge/>
            <w:tcBorders>
              <w:left w:val="single" w:sz="8" w:space="0" w:color="000000"/>
              <w:bottom w:val="single" w:sz="8" w:space="0" w:color="000000"/>
            </w:tcBorders>
            <w:shd w:val="clear" w:color="auto" w:fill="CCCCFF"/>
            <w:textDirection w:val="btLr"/>
            <w:vAlign w:val="center"/>
          </w:tcPr>
          <w:p w:rsidR="00E17C09" w:rsidRPr="00A13AD1" w:rsidRDefault="00E17C09" w:rsidP="002824C4">
            <w:pPr>
              <w:spacing w:line="240" w:lineRule="auto"/>
              <w:ind w:firstLine="0"/>
              <w:rPr>
                <w:rFonts w:asciiTheme="minorHAnsi" w:hAnsiTheme="minorHAnsi"/>
                <w:sz w:val="18"/>
                <w:szCs w:val="18"/>
              </w:rPr>
            </w:pPr>
          </w:p>
        </w:tc>
        <w:tc>
          <w:tcPr>
            <w:tcW w:w="1483" w:type="dxa"/>
            <w:tcBorders>
              <w:left w:val="single" w:sz="8" w:space="0" w:color="000000"/>
              <w:bottom w:val="single" w:sz="8" w:space="0" w:color="000000"/>
            </w:tcBorders>
            <w:shd w:val="clear" w:color="auto" w:fill="FFCC99"/>
            <w:vAlign w:val="center"/>
          </w:tcPr>
          <w:p w:rsidR="00E17C09" w:rsidRPr="00A13AD1" w:rsidRDefault="00E17C09" w:rsidP="002824C4">
            <w:pPr>
              <w:spacing w:line="240" w:lineRule="auto"/>
              <w:ind w:firstLine="0"/>
              <w:rPr>
                <w:rFonts w:asciiTheme="minorHAnsi" w:hAnsiTheme="minorHAnsi"/>
                <w:sz w:val="18"/>
                <w:szCs w:val="18"/>
              </w:rPr>
            </w:pPr>
            <w:r w:rsidRPr="00A13AD1">
              <w:rPr>
                <w:rFonts w:asciiTheme="minorHAnsi" w:hAnsiTheme="minorHAnsi"/>
                <w:sz w:val="18"/>
                <w:szCs w:val="18"/>
              </w:rPr>
              <w:t>8</w:t>
            </w:r>
            <w:r w:rsidRPr="00A13AD1">
              <w:rPr>
                <w:rFonts w:asciiTheme="minorHAnsi" w:hAnsiTheme="minorHAnsi"/>
                <w:sz w:val="18"/>
                <w:szCs w:val="18"/>
                <w:vertAlign w:val="superscript"/>
              </w:rPr>
              <w:t>O</w:t>
            </w:r>
            <w:r w:rsidRPr="00A13AD1">
              <w:rPr>
                <w:rFonts w:asciiTheme="minorHAnsi" w:hAnsiTheme="minorHAnsi"/>
                <w:sz w:val="18"/>
                <w:szCs w:val="18"/>
              </w:rPr>
              <w:t xml:space="preserve"> Quadr</w:t>
            </w:r>
          </w:p>
        </w:tc>
        <w:tc>
          <w:tcPr>
            <w:tcW w:w="1508" w:type="dxa"/>
            <w:tcBorders>
              <w:top w:val="single" w:sz="8" w:space="0" w:color="000000"/>
              <w:left w:val="single" w:sz="8" w:space="0" w:color="000000"/>
              <w:bottom w:val="single" w:sz="8" w:space="0" w:color="000000"/>
              <w:right w:val="single" w:sz="4" w:space="0" w:color="auto"/>
            </w:tcBorders>
            <w:shd w:val="clear" w:color="auto" w:fill="CDFFCC"/>
            <w:vAlign w:val="center"/>
          </w:tcPr>
          <w:p w:rsidR="00E17C09" w:rsidRPr="00A13AD1" w:rsidRDefault="00E17C09" w:rsidP="00B50670">
            <w:pPr>
              <w:spacing w:line="240" w:lineRule="auto"/>
              <w:ind w:firstLine="0"/>
              <w:jc w:val="center"/>
              <w:rPr>
                <w:rFonts w:asciiTheme="minorHAnsi" w:hAnsiTheme="minorHAnsi"/>
                <w:sz w:val="18"/>
                <w:szCs w:val="18"/>
              </w:rPr>
            </w:pPr>
            <w:r w:rsidRPr="00A13AD1">
              <w:rPr>
                <w:rFonts w:asciiTheme="minorHAnsi" w:hAnsiTheme="minorHAnsi"/>
                <w:sz w:val="18"/>
                <w:szCs w:val="18"/>
              </w:rPr>
              <w:t>20</w:t>
            </w:r>
          </w:p>
        </w:tc>
      </w:tr>
      <w:tr w:rsidR="00E17C09" w:rsidRPr="00A13AD1" w:rsidTr="002824C4">
        <w:trPr>
          <w:cantSplit/>
          <w:trHeight w:val="392"/>
          <w:jc w:val="center"/>
        </w:trPr>
        <w:tc>
          <w:tcPr>
            <w:tcW w:w="767" w:type="dxa"/>
            <w:vMerge/>
            <w:tcBorders>
              <w:left w:val="single" w:sz="8" w:space="0" w:color="000000"/>
              <w:bottom w:val="single" w:sz="8" w:space="0" w:color="000000"/>
            </w:tcBorders>
            <w:shd w:val="clear" w:color="auto" w:fill="CCCCFF"/>
            <w:textDirection w:val="btLr"/>
            <w:vAlign w:val="center"/>
          </w:tcPr>
          <w:p w:rsidR="00E17C09" w:rsidRPr="00A13AD1" w:rsidRDefault="00E17C09" w:rsidP="002824C4">
            <w:pPr>
              <w:spacing w:line="240" w:lineRule="auto"/>
              <w:ind w:firstLine="0"/>
              <w:rPr>
                <w:rFonts w:asciiTheme="minorHAnsi" w:hAnsiTheme="minorHAnsi"/>
                <w:sz w:val="18"/>
                <w:szCs w:val="18"/>
              </w:rPr>
            </w:pPr>
          </w:p>
        </w:tc>
        <w:tc>
          <w:tcPr>
            <w:tcW w:w="1483" w:type="dxa"/>
            <w:tcBorders>
              <w:left w:val="single" w:sz="8" w:space="0" w:color="000000"/>
              <w:bottom w:val="single" w:sz="8" w:space="0" w:color="000000"/>
            </w:tcBorders>
            <w:shd w:val="clear" w:color="auto" w:fill="FFCC99"/>
            <w:vAlign w:val="center"/>
          </w:tcPr>
          <w:p w:rsidR="00E17C09" w:rsidRPr="00A13AD1" w:rsidRDefault="00E17C09" w:rsidP="002824C4">
            <w:pPr>
              <w:spacing w:line="240" w:lineRule="auto"/>
              <w:ind w:firstLine="0"/>
              <w:rPr>
                <w:rFonts w:asciiTheme="minorHAnsi" w:hAnsiTheme="minorHAnsi"/>
                <w:sz w:val="18"/>
                <w:szCs w:val="18"/>
              </w:rPr>
            </w:pPr>
            <w:r w:rsidRPr="00A13AD1">
              <w:rPr>
                <w:rFonts w:asciiTheme="minorHAnsi" w:hAnsiTheme="minorHAnsi"/>
                <w:sz w:val="18"/>
                <w:szCs w:val="18"/>
              </w:rPr>
              <w:t>9</w:t>
            </w:r>
            <w:r w:rsidRPr="00A13AD1">
              <w:rPr>
                <w:rFonts w:asciiTheme="minorHAnsi" w:hAnsiTheme="minorHAnsi"/>
                <w:sz w:val="18"/>
                <w:szCs w:val="18"/>
                <w:vertAlign w:val="superscript"/>
              </w:rPr>
              <w:t xml:space="preserve">O </w:t>
            </w:r>
            <w:r w:rsidRPr="00A13AD1">
              <w:rPr>
                <w:rFonts w:asciiTheme="minorHAnsi" w:hAnsiTheme="minorHAnsi"/>
                <w:sz w:val="18"/>
                <w:szCs w:val="18"/>
              </w:rPr>
              <w:t>Quadr</w:t>
            </w:r>
          </w:p>
        </w:tc>
        <w:tc>
          <w:tcPr>
            <w:tcW w:w="1508" w:type="dxa"/>
            <w:tcBorders>
              <w:top w:val="single" w:sz="8" w:space="0" w:color="000000"/>
              <w:left w:val="single" w:sz="8" w:space="0" w:color="000000"/>
              <w:bottom w:val="single" w:sz="8" w:space="0" w:color="000000"/>
              <w:right w:val="single" w:sz="4" w:space="0" w:color="auto"/>
            </w:tcBorders>
            <w:shd w:val="clear" w:color="auto" w:fill="CDFFCC"/>
            <w:tcMar>
              <w:top w:w="57" w:type="dxa"/>
            </w:tcMar>
            <w:vAlign w:val="center"/>
          </w:tcPr>
          <w:p w:rsidR="00E17C09" w:rsidRPr="00A13AD1" w:rsidRDefault="00E17C09" w:rsidP="00B50670">
            <w:pPr>
              <w:spacing w:line="240" w:lineRule="auto"/>
              <w:ind w:firstLine="0"/>
              <w:jc w:val="center"/>
              <w:rPr>
                <w:rFonts w:asciiTheme="minorHAnsi" w:hAnsiTheme="minorHAnsi"/>
                <w:sz w:val="18"/>
                <w:szCs w:val="18"/>
              </w:rPr>
            </w:pPr>
            <w:r w:rsidRPr="00A13AD1">
              <w:rPr>
                <w:rFonts w:asciiTheme="minorHAnsi" w:hAnsiTheme="minorHAnsi"/>
                <w:sz w:val="18"/>
                <w:szCs w:val="18"/>
              </w:rPr>
              <w:t>22</w:t>
            </w:r>
          </w:p>
        </w:tc>
      </w:tr>
      <w:tr w:rsidR="00E17C09" w:rsidRPr="00A13AD1" w:rsidTr="002824C4">
        <w:trPr>
          <w:cantSplit/>
          <w:trHeight w:val="39"/>
          <w:jc w:val="center"/>
        </w:trPr>
        <w:tc>
          <w:tcPr>
            <w:tcW w:w="767" w:type="dxa"/>
            <w:vMerge w:val="restart"/>
            <w:tcBorders>
              <w:top w:val="single" w:sz="8" w:space="0" w:color="000000"/>
              <w:left w:val="single" w:sz="8" w:space="0" w:color="000000"/>
              <w:bottom w:val="single" w:sz="8" w:space="0" w:color="000000"/>
            </w:tcBorders>
            <w:shd w:val="clear" w:color="auto" w:fill="CCCCFF"/>
            <w:textDirection w:val="btLr"/>
            <w:vAlign w:val="center"/>
          </w:tcPr>
          <w:p w:rsidR="00E17C09" w:rsidRPr="00A13AD1" w:rsidRDefault="00E17C09" w:rsidP="002824C4">
            <w:pPr>
              <w:spacing w:line="240" w:lineRule="auto"/>
              <w:ind w:firstLine="0"/>
              <w:rPr>
                <w:rFonts w:asciiTheme="minorHAnsi" w:hAnsiTheme="minorHAnsi"/>
                <w:sz w:val="18"/>
                <w:szCs w:val="18"/>
              </w:rPr>
            </w:pPr>
            <w:r w:rsidRPr="00A13AD1">
              <w:rPr>
                <w:rFonts w:asciiTheme="minorHAnsi" w:hAnsiTheme="minorHAnsi"/>
                <w:sz w:val="18"/>
                <w:szCs w:val="18"/>
              </w:rPr>
              <w:t>QUARTO ANO</w:t>
            </w:r>
          </w:p>
        </w:tc>
        <w:tc>
          <w:tcPr>
            <w:tcW w:w="1483" w:type="dxa"/>
            <w:tcBorders>
              <w:left w:val="single" w:sz="8" w:space="0" w:color="000000"/>
              <w:bottom w:val="single" w:sz="8" w:space="0" w:color="000000"/>
            </w:tcBorders>
            <w:shd w:val="clear" w:color="auto" w:fill="FFCC99"/>
            <w:vAlign w:val="center"/>
          </w:tcPr>
          <w:p w:rsidR="00E17C09" w:rsidRPr="00A13AD1" w:rsidRDefault="00E17C09" w:rsidP="002824C4">
            <w:pPr>
              <w:spacing w:line="240" w:lineRule="auto"/>
              <w:ind w:firstLine="0"/>
              <w:rPr>
                <w:rFonts w:asciiTheme="minorHAnsi" w:hAnsiTheme="minorHAnsi"/>
                <w:sz w:val="18"/>
                <w:szCs w:val="18"/>
              </w:rPr>
            </w:pPr>
            <w:r w:rsidRPr="00A13AD1">
              <w:rPr>
                <w:rFonts w:asciiTheme="minorHAnsi" w:hAnsiTheme="minorHAnsi"/>
                <w:sz w:val="18"/>
                <w:szCs w:val="18"/>
              </w:rPr>
              <w:t>10</w:t>
            </w:r>
            <w:r w:rsidRPr="00A13AD1">
              <w:rPr>
                <w:rFonts w:asciiTheme="minorHAnsi" w:hAnsiTheme="minorHAnsi"/>
                <w:sz w:val="18"/>
                <w:szCs w:val="18"/>
                <w:vertAlign w:val="superscript"/>
              </w:rPr>
              <w:t>O</w:t>
            </w:r>
            <w:r w:rsidRPr="00A13AD1">
              <w:rPr>
                <w:rFonts w:asciiTheme="minorHAnsi" w:hAnsiTheme="minorHAnsi"/>
                <w:sz w:val="18"/>
                <w:szCs w:val="18"/>
              </w:rPr>
              <w:t xml:space="preserve"> Quadr</w:t>
            </w:r>
          </w:p>
        </w:tc>
        <w:tc>
          <w:tcPr>
            <w:tcW w:w="1508" w:type="dxa"/>
            <w:tcBorders>
              <w:top w:val="single" w:sz="8" w:space="0" w:color="000000"/>
              <w:left w:val="single" w:sz="8" w:space="0" w:color="000000"/>
              <w:bottom w:val="single" w:sz="8" w:space="0" w:color="000000"/>
              <w:right w:val="single" w:sz="4" w:space="0" w:color="auto"/>
            </w:tcBorders>
            <w:shd w:val="clear" w:color="auto" w:fill="CDFFCC"/>
            <w:vAlign w:val="center"/>
          </w:tcPr>
          <w:p w:rsidR="00E17C09" w:rsidRPr="00A13AD1" w:rsidRDefault="00E17C09" w:rsidP="00B50670">
            <w:pPr>
              <w:spacing w:line="240" w:lineRule="auto"/>
              <w:ind w:firstLine="0"/>
              <w:jc w:val="center"/>
              <w:rPr>
                <w:rFonts w:asciiTheme="minorHAnsi" w:hAnsiTheme="minorHAnsi"/>
                <w:sz w:val="18"/>
                <w:szCs w:val="18"/>
              </w:rPr>
            </w:pPr>
            <w:r w:rsidRPr="00A13AD1">
              <w:rPr>
                <w:rFonts w:asciiTheme="minorHAnsi" w:hAnsiTheme="minorHAnsi"/>
                <w:sz w:val="18"/>
                <w:szCs w:val="18"/>
              </w:rPr>
              <w:t>28</w:t>
            </w:r>
          </w:p>
        </w:tc>
      </w:tr>
      <w:tr w:rsidR="00E17C09" w:rsidRPr="00A13AD1" w:rsidTr="002824C4">
        <w:trPr>
          <w:cantSplit/>
          <w:trHeight w:val="20"/>
          <w:jc w:val="center"/>
        </w:trPr>
        <w:tc>
          <w:tcPr>
            <w:tcW w:w="767" w:type="dxa"/>
            <w:vMerge/>
            <w:tcBorders>
              <w:top w:val="single" w:sz="8" w:space="0" w:color="000000"/>
              <w:left w:val="single" w:sz="8" w:space="0" w:color="000000"/>
              <w:bottom w:val="single" w:sz="8" w:space="0" w:color="000000"/>
            </w:tcBorders>
            <w:shd w:val="clear" w:color="auto" w:fill="CCCCFF"/>
            <w:textDirection w:val="btLr"/>
            <w:vAlign w:val="center"/>
          </w:tcPr>
          <w:p w:rsidR="00E17C09" w:rsidRPr="00A13AD1" w:rsidRDefault="00E17C09" w:rsidP="002824C4">
            <w:pPr>
              <w:spacing w:line="240" w:lineRule="auto"/>
              <w:ind w:firstLine="0"/>
              <w:rPr>
                <w:rFonts w:asciiTheme="minorHAnsi" w:hAnsiTheme="minorHAnsi"/>
                <w:sz w:val="18"/>
                <w:szCs w:val="18"/>
              </w:rPr>
            </w:pPr>
          </w:p>
        </w:tc>
        <w:tc>
          <w:tcPr>
            <w:tcW w:w="1483" w:type="dxa"/>
            <w:tcBorders>
              <w:left w:val="single" w:sz="8" w:space="0" w:color="000000"/>
              <w:bottom w:val="single" w:sz="8" w:space="0" w:color="000000"/>
            </w:tcBorders>
            <w:shd w:val="clear" w:color="auto" w:fill="FFCC99"/>
            <w:tcMar>
              <w:left w:w="28" w:type="dxa"/>
              <w:right w:w="28" w:type="dxa"/>
            </w:tcMar>
            <w:vAlign w:val="center"/>
          </w:tcPr>
          <w:p w:rsidR="00E17C09" w:rsidRPr="00A13AD1" w:rsidRDefault="00E17C09" w:rsidP="002824C4">
            <w:pPr>
              <w:spacing w:line="240" w:lineRule="auto"/>
              <w:ind w:firstLine="0"/>
              <w:rPr>
                <w:rFonts w:asciiTheme="minorHAnsi" w:hAnsiTheme="minorHAnsi"/>
                <w:sz w:val="18"/>
                <w:szCs w:val="18"/>
              </w:rPr>
            </w:pPr>
            <w:r w:rsidRPr="00A13AD1">
              <w:rPr>
                <w:rFonts w:asciiTheme="minorHAnsi" w:hAnsiTheme="minorHAnsi"/>
                <w:sz w:val="18"/>
                <w:szCs w:val="18"/>
              </w:rPr>
              <w:t>11</w:t>
            </w:r>
            <w:r w:rsidRPr="00A13AD1">
              <w:rPr>
                <w:rFonts w:asciiTheme="minorHAnsi" w:hAnsiTheme="minorHAnsi"/>
                <w:sz w:val="18"/>
                <w:szCs w:val="18"/>
                <w:vertAlign w:val="superscript"/>
              </w:rPr>
              <w:t>O</w:t>
            </w:r>
            <w:r w:rsidRPr="00A13AD1">
              <w:rPr>
                <w:rFonts w:asciiTheme="minorHAnsi" w:hAnsiTheme="minorHAnsi"/>
                <w:sz w:val="18"/>
                <w:szCs w:val="18"/>
              </w:rPr>
              <w:t xml:space="preserve"> Quadr</w:t>
            </w:r>
          </w:p>
        </w:tc>
        <w:tc>
          <w:tcPr>
            <w:tcW w:w="1508" w:type="dxa"/>
            <w:tcBorders>
              <w:top w:val="single" w:sz="8" w:space="0" w:color="000000"/>
              <w:left w:val="single" w:sz="8" w:space="0" w:color="000000"/>
              <w:bottom w:val="single" w:sz="8" w:space="0" w:color="000000"/>
              <w:right w:val="single" w:sz="4" w:space="0" w:color="auto"/>
            </w:tcBorders>
            <w:shd w:val="clear" w:color="auto" w:fill="CDFFCC"/>
            <w:vAlign w:val="center"/>
          </w:tcPr>
          <w:p w:rsidR="00E17C09" w:rsidRPr="00A13AD1" w:rsidRDefault="00E17C09" w:rsidP="00B50670">
            <w:pPr>
              <w:spacing w:line="240" w:lineRule="auto"/>
              <w:ind w:firstLine="0"/>
              <w:jc w:val="center"/>
              <w:rPr>
                <w:rFonts w:asciiTheme="minorHAnsi" w:hAnsiTheme="minorHAnsi"/>
                <w:sz w:val="18"/>
                <w:szCs w:val="18"/>
              </w:rPr>
            </w:pPr>
            <w:r w:rsidRPr="00A13AD1">
              <w:rPr>
                <w:rFonts w:asciiTheme="minorHAnsi" w:hAnsiTheme="minorHAnsi"/>
                <w:sz w:val="18"/>
                <w:szCs w:val="18"/>
              </w:rPr>
              <w:t>28</w:t>
            </w:r>
          </w:p>
        </w:tc>
      </w:tr>
      <w:tr w:rsidR="00E17C09" w:rsidRPr="00A13AD1" w:rsidTr="002824C4">
        <w:trPr>
          <w:cantSplit/>
          <w:trHeight w:val="20"/>
          <w:jc w:val="center"/>
        </w:trPr>
        <w:tc>
          <w:tcPr>
            <w:tcW w:w="767" w:type="dxa"/>
            <w:vMerge/>
            <w:tcBorders>
              <w:top w:val="single" w:sz="8" w:space="0" w:color="000000"/>
              <w:left w:val="single" w:sz="8" w:space="0" w:color="000000"/>
              <w:bottom w:val="single" w:sz="8" w:space="0" w:color="000000"/>
            </w:tcBorders>
            <w:shd w:val="clear" w:color="auto" w:fill="CCCCFF"/>
            <w:textDirection w:val="btLr"/>
            <w:vAlign w:val="center"/>
          </w:tcPr>
          <w:p w:rsidR="00E17C09" w:rsidRPr="00A13AD1" w:rsidRDefault="00E17C09" w:rsidP="002824C4">
            <w:pPr>
              <w:spacing w:line="240" w:lineRule="auto"/>
              <w:ind w:firstLine="0"/>
              <w:rPr>
                <w:rFonts w:asciiTheme="minorHAnsi" w:hAnsiTheme="minorHAnsi"/>
                <w:sz w:val="18"/>
                <w:szCs w:val="18"/>
              </w:rPr>
            </w:pPr>
          </w:p>
        </w:tc>
        <w:tc>
          <w:tcPr>
            <w:tcW w:w="1483" w:type="dxa"/>
            <w:tcBorders>
              <w:top w:val="single" w:sz="8" w:space="0" w:color="000000"/>
              <w:left w:val="single" w:sz="8" w:space="0" w:color="000000"/>
              <w:bottom w:val="single" w:sz="8" w:space="0" w:color="000000"/>
            </w:tcBorders>
            <w:shd w:val="clear" w:color="auto" w:fill="FFCC99"/>
            <w:tcMar>
              <w:left w:w="28" w:type="dxa"/>
              <w:right w:w="28" w:type="dxa"/>
            </w:tcMar>
            <w:vAlign w:val="center"/>
          </w:tcPr>
          <w:p w:rsidR="00E17C09" w:rsidRPr="00A13AD1" w:rsidRDefault="00E17C09" w:rsidP="002824C4">
            <w:pPr>
              <w:spacing w:line="240" w:lineRule="auto"/>
              <w:ind w:firstLine="0"/>
              <w:rPr>
                <w:rFonts w:asciiTheme="minorHAnsi" w:hAnsiTheme="minorHAnsi"/>
                <w:sz w:val="18"/>
                <w:szCs w:val="18"/>
              </w:rPr>
            </w:pPr>
            <w:r w:rsidRPr="00A13AD1">
              <w:rPr>
                <w:rFonts w:asciiTheme="minorHAnsi" w:hAnsiTheme="minorHAnsi"/>
                <w:sz w:val="18"/>
                <w:szCs w:val="18"/>
              </w:rPr>
              <w:t>12</w:t>
            </w:r>
            <w:r w:rsidRPr="00A13AD1">
              <w:rPr>
                <w:rFonts w:asciiTheme="minorHAnsi" w:hAnsiTheme="minorHAnsi"/>
                <w:sz w:val="18"/>
                <w:szCs w:val="18"/>
                <w:vertAlign w:val="superscript"/>
              </w:rPr>
              <w:t xml:space="preserve">O </w:t>
            </w:r>
            <w:r w:rsidRPr="00A13AD1">
              <w:rPr>
                <w:rFonts w:asciiTheme="minorHAnsi" w:hAnsiTheme="minorHAnsi"/>
                <w:sz w:val="18"/>
                <w:szCs w:val="18"/>
              </w:rPr>
              <w:t>Quadr</w:t>
            </w:r>
          </w:p>
        </w:tc>
        <w:tc>
          <w:tcPr>
            <w:tcW w:w="1508" w:type="dxa"/>
            <w:tcBorders>
              <w:top w:val="single" w:sz="8" w:space="0" w:color="000000"/>
              <w:left w:val="single" w:sz="8" w:space="0" w:color="000000"/>
              <w:bottom w:val="single" w:sz="8" w:space="0" w:color="000000"/>
              <w:right w:val="single" w:sz="4" w:space="0" w:color="auto"/>
            </w:tcBorders>
            <w:shd w:val="clear" w:color="auto" w:fill="CDFFCC"/>
            <w:vAlign w:val="center"/>
          </w:tcPr>
          <w:p w:rsidR="00E17C09" w:rsidRPr="00A13AD1" w:rsidRDefault="00E17C09" w:rsidP="00B50670">
            <w:pPr>
              <w:spacing w:line="240" w:lineRule="auto"/>
              <w:ind w:firstLine="0"/>
              <w:jc w:val="center"/>
              <w:rPr>
                <w:rFonts w:asciiTheme="minorHAnsi" w:hAnsiTheme="minorHAnsi"/>
                <w:sz w:val="18"/>
                <w:szCs w:val="18"/>
              </w:rPr>
            </w:pPr>
            <w:r w:rsidRPr="00A13AD1">
              <w:rPr>
                <w:rFonts w:asciiTheme="minorHAnsi" w:hAnsiTheme="minorHAnsi"/>
                <w:sz w:val="18"/>
                <w:szCs w:val="18"/>
              </w:rPr>
              <w:t>30</w:t>
            </w:r>
          </w:p>
        </w:tc>
      </w:tr>
      <w:tr w:rsidR="00E17C09" w:rsidRPr="00A13AD1" w:rsidTr="002824C4">
        <w:trPr>
          <w:cantSplit/>
          <w:trHeight w:val="39"/>
          <w:jc w:val="center"/>
        </w:trPr>
        <w:tc>
          <w:tcPr>
            <w:tcW w:w="767" w:type="dxa"/>
            <w:tcBorders>
              <w:top w:val="single" w:sz="8" w:space="0" w:color="000000"/>
              <w:left w:val="single" w:sz="8" w:space="0" w:color="000000"/>
              <w:bottom w:val="single" w:sz="8" w:space="0" w:color="000000"/>
            </w:tcBorders>
            <w:shd w:val="clear" w:color="auto" w:fill="CCCCFF"/>
            <w:textDirection w:val="btLr"/>
            <w:vAlign w:val="center"/>
          </w:tcPr>
          <w:p w:rsidR="00E17C09" w:rsidRPr="00A13AD1" w:rsidRDefault="00E17C09" w:rsidP="002824C4">
            <w:pPr>
              <w:spacing w:line="240" w:lineRule="auto"/>
              <w:ind w:firstLine="0"/>
              <w:rPr>
                <w:rFonts w:asciiTheme="minorHAnsi" w:hAnsiTheme="minorHAnsi"/>
                <w:sz w:val="18"/>
                <w:szCs w:val="18"/>
              </w:rPr>
            </w:pPr>
          </w:p>
        </w:tc>
        <w:tc>
          <w:tcPr>
            <w:tcW w:w="1483" w:type="dxa"/>
            <w:tcBorders>
              <w:top w:val="single" w:sz="8" w:space="0" w:color="000000"/>
              <w:left w:val="single" w:sz="8" w:space="0" w:color="000000"/>
              <w:bottom w:val="single" w:sz="8" w:space="0" w:color="000000"/>
            </w:tcBorders>
            <w:shd w:val="clear" w:color="auto" w:fill="FFCC99"/>
            <w:tcMar>
              <w:left w:w="28" w:type="dxa"/>
              <w:right w:w="28" w:type="dxa"/>
            </w:tcMar>
            <w:vAlign w:val="center"/>
          </w:tcPr>
          <w:p w:rsidR="00E17C09" w:rsidRPr="00A13AD1" w:rsidRDefault="00E17C09" w:rsidP="002824C4">
            <w:pPr>
              <w:spacing w:line="240" w:lineRule="auto"/>
              <w:ind w:firstLine="0"/>
              <w:rPr>
                <w:rFonts w:asciiTheme="minorHAnsi" w:hAnsiTheme="minorHAnsi"/>
                <w:sz w:val="18"/>
                <w:szCs w:val="18"/>
              </w:rPr>
            </w:pPr>
            <w:r w:rsidRPr="00A13AD1">
              <w:rPr>
                <w:rFonts w:asciiTheme="minorHAnsi" w:hAnsiTheme="minorHAnsi"/>
                <w:sz w:val="18"/>
                <w:szCs w:val="18"/>
              </w:rPr>
              <w:t>Total</w:t>
            </w:r>
          </w:p>
        </w:tc>
        <w:tc>
          <w:tcPr>
            <w:tcW w:w="1508" w:type="dxa"/>
            <w:tcBorders>
              <w:top w:val="single" w:sz="8" w:space="0" w:color="000000"/>
              <w:left w:val="single" w:sz="8" w:space="0" w:color="000000"/>
              <w:bottom w:val="single" w:sz="8" w:space="0" w:color="000000"/>
              <w:right w:val="single" w:sz="4" w:space="0" w:color="auto"/>
            </w:tcBorders>
            <w:shd w:val="clear" w:color="auto" w:fill="CDFFCC"/>
            <w:vAlign w:val="center"/>
          </w:tcPr>
          <w:p w:rsidR="00E17C09" w:rsidRPr="00A13AD1" w:rsidRDefault="00E17C09" w:rsidP="00B50670">
            <w:pPr>
              <w:spacing w:line="240" w:lineRule="auto"/>
              <w:ind w:firstLine="0"/>
              <w:jc w:val="center"/>
              <w:rPr>
                <w:rFonts w:asciiTheme="minorHAnsi" w:hAnsiTheme="minorHAnsi"/>
                <w:sz w:val="18"/>
                <w:szCs w:val="18"/>
              </w:rPr>
            </w:pPr>
            <w:r w:rsidRPr="00A13AD1">
              <w:rPr>
                <w:rFonts w:asciiTheme="minorHAnsi" w:hAnsiTheme="minorHAnsi"/>
                <w:sz w:val="18"/>
                <w:szCs w:val="18"/>
              </w:rPr>
              <w:t>256</w:t>
            </w:r>
          </w:p>
        </w:tc>
      </w:tr>
    </w:tbl>
    <w:p w:rsidR="00FD733B" w:rsidRDefault="00FD733B" w:rsidP="00FD733B">
      <w:pPr>
        <w:pStyle w:val="Ttulo3"/>
      </w:pPr>
      <w:bookmarkStart w:id="37" w:name="_Toc490495567"/>
      <w:bookmarkStart w:id="38" w:name="_Toc415392984"/>
      <w:r w:rsidRPr="003F5A14">
        <w:lastRenderedPageBreak/>
        <w:t xml:space="preserve">DISCIPLINAS </w:t>
      </w:r>
      <w:r>
        <w:t>OBRIGATÓRIAS DO BCC</w:t>
      </w:r>
      <w:bookmarkEnd w:id="37"/>
      <w:r w:rsidRPr="003F5A14">
        <w:t xml:space="preserve"> </w:t>
      </w:r>
    </w:p>
    <w:p w:rsidR="002865EA" w:rsidRDefault="002865EA" w:rsidP="00FD733B">
      <w:pPr>
        <w:pStyle w:val="Legenda"/>
        <w:rPr>
          <w:b/>
          <w:color w:val="auto"/>
          <w:sz w:val="22"/>
        </w:rPr>
      </w:pPr>
    </w:p>
    <w:p w:rsidR="00FD733B" w:rsidRPr="00FD733B" w:rsidRDefault="00FD733B" w:rsidP="00FD733B">
      <w:pPr>
        <w:pStyle w:val="Legenda"/>
        <w:rPr>
          <w:color w:val="auto"/>
          <w:sz w:val="22"/>
        </w:rPr>
      </w:pPr>
      <w:r w:rsidRPr="00FD733B">
        <w:rPr>
          <w:b/>
          <w:color w:val="auto"/>
          <w:sz w:val="22"/>
        </w:rPr>
        <w:t>Tabela 4</w:t>
      </w:r>
      <w:r w:rsidRPr="00FD733B">
        <w:rPr>
          <w:color w:val="auto"/>
          <w:sz w:val="22"/>
        </w:rPr>
        <w:t xml:space="preserve"> – Disciplinas Obrigatórias do BCC</w:t>
      </w:r>
    </w:p>
    <w:tbl>
      <w:tblPr>
        <w:tblW w:w="0" w:type="auto"/>
        <w:tblInd w:w="-40" w:type="dxa"/>
        <w:tblLayout w:type="fixed"/>
        <w:tblCellMar>
          <w:left w:w="0" w:type="dxa"/>
        </w:tblCellMar>
        <w:tblLook w:val="0000" w:firstRow="0" w:lastRow="0" w:firstColumn="0" w:lastColumn="0" w:noHBand="0" w:noVBand="0"/>
      </w:tblPr>
      <w:tblGrid>
        <w:gridCol w:w="1413"/>
        <w:gridCol w:w="4798"/>
        <w:gridCol w:w="475"/>
        <w:gridCol w:w="449"/>
        <w:gridCol w:w="448"/>
        <w:gridCol w:w="978"/>
      </w:tblGrid>
      <w:tr w:rsidR="00FD733B" w:rsidRPr="00FD733B" w:rsidTr="003000F5">
        <w:trPr>
          <w:trHeight w:val="288"/>
        </w:trPr>
        <w:tc>
          <w:tcPr>
            <w:tcW w:w="1413" w:type="dxa"/>
            <w:tcBorders>
              <w:top w:val="single" w:sz="8" w:space="0" w:color="808080"/>
              <w:left w:val="single" w:sz="8" w:space="0" w:color="808080"/>
              <w:bottom w:val="single" w:sz="20" w:space="0" w:color="808080"/>
              <w:right w:val="single" w:sz="8" w:space="0" w:color="808080"/>
            </w:tcBorders>
            <w:shd w:val="clear" w:color="auto" w:fill="EAF1DD"/>
          </w:tcPr>
          <w:p w:rsidR="00FD733B" w:rsidRPr="00FD733B" w:rsidRDefault="00FD733B" w:rsidP="003000F5">
            <w:pPr>
              <w:pStyle w:val="Normal1"/>
              <w:suppressAutoHyphens w:val="0"/>
              <w:spacing w:before="0"/>
              <w:ind w:firstLine="0"/>
              <w:jc w:val="center"/>
              <w:rPr>
                <w:rFonts w:ascii="Arial" w:hAnsi="Arial"/>
                <w:b/>
                <w:bCs/>
                <w:color w:val="auto"/>
                <w:sz w:val="18"/>
                <w:szCs w:val="18"/>
              </w:rPr>
            </w:pPr>
            <w:r w:rsidRPr="00FD733B">
              <w:rPr>
                <w:rFonts w:ascii="Arial" w:hAnsi="Arial"/>
                <w:b/>
                <w:bCs/>
                <w:color w:val="auto"/>
                <w:sz w:val="18"/>
                <w:szCs w:val="18"/>
              </w:rPr>
              <w:t>Sigla</w:t>
            </w:r>
          </w:p>
        </w:tc>
        <w:tc>
          <w:tcPr>
            <w:tcW w:w="4798" w:type="dxa"/>
            <w:tcBorders>
              <w:top w:val="single" w:sz="8" w:space="0" w:color="808080"/>
              <w:left w:val="single" w:sz="8" w:space="0" w:color="808080"/>
              <w:bottom w:val="single" w:sz="20" w:space="0" w:color="808080"/>
              <w:right w:val="single" w:sz="8" w:space="0" w:color="808080"/>
            </w:tcBorders>
            <w:shd w:val="clear" w:color="auto" w:fill="EAF1DD"/>
          </w:tcPr>
          <w:p w:rsidR="00FD733B" w:rsidRPr="00FD733B" w:rsidRDefault="00FD733B" w:rsidP="003000F5">
            <w:pPr>
              <w:pStyle w:val="Normal1"/>
              <w:suppressAutoHyphens w:val="0"/>
              <w:spacing w:before="0"/>
              <w:ind w:firstLine="0"/>
              <w:jc w:val="center"/>
              <w:rPr>
                <w:rFonts w:ascii="Arial" w:hAnsi="Arial"/>
                <w:b/>
                <w:bCs/>
                <w:color w:val="auto"/>
                <w:sz w:val="18"/>
                <w:szCs w:val="18"/>
              </w:rPr>
            </w:pPr>
            <w:r w:rsidRPr="00FD733B">
              <w:rPr>
                <w:rFonts w:ascii="Arial" w:hAnsi="Arial"/>
                <w:b/>
                <w:bCs/>
                <w:color w:val="auto"/>
                <w:sz w:val="18"/>
                <w:szCs w:val="18"/>
              </w:rPr>
              <w:t>Nome</w:t>
            </w:r>
          </w:p>
        </w:tc>
        <w:tc>
          <w:tcPr>
            <w:tcW w:w="475" w:type="dxa"/>
            <w:tcBorders>
              <w:top w:val="single" w:sz="8" w:space="0" w:color="808080"/>
              <w:left w:val="single" w:sz="8" w:space="0" w:color="808080"/>
              <w:bottom w:val="single" w:sz="20" w:space="0" w:color="808080"/>
              <w:right w:val="single" w:sz="8" w:space="0" w:color="808080"/>
            </w:tcBorders>
            <w:shd w:val="clear" w:color="auto" w:fill="EAF1DD"/>
          </w:tcPr>
          <w:p w:rsidR="00FD733B" w:rsidRPr="00FD733B" w:rsidRDefault="00FD733B" w:rsidP="003000F5">
            <w:pPr>
              <w:pStyle w:val="Normal1"/>
              <w:suppressAutoHyphens w:val="0"/>
              <w:spacing w:before="0"/>
              <w:ind w:firstLine="0"/>
              <w:jc w:val="center"/>
              <w:rPr>
                <w:rFonts w:ascii="Arial" w:hAnsi="Arial"/>
                <w:b/>
                <w:bCs/>
                <w:color w:val="auto"/>
                <w:sz w:val="18"/>
                <w:szCs w:val="18"/>
              </w:rPr>
            </w:pPr>
            <w:r w:rsidRPr="00FD733B">
              <w:rPr>
                <w:rFonts w:ascii="Arial" w:hAnsi="Arial"/>
                <w:b/>
                <w:bCs/>
                <w:color w:val="auto"/>
                <w:sz w:val="18"/>
                <w:szCs w:val="18"/>
              </w:rPr>
              <w:t>T</w:t>
            </w:r>
          </w:p>
        </w:tc>
        <w:tc>
          <w:tcPr>
            <w:tcW w:w="449" w:type="dxa"/>
            <w:tcBorders>
              <w:top w:val="single" w:sz="8" w:space="0" w:color="808080"/>
              <w:left w:val="single" w:sz="8" w:space="0" w:color="808080"/>
              <w:bottom w:val="single" w:sz="20" w:space="0" w:color="808080"/>
              <w:right w:val="single" w:sz="8" w:space="0" w:color="808080"/>
            </w:tcBorders>
            <w:shd w:val="clear" w:color="auto" w:fill="EAF1DD"/>
          </w:tcPr>
          <w:p w:rsidR="00FD733B" w:rsidRPr="00FD733B" w:rsidRDefault="00FD733B" w:rsidP="003000F5">
            <w:pPr>
              <w:pStyle w:val="Normal1"/>
              <w:suppressAutoHyphens w:val="0"/>
              <w:spacing w:before="0"/>
              <w:ind w:firstLine="0"/>
              <w:jc w:val="center"/>
              <w:rPr>
                <w:rFonts w:ascii="Arial" w:hAnsi="Arial"/>
                <w:b/>
                <w:bCs/>
                <w:color w:val="auto"/>
                <w:sz w:val="18"/>
                <w:szCs w:val="18"/>
              </w:rPr>
            </w:pPr>
            <w:r w:rsidRPr="00FD733B">
              <w:rPr>
                <w:rFonts w:ascii="Arial" w:hAnsi="Arial"/>
                <w:b/>
                <w:bCs/>
                <w:color w:val="auto"/>
                <w:sz w:val="18"/>
                <w:szCs w:val="18"/>
              </w:rPr>
              <w:t>P</w:t>
            </w:r>
          </w:p>
        </w:tc>
        <w:tc>
          <w:tcPr>
            <w:tcW w:w="448" w:type="dxa"/>
            <w:tcBorders>
              <w:top w:val="single" w:sz="8" w:space="0" w:color="808080"/>
              <w:left w:val="single" w:sz="8" w:space="0" w:color="808080"/>
              <w:bottom w:val="single" w:sz="20" w:space="0" w:color="808080"/>
              <w:right w:val="single" w:sz="8" w:space="0" w:color="808080"/>
            </w:tcBorders>
            <w:shd w:val="clear" w:color="auto" w:fill="EAF1DD"/>
          </w:tcPr>
          <w:p w:rsidR="00FD733B" w:rsidRPr="00FD733B" w:rsidRDefault="00FD733B" w:rsidP="003000F5">
            <w:pPr>
              <w:pStyle w:val="Normal1"/>
              <w:suppressAutoHyphens w:val="0"/>
              <w:spacing w:before="0"/>
              <w:ind w:firstLine="0"/>
              <w:jc w:val="center"/>
              <w:rPr>
                <w:rFonts w:ascii="Arial" w:hAnsi="Arial"/>
                <w:b/>
                <w:bCs/>
                <w:color w:val="auto"/>
                <w:sz w:val="18"/>
                <w:szCs w:val="18"/>
              </w:rPr>
            </w:pPr>
            <w:r w:rsidRPr="00FD733B">
              <w:rPr>
                <w:rFonts w:ascii="Arial" w:hAnsi="Arial"/>
                <w:b/>
                <w:bCs/>
                <w:color w:val="auto"/>
                <w:sz w:val="18"/>
                <w:szCs w:val="18"/>
              </w:rPr>
              <w:t>I</w:t>
            </w:r>
          </w:p>
        </w:tc>
        <w:tc>
          <w:tcPr>
            <w:tcW w:w="978" w:type="dxa"/>
            <w:tcBorders>
              <w:top w:val="single" w:sz="8" w:space="0" w:color="808080"/>
              <w:left w:val="single" w:sz="8" w:space="0" w:color="808080"/>
              <w:bottom w:val="single" w:sz="20" w:space="0" w:color="808080"/>
              <w:right w:val="single" w:sz="8" w:space="0" w:color="808080"/>
            </w:tcBorders>
            <w:shd w:val="clear" w:color="auto" w:fill="EAF1DD"/>
          </w:tcPr>
          <w:p w:rsidR="00FD733B" w:rsidRPr="00FD733B" w:rsidRDefault="00FD733B" w:rsidP="003000F5">
            <w:pPr>
              <w:pStyle w:val="Normal1"/>
              <w:suppressAutoHyphens w:val="0"/>
              <w:spacing w:before="0"/>
              <w:ind w:firstLine="0"/>
              <w:jc w:val="center"/>
              <w:rPr>
                <w:rFonts w:ascii="Arial" w:hAnsi="Arial"/>
                <w:b/>
                <w:bCs/>
                <w:color w:val="auto"/>
                <w:sz w:val="18"/>
                <w:szCs w:val="18"/>
              </w:rPr>
            </w:pPr>
            <w:r w:rsidRPr="00FD733B">
              <w:rPr>
                <w:rFonts w:ascii="Arial" w:hAnsi="Arial"/>
                <w:b/>
                <w:bCs/>
                <w:color w:val="auto"/>
                <w:sz w:val="18"/>
                <w:szCs w:val="18"/>
              </w:rPr>
              <w:t>Créditos</w:t>
            </w:r>
          </w:p>
        </w:tc>
      </w:tr>
      <w:tr w:rsidR="00FD733B" w:rsidRPr="00FD733B" w:rsidTr="003000F5">
        <w:trPr>
          <w:trHeight w:val="255"/>
        </w:trPr>
        <w:tc>
          <w:tcPr>
            <w:tcW w:w="1413" w:type="dxa"/>
            <w:tcBorders>
              <w:top w:val="single" w:sz="8" w:space="0" w:color="808080"/>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line="360" w:lineRule="auto"/>
              <w:ind w:firstLine="0"/>
              <w:jc w:val="center"/>
              <w:rPr>
                <w:rFonts w:ascii="Arial" w:hAnsi="Arial"/>
                <w:color w:val="auto"/>
                <w:sz w:val="18"/>
                <w:szCs w:val="18"/>
              </w:rPr>
            </w:pPr>
            <w:r w:rsidRPr="00FD733B">
              <w:rPr>
                <w:rFonts w:ascii="Arial" w:hAnsi="Arial"/>
                <w:color w:val="auto"/>
                <w:sz w:val="18"/>
                <w:szCs w:val="18"/>
              </w:rPr>
              <w:t>MCTB001-13</w:t>
            </w:r>
          </w:p>
        </w:tc>
        <w:tc>
          <w:tcPr>
            <w:tcW w:w="4798" w:type="dxa"/>
            <w:tcBorders>
              <w:top w:val="single" w:sz="8" w:space="0" w:color="808080"/>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rPr>
                <w:rFonts w:ascii="Arial" w:hAnsi="Arial"/>
                <w:color w:val="auto"/>
                <w:sz w:val="18"/>
                <w:szCs w:val="18"/>
              </w:rPr>
            </w:pPr>
            <w:r w:rsidRPr="00FD733B">
              <w:rPr>
                <w:rFonts w:ascii="Arial" w:hAnsi="Arial"/>
                <w:color w:val="auto"/>
                <w:sz w:val="18"/>
                <w:szCs w:val="18"/>
              </w:rPr>
              <w:t>Álgebra Linear</w:t>
            </w:r>
          </w:p>
        </w:tc>
        <w:tc>
          <w:tcPr>
            <w:tcW w:w="475" w:type="dxa"/>
            <w:tcBorders>
              <w:top w:val="single" w:sz="8" w:space="0" w:color="808080"/>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6</w:t>
            </w:r>
          </w:p>
        </w:tc>
        <w:tc>
          <w:tcPr>
            <w:tcW w:w="449" w:type="dxa"/>
            <w:tcBorders>
              <w:top w:val="single" w:sz="8" w:space="0" w:color="808080"/>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0</w:t>
            </w:r>
          </w:p>
        </w:tc>
        <w:tc>
          <w:tcPr>
            <w:tcW w:w="448" w:type="dxa"/>
            <w:tcBorders>
              <w:top w:val="single" w:sz="8" w:space="0" w:color="808080"/>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5</w:t>
            </w:r>
          </w:p>
        </w:tc>
        <w:tc>
          <w:tcPr>
            <w:tcW w:w="978" w:type="dxa"/>
            <w:tcBorders>
              <w:top w:val="single" w:sz="8" w:space="0" w:color="808080"/>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6</w:t>
            </w:r>
          </w:p>
        </w:tc>
      </w:tr>
      <w:tr w:rsidR="00FD733B" w:rsidRPr="00FD733B" w:rsidTr="003000F5">
        <w:trPr>
          <w:trHeight w:val="255"/>
        </w:trPr>
        <w:tc>
          <w:tcPr>
            <w:tcW w:w="1413"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line="360" w:lineRule="auto"/>
              <w:ind w:firstLine="0"/>
              <w:jc w:val="center"/>
              <w:rPr>
                <w:rFonts w:ascii="Arial" w:hAnsi="Arial"/>
                <w:bCs/>
                <w:color w:val="auto"/>
                <w:sz w:val="18"/>
                <w:szCs w:val="18"/>
              </w:rPr>
            </w:pPr>
            <w:r w:rsidRPr="00FD733B">
              <w:rPr>
                <w:rFonts w:ascii="Arial" w:hAnsi="Arial"/>
                <w:bCs/>
                <w:color w:val="auto"/>
                <w:sz w:val="18"/>
                <w:szCs w:val="18"/>
              </w:rPr>
              <w:t>MCTA001-15</w:t>
            </w:r>
          </w:p>
        </w:tc>
        <w:tc>
          <w:tcPr>
            <w:tcW w:w="479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rPr>
                <w:rFonts w:ascii="Arial" w:hAnsi="Arial"/>
                <w:color w:val="auto"/>
                <w:sz w:val="18"/>
                <w:szCs w:val="18"/>
              </w:rPr>
            </w:pPr>
            <w:r w:rsidRPr="00FD733B">
              <w:rPr>
                <w:rFonts w:ascii="Arial" w:hAnsi="Arial"/>
                <w:color w:val="auto"/>
                <w:sz w:val="18"/>
                <w:szCs w:val="18"/>
              </w:rPr>
              <w:t>Algoritmos e Estruturas de Dados I</w:t>
            </w:r>
          </w:p>
        </w:tc>
        <w:tc>
          <w:tcPr>
            <w:tcW w:w="475"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2</w:t>
            </w:r>
          </w:p>
        </w:tc>
        <w:tc>
          <w:tcPr>
            <w:tcW w:w="449"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2</w:t>
            </w:r>
          </w:p>
        </w:tc>
        <w:tc>
          <w:tcPr>
            <w:tcW w:w="44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4</w:t>
            </w:r>
          </w:p>
        </w:tc>
        <w:tc>
          <w:tcPr>
            <w:tcW w:w="97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4</w:t>
            </w:r>
          </w:p>
        </w:tc>
      </w:tr>
      <w:tr w:rsidR="00FD733B" w:rsidRPr="00FD733B" w:rsidTr="003000F5">
        <w:trPr>
          <w:trHeight w:val="255"/>
        </w:trPr>
        <w:tc>
          <w:tcPr>
            <w:tcW w:w="1413" w:type="dxa"/>
            <w:tcBorders>
              <w:top w:val="single" w:sz="8" w:space="0" w:color="808080"/>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line="360" w:lineRule="auto"/>
              <w:ind w:firstLine="0"/>
              <w:jc w:val="center"/>
              <w:rPr>
                <w:rFonts w:ascii="Arial" w:hAnsi="Arial"/>
                <w:bCs/>
                <w:color w:val="auto"/>
                <w:sz w:val="18"/>
                <w:szCs w:val="18"/>
              </w:rPr>
            </w:pPr>
            <w:r w:rsidRPr="00FD733B">
              <w:rPr>
                <w:rFonts w:ascii="Arial" w:hAnsi="Arial"/>
                <w:bCs/>
                <w:color w:val="auto"/>
                <w:sz w:val="18"/>
                <w:szCs w:val="18"/>
              </w:rPr>
              <w:t>MCTA002-13</w:t>
            </w:r>
          </w:p>
        </w:tc>
        <w:tc>
          <w:tcPr>
            <w:tcW w:w="4798" w:type="dxa"/>
            <w:tcBorders>
              <w:top w:val="single" w:sz="8" w:space="0" w:color="808080"/>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rPr>
                <w:rFonts w:ascii="Arial" w:hAnsi="Arial"/>
                <w:color w:val="auto"/>
                <w:sz w:val="18"/>
                <w:szCs w:val="18"/>
              </w:rPr>
            </w:pPr>
            <w:r w:rsidRPr="00FD733B">
              <w:rPr>
                <w:rFonts w:ascii="Arial" w:hAnsi="Arial"/>
                <w:color w:val="auto"/>
                <w:sz w:val="18"/>
                <w:szCs w:val="18"/>
              </w:rPr>
              <w:t>Algoritmos e Estruturas de Dados II</w:t>
            </w:r>
          </w:p>
        </w:tc>
        <w:tc>
          <w:tcPr>
            <w:tcW w:w="475" w:type="dxa"/>
            <w:tcBorders>
              <w:top w:val="single" w:sz="8" w:space="0" w:color="808080"/>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2</w:t>
            </w:r>
          </w:p>
        </w:tc>
        <w:tc>
          <w:tcPr>
            <w:tcW w:w="449" w:type="dxa"/>
            <w:tcBorders>
              <w:top w:val="single" w:sz="8" w:space="0" w:color="808080"/>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2</w:t>
            </w:r>
          </w:p>
        </w:tc>
        <w:tc>
          <w:tcPr>
            <w:tcW w:w="448" w:type="dxa"/>
            <w:tcBorders>
              <w:top w:val="single" w:sz="8" w:space="0" w:color="808080"/>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4</w:t>
            </w:r>
          </w:p>
        </w:tc>
        <w:tc>
          <w:tcPr>
            <w:tcW w:w="978" w:type="dxa"/>
            <w:tcBorders>
              <w:top w:val="single" w:sz="8" w:space="0" w:color="808080"/>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4</w:t>
            </w:r>
          </w:p>
        </w:tc>
      </w:tr>
      <w:tr w:rsidR="00FD733B" w:rsidRPr="00FD733B" w:rsidTr="003000F5">
        <w:trPr>
          <w:trHeight w:val="255"/>
        </w:trPr>
        <w:tc>
          <w:tcPr>
            <w:tcW w:w="1413"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line="360" w:lineRule="auto"/>
              <w:ind w:firstLine="0"/>
              <w:jc w:val="center"/>
              <w:rPr>
                <w:rFonts w:ascii="Arial" w:hAnsi="Arial"/>
                <w:color w:val="auto"/>
                <w:sz w:val="18"/>
                <w:szCs w:val="18"/>
              </w:rPr>
            </w:pPr>
            <w:r w:rsidRPr="00FD733B">
              <w:rPr>
                <w:rFonts w:ascii="Arial" w:hAnsi="Arial"/>
                <w:color w:val="auto"/>
                <w:sz w:val="18"/>
                <w:szCs w:val="18"/>
              </w:rPr>
              <w:t>MCTA003-13</w:t>
            </w:r>
          </w:p>
        </w:tc>
        <w:tc>
          <w:tcPr>
            <w:tcW w:w="479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rPr>
                <w:rFonts w:ascii="Arial" w:hAnsi="Arial"/>
                <w:color w:val="auto"/>
                <w:sz w:val="18"/>
                <w:szCs w:val="18"/>
              </w:rPr>
            </w:pPr>
            <w:r w:rsidRPr="00FD733B">
              <w:rPr>
                <w:rFonts w:ascii="Arial" w:hAnsi="Arial"/>
                <w:color w:val="auto"/>
                <w:sz w:val="18"/>
                <w:szCs w:val="18"/>
              </w:rPr>
              <w:t>Análise de Algoritmos</w:t>
            </w:r>
          </w:p>
        </w:tc>
        <w:tc>
          <w:tcPr>
            <w:tcW w:w="475"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4</w:t>
            </w:r>
          </w:p>
        </w:tc>
        <w:tc>
          <w:tcPr>
            <w:tcW w:w="449"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0</w:t>
            </w:r>
          </w:p>
        </w:tc>
        <w:tc>
          <w:tcPr>
            <w:tcW w:w="44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4</w:t>
            </w:r>
          </w:p>
        </w:tc>
        <w:tc>
          <w:tcPr>
            <w:tcW w:w="97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4</w:t>
            </w:r>
          </w:p>
        </w:tc>
      </w:tr>
      <w:tr w:rsidR="00FD733B" w:rsidRPr="00FD733B" w:rsidTr="003000F5">
        <w:trPr>
          <w:trHeight w:val="255"/>
        </w:trPr>
        <w:tc>
          <w:tcPr>
            <w:tcW w:w="1413"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line="360" w:lineRule="auto"/>
              <w:ind w:firstLine="0"/>
              <w:jc w:val="center"/>
              <w:rPr>
                <w:rFonts w:ascii="Arial" w:hAnsi="Arial"/>
                <w:color w:val="auto"/>
                <w:sz w:val="18"/>
                <w:szCs w:val="18"/>
              </w:rPr>
            </w:pPr>
            <w:r w:rsidRPr="00FD733B">
              <w:rPr>
                <w:rFonts w:ascii="Arial" w:hAnsi="Arial"/>
                <w:color w:val="auto"/>
                <w:sz w:val="18"/>
                <w:szCs w:val="18"/>
              </w:rPr>
              <w:t>MCTA004-13</w:t>
            </w:r>
          </w:p>
        </w:tc>
        <w:tc>
          <w:tcPr>
            <w:tcW w:w="479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rPr>
                <w:rFonts w:ascii="Arial" w:hAnsi="Arial"/>
                <w:color w:val="auto"/>
                <w:sz w:val="18"/>
                <w:szCs w:val="18"/>
              </w:rPr>
            </w:pPr>
            <w:r w:rsidRPr="00FD733B">
              <w:rPr>
                <w:rFonts w:ascii="Arial" w:hAnsi="Arial"/>
                <w:color w:val="auto"/>
                <w:sz w:val="18"/>
                <w:szCs w:val="18"/>
              </w:rPr>
              <w:t>Arquitetura de Computadores</w:t>
            </w:r>
          </w:p>
        </w:tc>
        <w:tc>
          <w:tcPr>
            <w:tcW w:w="475"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4</w:t>
            </w:r>
          </w:p>
        </w:tc>
        <w:tc>
          <w:tcPr>
            <w:tcW w:w="449"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0</w:t>
            </w:r>
          </w:p>
        </w:tc>
        <w:tc>
          <w:tcPr>
            <w:tcW w:w="44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4</w:t>
            </w:r>
          </w:p>
        </w:tc>
        <w:tc>
          <w:tcPr>
            <w:tcW w:w="97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4</w:t>
            </w:r>
          </w:p>
        </w:tc>
      </w:tr>
      <w:tr w:rsidR="00FD733B" w:rsidRPr="00FD733B" w:rsidTr="003000F5">
        <w:trPr>
          <w:trHeight w:val="255"/>
        </w:trPr>
        <w:tc>
          <w:tcPr>
            <w:tcW w:w="1413"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line="360" w:lineRule="auto"/>
              <w:ind w:firstLine="0"/>
              <w:jc w:val="center"/>
              <w:rPr>
                <w:rFonts w:ascii="Arial" w:hAnsi="Arial"/>
                <w:color w:val="auto"/>
                <w:sz w:val="18"/>
                <w:szCs w:val="18"/>
              </w:rPr>
            </w:pPr>
            <w:r w:rsidRPr="00FD733B">
              <w:rPr>
                <w:rFonts w:ascii="Arial" w:hAnsi="Arial"/>
                <w:color w:val="auto"/>
                <w:sz w:val="18"/>
                <w:szCs w:val="18"/>
              </w:rPr>
              <w:t>MCTA032-15</w:t>
            </w:r>
          </w:p>
        </w:tc>
        <w:tc>
          <w:tcPr>
            <w:tcW w:w="479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rPr>
                <w:rFonts w:ascii="Arial" w:hAnsi="Arial"/>
                <w:color w:val="auto"/>
                <w:sz w:val="18"/>
                <w:szCs w:val="18"/>
              </w:rPr>
            </w:pPr>
            <w:r w:rsidRPr="00FD733B">
              <w:rPr>
                <w:rFonts w:ascii="Arial" w:hAnsi="Arial"/>
                <w:color w:val="auto"/>
                <w:sz w:val="18"/>
                <w:szCs w:val="18"/>
              </w:rPr>
              <w:t>Banco de Dados</w:t>
            </w:r>
          </w:p>
        </w:tc>
        <w:tc>
          <w:tcPr>
            <w:tcW w:w="475"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4</w:t>
            </w:r>
          </w:p>
        </w:tc>
        <w:tc>
          <w:tcPr>
            <w:tcW w:w="449"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0</w:t>
            </w:r>
          </w:p>
        </w:tc>
        <w:tc>
          <w:tcPr>
            <w:tcW w:w="44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4</w:t>
            </w:r>
          </w:p>
        </w:tc>
        <w:tc>
          <w:tcPr>
            <w:tcW w:w="97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4</w:t>
            </w:r>
          </w:p>
        </w:tc>
      </w:tr>
      <w:tr w:rsidR="00FD733B" w:rsidRPr="00FD733B" w:rsidTr="003000F5">
        <w:trPr>
          <w:trHeight w:val="255"/>
        </w:trPr>
        <w:tc>
          <w:tcPr>
            <w:tcW w:w="1413"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line="360" w:lineRule="auto"/>
              <w:ind w:firstLine="0"/>
              <w:jc w:val="center"/>
              <w:rPr>
                <w:rFonts w:ascii="Arial" w:hAnsi="Arial"/>
                <w:color w:val="auto"/>
                <w:sz w:val="18"/>
                <w:szCs w:val="18"/>
              </w:rPr>
            </w:pPr>
            <w:r w:rsidRPr="00FD733B">
              <w:rPr>
                <w:rFonts w:ascii="Arial" w:hAnsi="Arial"/>
                <w:color w:val="auto"/>
                <w:sz w:val="18"/>
                <w:szCs w:val="18"/>
              </w:rPr>
              <w:t>MCTA006-13</w:t>
            </w:r>
          </w:p>
        </w:tc>
        <w:tc>
          <w:tcPr>
            <w:tcW w:w="479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rPr>
                <w:rFonts w:ascii="Arial" w:hAnsi="Arial"/>
                <w:color w:val="auto"/>
                <w:sz w:val="18"/>
                <w:szCs w:val="18"/>
              </w:rPr>
            </w:pPr>
            <w:r w:rsidRPr="00FD733B">
              <w:rPr>
                <w:rFonts w:ascii="Arial" w:hAnsi="Arial"/>
                <w:color w:val="auto"/>
                <w:sz w:val="18"/>
                <w:szCs w:val="18"/>
              </w:rPr>
              <w:t>Circuitos Digitais</w:t>
            </w:r>
          </w:p>
        </w:tc>
        <w:tc>
          <w:tcPr>
            <w:tcW w:w="475"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3</w:t>
            </w:r>
          </w:p>
        </w:tc>
        <w:tc>
          <w:tcPr>
            <w:tcW w:w="449"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1</w:t>
            </w:r>
          </w:p>
        </w:tc>
        <w:tc>
          <w:tcPr>
            <w:tcW w:w="44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4</w:t>
            </w:r>
          </w:p>
        </w:tc>
        <w:tc>
          <w:tcPr>
            <w:tcW w:w="97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4</w:t>
            </w:r>
          </w:p>
        </w:tc>
      </w:tr>
      <w:tr w:rsidR="00FD733B" w:rsidRPr="00FD733B" w:rsidTr="003000F5">
        <w:trPr>
          <w:trHeight w:val="255"/>
        </w:trPr>
        <w:tc>
          <w:tcPr>
            <w:tcW w:w="1413"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line="360" w:lineRule="auto"/>
              <w:ind w:firstLine="0"/>
              <w:jc w:val="center"/>
              <w:rPr>
                <w:rFonts w:ascii="Arial" w:hAnsi="Arial"/>
                <w:color w:val="auto"/>
                <w:sz w:val="18"/>
                <w:szCs w:val="18"/>
              </w:rPr>
            </w:pPr>
            <w:r w:rsidRPr="00FD733B">
              <w:rPr>
                <w:rFonts w:ascii="Arial" w:hAnsi="Arial"/>
                <w:color w:val="auto"/>
                <w:sz w:val="18"/>
                <w:szCs w:val="18"/>
              </w:rPr>
              <w:t>MCTA007-13</w:t>
            </w:r>
          </w:p>
        </w:tc>
        <w:tc>
          <w:tcPr>
            <w:tcW w:w="479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rPr>
                <w:rFonts w:ascii="Arial" w:hAnsi="Arial"/>
                <w:color w:val="auto"/>
                <w:sz w:val="18"/>
                <w:szCs w:val="18"/>
              </w:rPr>
            </w:pPr>
            <w:r w:rsidRPr="00FD733B">
              <w:rPr>
                <w:rFonts w:ascii="Arial" w:hAnsi="Arial"/>
                <w:color w:val="auto"/>
                <w:sz w:val="18"/>
                <w:szCs w:val="18"/>
              </w:rPr>
              <w:t>Compiladores</w:t>
            </w:r>
          </w:p>
        </w:tc>
        <w:tc>
          <w:tcPr>
            <w:tcW w:w="475"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3</w:t>
            </w:r>
          </w:p>
        </w:tc>
        <w:tc>
          <w:tcPr>
            <w:tcW w:w="449"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1</w:t>
            </w:r>
          </w:p>
        </w:tc>
        <w:tc>
          <w:tcPr>
            <w:tcW w:w="44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4</w:t>
            </w:r>
          </w:p>
        </w:tc>
        <w:tc>
          <w:tcPr>
            <w:tcW w:w="97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4</w:t>
            </w:r>
          </w:p>
        </w:tc>
      </w:tr>
      <w:tr w:rsidR="00FD733B" w:rsidRPr="00FD733B" w:rsidTr="003000F5">
        <w:trPr>
          <w:trHeight w:val="255"/>
        </w:trPr>
        <w:tc>
          <w:tcPr>
            <w:tcW w:w="1413"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line="360" w:lineRule="auto"/>
              <w:ind w:firstLine="0"/>
              <w:jc w:val="center"/>
              <w:rPr>
                <w:rFonts w:ascii="Arial" w:hAnsi="Arial"/>
                <w:color w:val="auto"/>
                <w:sz w:val="18"/>
                <w:szCs w:val="18"/>
              </w:rPr>
            </w:pPr>
            <w:r w:rsidRPr="00FD733B">
              <w:rPr>
                <w:rFonts w:ascii="Arial" w:hAnsi="Arial"/>
                <w:color w:val="auto"/>
                <w:sz w:val="18"/>
                <w:szCs w:val="18"/>
              </w:rPr>
              <w:t>MCTA008-13</w:t>
            </w:r>
          </w:p>
        </w:tc>
        <w:tc>
          <w:tcPr>
            <w:tcW w:w="479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rPr>
                <w:rFonts w:ascii="Arial" w:hAnsi="Arial"/>
                <w:color w:val="auto"/>
                <w:sz w:val="18"/>
                <w:szCs w:val="18"/>
              </w:rPr>
            </w:pPr>
            <w:r w:rsidRPr="00FD733B">
              <w:rPr>
                <w:rFonts w:ascii="Arial" w:hAnsi="Arial"/>
                <w:color w:val="auto"/>
                <w:sz w:val="18"/>
                <w:szCs w:val="18"/>
              </w:rPr>
              <w:t>Computação Gráfica</w:t>
            </w:r>
          </w:p>
        </w:tc>
        <w:tc>
          <w:tcPr>
            <w:tcW w:w="475"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3</w:t>
            </w:r>
          </w:p>
        </w:tc>
        <w:tc>
          <w:tcPr>
            <w:tcW w:w="449"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1</w:t>
            </w:r>
          </w:p>
        </w:tc>
        <w:tc>
          <w:tcPr>
            <w:tcW w:w="44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4</w:t>
            </w:r>
          </w:p>
        </w:tc>
        <w:tc>
          <w:tcPr>
            <w:tcW w:w="97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4</w:t>
            </w:r>
          </w:p>
        </w:tc>
      </w:tr>
      <w:tr w:rsidR="00FD733B" w:rsidRPr="00FD733B" w:rsidTr="003000F5">
        <w:trPr>
          <w:trHeight w:val="255"/>
        </w:trPr>
        <w:tc>
          <w:tcPr>
            <w:tcW w:w="1413"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line="360" w:lineRule="auto"/>
              <w:ind w:firstLine="0"/>
              <w:jc w:val="center"/>
              <w:rPr>
                <w:rFonts w:ascii="Arial" w:hAnsi="Arial"/>
                <w:color w:val="auto"/>
                <w:sz w:val="18"/>
                <w:szCs w:val="18"/>
              </w:rPr>
            </w:pPr>
            <w:r w:rsidRPr="00FD733B">
              <w:rPr>
                <w:rFonts w:ascii="Arial" w:hAnsi="Arial"/>
                <w:color w:val="auto"/>
                <w:sz w:val="18"/>
                <w:szCs w:val="18"/>
              </w:rPr>
              <w:t>MCTA009-13</w:t>
            </w:r>
          </w:p>
        </w:tc>
        <w:tc>
          <w:tcPr>
            <w:tcW w:w="479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rPr>
                <w:rFonts w:ascii="Arial" w:hAnsi="Arial"/>
                <w:color w:val="auto"/>
                <w:sz w:val="18"/>
                <w:szCs w:val="18"/>
              </w:rPr>
            </w:pPr>
            <w:r w:rsidRPr="00FD733B">
              <w:rPr>
                <w:rFonts w:ascii="Arial" w:hAnsi="Arial"/>
                <w:color w:val="auto"/>
                <w:sz w:val="18"/>
                <w:szCs w:val="18"/>
              </w:rPr>
              <w:t>Computadores, Ética e Sociedade</w:t>
            </w:r>
          </w:p>
        </w:tc>
        <w:tc>
          <w:tcPr>
            <w:tcW w:w="475"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2</w:t>
            </w:r>
          </w:p>
        </w:tc>
        <w:tc>
          <w:tcPr>
            <w:tcW w:w="449"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0</w:t>
            </w:r>
          </w:p>
        </w:tc>
        <w:tc>
          <w:tcPr>
            <w:tcW w:w="44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4</w:t>
            </w:r>
          </w:p>
        </w:tc>
        <w:tc>
          <w:tcPr>
            <w:tcW w:w="97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2</w:t>
            </w:r>
          </w:p>
        </w:tc>
      </w:tr>
      <w:tr w:rsidR="00FD733B" w:rsidRPr="00FD733B" w:rsidTr="003000F5">
        <w:trPr>
          <w:trHeight w:val="255"/>
        </w:trPr>
        <w:tc>
          <w:tcPr>
            <w:tcW w:w="1413"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line="360" w:lineRule="auto"/>
              <w:ind w:firstLine="0"/>
              <w:jc w:val="center"/>
              <w:rPr>
                <w:rFonts w:ascii="Arial" w:hAnsi="Arial"/>
                <w:color w:val="auto"/>
                <w:sz w:val="18"/>
                <w:szCs w:val="18"/>
              </w:rPr>
            </w:pPr>
            <w:r w:rsidRPr="00FD733B">
              <w:rPr>
                <w:rFonts w:ascii="Arial" w:hAnsi="Arial"/>
                <w:color w:val="auto"/>
                <w:sz w:val="18"/>
                <w:szCs w:val="18"/>
              </w:rPr>
              <w:t>MCTA033-15</w:t>
            </w:r>
          </w:p>
        </w:tc>
        <w:tc>
          <w:tcPr>
            <w:tcW w:w="479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rPr>
                <w:rFonts w:ascii="Arial" w:hAnsi="Arial"/>
                <w:color w:val="auto"/>
                <w:sz w:val="18"/>
                <w:szCs w:val="18"/>
              </w:rPr>
            </w:pPr>
            <w:r w:rsidRPr="00FD733B">
              <w:rPr>
                <w:rFonts w:ascii="Arial" w:hAnsi="Arial"/>
                <w:color w:val="auto"/>
                <w:sz w:val="18"/>
                <w:szCs w:val="18"/>
              </w:rPr>
              <w:t>Engenharia de Software</w:t>
            </w:r>
          </w:p>
        </w:tc>
        <w:tc>
          <w:tcPr>
            <w:tcW w:w="475"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4</w:t>
            </w:r>
          </w:p>
        </w:tc>
        <w:tc>
          <w:tcPr>
            <w:tcW w:w="449"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0</w:t>
            </w:r>
          </w:p>
        </w:tc>
        <w:tc>
          <w:tcPr>
            <w:tcW w:w="44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4</w:t>
            </w:r>
          </w:p>
        </w:tc>
        <w:tc>
          <w:tcPr>
            <w:tcW w:w="97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4</w:t>
            </w:r>
          </w:p>
        </w:tc>
      </w:tr>
      <w:tr w:rsidR="00FD733B" w:rsidRPr="00FD733B" w:rsidTr="003000F5">
        <w:trPr>
          <w:trHeight w:val="255"/>
        </w:trPr>
        <w:tc>
          <w:tcPr>
            <w:tcW w:w="1413"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line="360" w:lineRule="auto"/>
              <w:ind w:firstLine="0"/>
              <w:jc w:val="center"/>
              <w:rPr>
                <w:rFonts w:ascii="Arial" w:hAnsi="Arial"/>
                <w:color w:val="auto"/>
                <w:sz w:val="18"/>
                <w:szCs w:val="18"/>
              </w:rPr>
            </w:pPr>
            <w:r w:rsidRPr="00FD733B">
              <w:rPr>
                <w:rFonts w:ascii="Arial" w:hAnsi="Arial"/>
                <w:color w:val="auto"/>
                <w:sz w:val="18"/>
                <w:szCs w:val="18"/>
              </w:rPr>
              <w:t>MCTA034-15</w:t>
            </w:r>
          </w:p>
        </w:tc>
        <w:tc>
          <w:tcPr>
            <w:tcW w:w="479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rPr>
                <w:rFonts w:ascii="Arial" w:hAnsi="Arial"/>
                <w:color w:val="auto"/>
                <w:sz w:val="18"/>
                <w:szCs w:val="18"/>
              </w:rPr>
            </w:pPr>
            <w:r w:rsidRPr="00FD733B">
              <w:rPr>
                <w:rFonts w:ascii="Arial" w:hAnsi="Arial"/>
                <w:color w:val="auto"/>
                <w:sz w:val="18"/>
                <w:szCs w:val="18"/>
              </w:rPr>
              <w:t>Estágio Supervisionado em Computação I</w:t>
            </w:r>
          </w:p>
        </w:tc>
        <w:tc>
          <w:tcPr>
            <w:tcW w:w="475"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3</w:t>
            </w:r>
          </w:p>
        </w:tc>
        <w:tc>
          <w:tcPr>
            <w:tcW w:w="449"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0</w:t>
            </w:r>
          </w:p>
        </w:tc>
        <w:tc>
          <w:tcPr>
            <w:tcW w:w="44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8</w:t>
            </w:r>
          </w:p>
        </w:tc>
        <w:tc>
          <w:tcPr>
            <w:tcW w:w="97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3</w:t>
            </w:r>
          </w:p>
        </w:tc>
      </w:tr>
      <w:tr w:rsidR="00FD733B" w:rsidRPr="00FD733B" w:rsidTr="003000F5">
        <w:trPr>
          <w:trHeight w:val="255"/>
        </w:trPr>
        <w:tc>
          <w:tcPr>
            <w:tcW w:w="1413"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line="360" w:lineRule="auto"/>
              <w:ind w:firstLine="0"/>
              <w:jc w:val="center"/>
              <w:rPr>
                <w:rFonts w:ascii="Arial" w:hAnsi="Arial"/>
                <w:color w:val="auto"/>
                <w:sz w:val="18"/>
                <w:szCs w:val="18"/>
              </w:rPr>
            </w:pPr>
            <w:r w:rsidRPr="00FD733B">
              <w:rPr>
                <w:rFonts w:ascii="Arial" w:hAnsi="Arial"/>
                <w:color w:val="auto"/>
                <w:sz w:val="18"/>
                <w:szCs w:val="18"/>
              </w:rPr>
              <w:t>MCTA035-15</w:t>
            </w:r>
          </w:p>
        </w:tc>
        <w:tc>
          <w:tcPr>
            <w:tcW w:w="479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rPr>
                <w:rFonts w:ascii="Arial" w:hAnsi="Arial"/>
                <w:color w:val="auto"/>
                <w:sz w:val="18"/>
                <w:szCs w:val="18"/>
              </w:rPr>
            </w:pPr>
            <w:r w:rsidRPr="00FD733B">
              <w:rPr>
                <w:rFonts w:ascii="Arial" w:hAnsi="Arial"/>
                <w:color w:val="auto"/>
                <w:sz w:val="18"/>
                <w:szCs w:val="18"/>
              </w:rPr>
              <w:t>Estágio Supervisionado em Computação II</w:t>
            </w:r>
          </w:p>
        </w:tc>
        <w:tc>
          <w:tcPr>
            <w:tcW w:w="475"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3</w:t>
            </w:r>
          </w:p>
        </w:tc>
        <w:tc>
          <w:tcPr>
            <w:tcW w:w="449"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0</w:t>
            </w:r>
          </w:p>
        </w:tc>
        <w:tc>
          <w:tcPr>
            <w:tcW w:w="44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8</w:t>
            </w:r>
          </w:p>
        </w:tc>
        <w:tc>
          <w:tcPr>
            <w:tcW w:w="97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3</w:t>
            </w:r>
          </w:p>
        </w:tc>
      </w:tr>
      <w:tr w:rsidR="00FD733B" w:rsidRPr="00FD733B" w:rsidTr="003000F5">
        <w:trPr>
          <w:trHeight w:val="255"/>
        </w:trPr>
        <w:tc>
          <w:tcPr>
            <w:tcW w:w="1413"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line="360" w:lineRule="auto"/>
              <w:ind w:firstLine="0"/>
              <w:jc w:val="center"/>
              <w:rPr>
                <w:rFonts w:ascii="Arial" w:hAnsi="Arial"/>
                <w:color w:val="auto"/>
                <w:sz w:val="18"/>
                <w:szCs w:val="18"/>
              </w:rPr>
            </w:pPr>
            <w:r w:rsidRPr="00FD733B">
              <w:rPr>
                <w:rFonts w:ascii="Arial" w:hAnsi="Arial"/>
                <w:color w:val="auto"/>
                <w:sz w:val="18"/>
                <w:szCs w:val="18"/>
              </w:rPr>
              <w:t>MCTA036-15</w:t>
            </w:r>
          </w:p>
        </w:tc>
        <w:tc>
          <w:tcPr>
            <w:tcW w:w="479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rPr>
                <w:rFonts w:ascii="Arial" w:hAnsi="Arial"/>
                <w:color w:val="auto"/>
                <w:sz w:val="18"/>
                <w:szCs w:val="18"/>
              </w:rPr>
            </w:pPr>
            <w:r w:rsidRPr="00FD733B">
              <w:rPr>
                <w:rFonts w:ascii="Arial" w:hAnsi="Arial"/>
                <w:color w:val="auto"/>
                <w:sz w:val="18"/>
                <w:szCs w:val="18"/>
              </w:rPr>
              <w:t>Estágio Supervisionado em Computação III</w:t>
            </w:r>
          </w:p>
        </w:tc>
        <w:tc>
          <w:tcPr>
            <w:tcW w:w="475"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4</w:t>
            </w:r>
          </w:p>
        </w:tc>
        <w:tc>
          <w:tcPr>
            <w:tcW w:w="449"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0</w:t>
            </w:r>
          </w:p>
        </w:tc>
        <w:tc>
          <w:tcPr>
            <w:tcW w:w="44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8</w:t>
            </w:r>
          </w:p>
        </w:tc>
        <w:tc>
          <w:tcPr>
            <w:tcW w:w="97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4</w:t>
            </w:r>
          </w:p>
        </w:tc>
      </w:tr>
      <w:tr w:rsidR="00FD733B" w:rsidRPr="00FD733B" w:rsidTr="003000F5">
        <w:trPr>
          <w:trHeight w:val="255"/>
        </w:trPr>
        <w:tc>
          <w:tcPr>
            <w:tcW w:w="1413"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line="360" w:lineRule="auto"/>
              <w:ind w:firstLine="0"/>
              <w:jc w:val="center"/>
              <w:rPr>
                <w:rFonts w:ascii="Arial" w:hAnsi="Arial"/>
                <w:color w:val="auto"/>
                <w:sz w:val="18"/>
                <w:szCs w:val="18"/>
              </w:rPr>
            </w:pPr>
            <w:r w:rsidRPr="00FD733B">
              <w:rPr>
                <w:rFonts w:ascii="Arial" w:hAnsi="Arial"/>
                <w:color w:val="auto"/>
                <w:sz w:val="18"/>
                <w:szCs w:val="18"/>
              </w:rPr>
              <w:t>MCTA014-15</w:t>
            </w:r>
          </w:p>
        </w:tc>
        <w:tc>
          <w:tcPr>
            <w:tcW w:w="479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rPr>
                <w:rFonts w:ascii="Arial" w:hAnsi="Arial"/>
                <w:color w:val="auto"/>
                <w:sz w:val="18"/>
                <w:szCs w:val="18"/>
              </w:rPr>
            </w:pPr>
            <w:r w:rsidRPr="00FD733B">
              <w:rPr>
                <w:rFonts w:ascii="Arial" w:hAnsi="Arial"/>
                <w:color w:val="auto"/>
                <w:sz w:val="18"/>
                <w:szCs w:val="18"/>
              </w:rPr>
              <w:t>Inteligência Artificial</w:t>
            </w:r>
          </w:p>
        </w:tc>
        <w:tc>
          <w:tcPr>
            <w:tcW w:w="475"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3</w:t>
            </w:r>
          </w:p>
        </w:tc>
        <w:tc>
          <w:tcPr>
            <w:tcW w:w="449"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1</w:t>
            </w:r>
          </w:p>
        </w:tc>
        <w:tc>
          <w:tcPr>
            <w:tcW w:w="44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4</w:t>
            </w:r>
          </w:p>
        </w:tc>
        <w:tc>
          <w:tcPr>
            <w:tcW w:w="97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4</w:t>
            </w:r>
          </w:p>
        </w:tc>
      </w:tr>
      <w:tr w:rsidR="00FD733B" w:rsidRPr="00FD733B" w:rsidTr="003000F5">
        <w:trPr>
          <w:trHeight w:val="255"/>
        </w:trPr>
        <w:tc>
          <w:tcPr>
            <w:tcW w:w="1413"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line="360" w:lineRule="auto"/>
              <w:ind w:firstLine="0"/>
              <w:jc w:val="center"/>
              <w:rPr>
                <w:rFonts w:ascii="Arial" w:hAnsi="Arial"/>
                <w:color w:val="auto"/>
                <w:sz w:val="18"/>
                <w:szCs w:val="18"/>
              </w:rPr>
            </w:pPr>
            <w:r w:rsidRPr="00FD733B">
              <w:rPr>
                <w:rFonts w:ascii="Arial" w:hAnsi="Arial"/>
                <w:color w:val="auto"/>
                <w:sz w:val="18"/>
                <w:szCs w:val="18"/>
              </w:rPr>
              <w:t>MCTA015-13</w:t>
            </w:r>
          </w:p>
        </w:tc>
        <w:tc>
          <w:tcPr>
            <w:tcW w:w="479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rPr>
                <w:rFonts w:ascii="Arial" w:hAnsi="Arial"/>
                <w:color w:val="auto"/>
                <w:sz w:val="18"/>
                <w:szCs w:val="18"/>
              </w:rPr>
            </w:pPr>
            <w:r w:rsidRPr="00FD733B">
              <w:rPr>
                <w:rFonts w:ascii="Arial" w:hAnsi="Arial"/>
                <w:color w:val="auto"/>
                <w:sz w:val="18"/>
                <w:szCs w:val="18"/>
              </w:rPr>
              <w:t>Linguagens Formais e Autômata</w:t>
            </w:r>
          </w:p>
        </w:tc>
        <w:tc>
          <w:tcPr>
            <w:tcW w:w="475"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3</w:t>
            </w:r>
          </w:p>
        </w:tc>
        <w:tc>
          <w:tcPr>
            <w:tcW w:w="449"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1</w:t>
            </w:r>
          </w:p>
        </w:tc>
        <w:tc>
          <w:tcPr>
            <w:tcW w:w="44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4</w:t>
            </w:r>
          </w:p>
        </w:tc>
        <w:tc>
          <w:tcPr>
            <w:tcW w:w="97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4</w:t>
            </w:r>
          </w:p>
        </w:tc>
      </w:tr>
      <w:tr w:rsidR="00FD733B" w:rsidRPr="00FD733B" w:rsidTr="003000F5">
        <w:trPr>
          <w:trHeight w:val="255"/>
        </w:trPr>
        <w:tc>
          <w:tcPr>
            <w:tcW w:w="1413"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line="360" w:lineRule="auto"/>
              <w:ind w:firstLine="0"/>
              <w:jc w:val="center"/>
              <w:rPr>
                <w:rFonts w:ascii="Arial" w:hAnsi="Arial"/>
                <w:color w:val="auto"/>
                <w:sz w:val="18"/>
                <w:szCs w:val="18"/>
              </w:rPr>
            </w:pPr>
            <w:r w:rsidRPr="00FD733B">
              <w:rPr>
                <w:rFonts w:ascii="Arial" w:hAnsi="Arial"/>
                <w:color w:val="auto"/>
                <w:sz w:val="18"/>
                <w:szCs w:val="18"/>
              </w:rPr>
              <w:t>NHI2049-13</w:t>
            </w:r>
          </w:p>
        </w:tc>
        <w:tc>
          <w:tcPr>
            <w:tcW w:w="479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rPr>
                <w:rFonts w:ascii="Arial" w:hAnsi="Arial"/>
                <w:color w:val="auto"/>
                <w:sz w:val="18"/>
                <w:szCs w:val="18"/>
              </w:rPr>
            </w:pPr>
            <w:r w:rsidRPr="00FD733B">
              <w:rPr>
                <w:rFonts w:ascii="Arial" w:hAnsi="Arial"/>
                <w:color w:val="auto"/>
                <w:sz w:val="18"/>
                <w:szCs w:val="18"/>
              </w:rPr>
              <w:t>Lógica Básica</w:t>
            </w:r>
          </w:p>
        </w:tc>
        <w:tc>
          <w:tcPr>
            <w:tcW w:w="475"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4</w:t>
            </w:r>
          </w:p>
        </w:tc>
        <w:tc>
          <w:tcPr>
            <w:tcW w:w="449"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0</w:t>
            </w:r>
          </w:p>
        </w:tc>
        <w:tc>
          <w:tcPr>
            <w:tcW w:w="44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4</w:t>
            </w:r>
          </w:p>
        </w:tc>
        <w:tc>
          <w:tcPr>
            <w:tcW w:w="97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4</w:t>
            </w:r>
          </w:p>
        </w:tc>
      </w:tr>
      <w:tr w:rsidR="00FD733B" w:rsidRPr="00FD733B" w:rsidTr="003000F5">
        <w:trPr>
          <w:trHeight w:val="255"/>
        </w:trPr>
        <w:tc>
          <w:tcPr>
            <w:tcW w:w="1413"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line="360" w:lineRule="auto"/>
              <w:ind w:firstLine="0"/>
              <w:jc w:val="center"/>
              <w:rPr>
                <w:rFonts w:ascii="Arial" w:hAnsi="Arial"/>
                <w:color w:val="auto"/>
                <w:sz w:val="18"/>
                <w:szCs w:val="18"/>
              </w:rPr>
            </w:pPr>
            <w:r w:rsidRPr="00FD733B">
              <w:rPr>
                <w:rFonts w:ascii="Arial" w:hAnsi="Arial"/>
                <w:color w:val="auto"/>
                <w:sz w:val="18"/>
                <w:szCs w:val="18"/>
              </w:rPr>
              <w:t>MCTB019-13</w:t>
            </w:r>
          </w:p>
        </w:tc>
        <w:tc>
          <w:tcPr>
            <w:tcW w:w="479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rPr>
                <w:rFonts w:ascii="Arial" w:hAnsi="Arial"/>
                <w:color w:val="auto"/>
                <w:sz w:val="18"/>
                <w:szCs w:val="18"/>
              </w:rPr>
            </w:pPr>
            <w:r w:rsidRPr="00FD733B">
              <w:rPr>
                <w:rFonts w:ascii="Arial" w:hAnsi="Arial"/>
                <w:color w:val="auto"/>
                <w:sz w:val="18"/>
                <w:szCs w:val="18"/>
              </w:rPr>
              <w:t>Matemática Discreta</w:t>
            </w:r>
          </w:p>
        </w:tc>
        <w:tc>
          <w:tcPr>
            <w:tcW w:w="475"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4</w:t>
            </w:r>
          </w:p>
        </w:tc>
        <w:tc>
          <w:tcPr>
            <w:tcW w:w="449"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0</w:t>
            </w:r>
          </w:p>
        </w:tc>
        <w:tc>
          <w:tcPr>
            <w:tcW w:w="44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4</w:t>
            </w:r>
          </w:p>
        </w:tc>
        <w:tc>
          <w:tcPr>
            <w:tcW w:w="97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4</w:t>
            </w:r>
          </w:p>
        </w:tc>
      </w:tr>
      <w:tr w:rsidR="00FD733B" w:rsidRPr="00FD733B" w:rsidTr="003000F5">
        <w:trPr>
          <w:trHeight w:val="255"/>
        </w:trPr>
        <w:tc>
          <w:tcPr>
            <w:tcW w:w="1413"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line="360" w:lineRule="auto"/>
              <w:ind w:firstLine="0"/>
              <w:jc w:val="center"/>
              <w:rPr>
                <w:rFonts w:ascii="Arial" w:hAnsi="Arial"/>
                <w:color w:val="auto"/>
                <w:sz w:val="18"/>
                <w:szCs w:val="18"/>
              </w:rPr>
            </w:pPr>
            <w:r w:rsidRPr="00FD733B">
              <w:rPr>
                <w:rFonts w:ascii="Arial" w:hAnsi="Arial"/>
                <w:color w:val="auto"/>
                <w:sz w:val="18"/>
                <w:szCs w:val="18"/>
              </w:rPr>
              <w:t>MCTA016-13</w:t>
            </w:r>
          </w:p>
        </w:tc>
        <w:tc>
          <w:tcPr>
            <w:tcW w:w="479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rPr>
                <w:rFonts w:ascii="Arial" w:hAnsi="Arial"/>
                <w:color w:val="auto"/>
                <w:sz w:val="18"/>
                <w:szCs w:val="18"/>
              </w:rPr>
            </w:pPr>
            <w:r w:rsidRPr="00FD733B">
              <w:rPr>
                <w:rFonts w:ascii="Arial" w:hAnsi="Arial"/>
                <w:color w:val="auto"/>
                <w:sz w:val="18"/>
                <w:szCs w:val="18"/>
              </w:rPr>
              <w:t>Paradigmas de Programação</w:t>
            </w:r>
          </w:p>
        </w:tc>
        <w:tc>
          <w:tcPr>
            <w:tcW w:w="475"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2</w:t>
            </w:r>
          </w:p>
        </w:tc>
        <w:tc>
          <w:tcPr>
            <w:tcW w:w="449"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2</w:t>
            </w:r>
          </w:p>
        </w:tc>
        <w:tc>
          <w:tcPr>
            <w:tcW w:w="44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4</w:t>
            </w:r>
          </w:p>
        </w:tc>
        <w:tc>
          <w:tcPr>
            <w:tcW w:w="97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4</w:t>
            </w:r>
          </w:p>
        </w:tc>
      </w:tr>
      <w:tr w:rsidR="00FD733B" w:rsidRPr="00FD733B" w:rsidTr="003000F5">
        <w:trPr>
          <w:trHeight w:val="255"/>
        </w:trPr>
        <w:tc>
          <w:tcPr>
            <w:tcW w:w="1413"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line="360" w:lineRule="auto"/>
              <w:ind w:firstLine="0"/>
              <w:jc w:val="center"/>
              <w:rPr>
                <w:rFonts w:ascii="Arial" w:hAnsi="Arial"/>
                <w:color w:val="auto"/>
                <w:sz w:val="18"/>
                <w:szCs w:val="18"/>
              </w:rPr>
            </w:pPr>
            <w:r w:rsidRPr="00FD733B">
              <w:rPr>
                <w:rFonts w:ascii="Arial" w:hAnsi="Arial"/>
                <w:color w:val="auto"/>
                <w:sz w:val="18"/>
                <w:szCs w:val="18"/>
              </w:rPr>
              <w:t>MCTA028-15</w:t>
            </w:r>
          </w:p>
        </w:tc>
        <w:tc>
          <w:tcPr>
            <w:tcW w:w="479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rPr>
                <w:rFonts w:ascii="Arial" w:hAnsi="Arial"/>
                <w:color w:val="auto"/>
                <w:sz w:val="18"/>
                <w:szCs w:val="18"/>
              </w:rPr>
            </w:pPr>
            <w:r w:rsidRPr="00FD733B">
              <w:rPr>
                <w:rFonts w:ascii="Arial" w:hAnsi="Arial"/>
                <w:color w:val="auto"/>
                <w:sz w:val="18"/>
                <w:szCs w:val="18"/>
              </w:rPr>
              <w:t>Programação Estruturada</w:t>
            </w:r>
          </w:p>
        </w:tc>
        <w:tc>
          <w:tcPr>
            <w:tcW w:w="475"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2</w:t>
            </w:r>
          </w:p>
        </w:tc>
        <w:tc>
          <w:tcPr>
            <w:tcW w:w="449"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2</w:t>
            </w:r>
          </w:p>
        </w:tc>
        <w:tc>
          <w:tcPr>
            <w:tcW w:w="44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4</w:t>
            </w:r>
          </w:p>
        </w:tc>
        <w:tc>
          <w:tcPr>
            <w:tcW w:w="97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4</w:t>
            </w:r>
          </w:p>
        </w:tc>
      </w:tr>
      <w:tr w:rsidR="00FD733B" w:rsidRPr="00FD733B" w:rsidTr="003000F5">
        <w:trPr>
          <w:trHeight w:val="255"/>
        </w:trPr>
        <w:tc>
          <w:tcPr>
            <w:tcW w:w="1413"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line="360" w:lineRule="auto"/>
              <w:ind w:firstLine="0"/>
              <w:jc w:val="center"/>
              <w:rPr>
                <w:rFonts w:ascii="Arial" w:hAnsi="Arial"/>
                <w:color w:val="auto"/>
                <w:sz w:val="18"/>
                <w:szCs w:val="18"/>
              </w:rPr>
            </w:pPr>
            <w:r w:rsidRPr="00FD733B">
              <w:rPr>
                <w:rFonts w:ascii="Arial" w:hAnsi="Arial"/>
                <w:color w:val="auto"/>
                <w:sz w:val="18"/>
                <w:szCs w:val="18"/>
              </w:rPr>
              <w:t>MCTA017-1</w:t>
            </w:r>
            <w:r w:rsidR="00E942D7">
              <w:rPr>
                <w:rFonts w:ascii="Arial" w:hAnsi="Arial"/>
                <w:color w:val="auto"/>
                <w:sz w:val="18"/>
                <w:szCs w:val="18"/>
              </w:rPr>
              <w:t>3</w:t>
            </w:r>
          </w:p>
        </w:tc>
        <w:tc>
          <w:tcPr>
            <w:tcW w:w="479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rPr>
                <w:rFonts w:ascii="Arial" w:hAnsi="Arial"/>
                <w:color w:val="auto"/>
                <w:sz w:val="18"/>
                <w:szCs w:val="18"/>
              </w:rPr>
            </w:pPr>
            <w:r w:rsidRPr="00FD733B">
              <w:rPr>
                <w:rFonts w:ascii="Arial" w:hAnsi="Arial"/>
                <w:color w:val="auto"/>
                <w:sz w:val="18"/>
                <w:szCs w:val="18"/>
              </w:rPr>
              <w:t>Programação Matemática</w:t>
            </w:r>
          </w:p>
        </w:tc>
        <w:tc>
          <w:tcPr>
            <w:tcW w:w="475"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3</w:t>
            </w:r>
          </w:p>
        </w:tc>
        <w:tc>
          <w:tcPr>
            <w:tcW w:w="449"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1</w:t>
            </w:r>
          </w:p>
        </w:tc>
        <w:tc>
          <w:tcPr>
            <w:tcW w:w="44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4</w:t>
            </w:r>
          </w:p>
        </w:tc>
        <w:tc>
          <w:tcPr>
            <w:tcW w:w="97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4</w:t>
            </w:r>
          </w:p>
        </w:tc>
      </w:tr>
      <w:tr w:rsidR="00FD733B" w:rsidRPr="00FD733B" w:rsidTr="003000F5">
        <w:trPr>
          <w:trHeight w:val="255"/>
        </w:trPr>
        <w:tc>
          <w:tcPr>
            <w:tcW w:w="1413"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line="360" w:lineRule="auto"/>
              <w:ind w:firstLine="0"/>
              <w:jc w:val="center"/>
              <w:rPr>
                <w:rFonts w:ascii="Arial" w:hAnsi="Arial"/>
                <w:color w:val="auto"/>
                <w:sz w:val="18"/>
                <w:szCs w:val="18"/>
              </w:rPr>
            </w:pPr>
            <w:r w:rsidRPr="00FD733B">
              <w:rPr>
                <w:rFonts w:ascii="Arial" w:hAnsi="Arial"/>
                <w:color w:val="auto"/>
                <w:sz w:val="18"/>
                <w:szCs w:val="18"/>
              </w:rPr>
              <w:t>MCTA018-13</w:t>
            </w:r>
          </w:p>
        </w:tc>
        <w:tc>
          <w:tcPr>
            <w:tcW w:w="479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rPr>
                <w:rFonts w:ascii="Arial" w:hAnsi="Arial"/>
                <w:color w:val="auto"/>
                <w:sz w:val="18"/>
                <w:szCs w:val="18"/>
              </w:rPr>
            </w:pPr>
            <w:r w:rsidRPr="00FD733B">
              <w:rPr>
                <w:rFonts w:ascii="Arial" w:hAnsi="Arial"/>
                <w:color w:val="auto"/>
                <w:sz w:val="18"/>
                <w:szCs w:val="18"/>
              </w:rPr>
              <w:t>Programação Orientada a Objetos</w:t>
            </w:r>
          </w:p>
        </w:tc>
        <w:tc>
          <w:tcPr>
            <w:tcW w:w="475"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2</w:t>
            </w:r>
          </w:p>
        </w:tc>
        <w:tc>
          <w:tcPr>
            <w:tcW w:w="449"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2</w:t>
            </w:r>
          </w:p>
        </w:tc>
        <w:tc>
          <w:tcPr>
            <w:tcW w:w="44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4</w:t>
            </w:r>
          </w:p>
        </w:tc>
        <w:tc>
          <w:tcPr>
            <w:tcW w:w="97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4</w:t>
            </w:r>
          </w:p>
        </w:tc>
      </w:tr>
      <w:tr w:rsidR="00FD733B" w:rsidRPr="00FD733B" w:rsidTr="003000F5">
        <w:trPr>
          <w:trHeight w:val="288"/>
        </w:trPr>
        <w:tc>
          <w:tcPr>
            <w:tcW w:w="1413"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line="360" w:lineRule="auto"/>
              <w:ind w:firstLine="0"/>
              <w:jc w:val="center"/>
              <w:rPr>
                <w:rFonts w:ascii="Arial" w:hAnsi="Arial"/>
                <w:color w:val="auto"/>
                <w:sz w:val="18"/>
                <w:szCs w:val="18"/>
              </w:rPr>
            </w:pPr>
            <w:r w:rsidRPr="00FD733B">
              <w:rPr>
                <w:rFonts w:ascii="Arial" w:hAnsi="Arial"/>
                <w:color w:val="auto"/>
                <w:sz w:val="18"/>
                <w:szCs w:val="18"/>
              </w:rPr>
              <w:t>MCTA019-13</w:t>
            </w:r>
          </w:p>
        </w:tc>
        <w:tc>
          <w:tcPr>
            <w:tcW w:w="479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rPr>
                <w:rFonts w:ascii="Arial" w:hAnsi="Arial"/>
                <w:color w:val="auto"/>
                <w:sz w:val="18"/>
                <w:szCs w:val="18"/>
              </w:rPr>
            </w:pPr>
            <w:r w:rsidRPr="00FD733B">
              <w:rPr>
                <w:rFonts w:ascii="Arial" w:hAnsi="Arial"/>
                <w:color w:val="auto"/>
                <w:sz w:val="18"/>
                <w:szCs w:val="18"/>
              </w:rPr>
              <w:t>Projeto de Graduação em Computação I</w:t>
            </w:r>
          </w:p>
        </w:tc>
        <w:tc>
          <w:tcPr>
            <w:tcW w:w="475"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8</w:t>
            </w:r>
          </w:p>
        </w:tc>
        <w:tc>
          <w:tcPr>
            <w:tcW w:w="449"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0</w:t>
            </w:r>
          </w:p>
        </w:tc>
        <w:tc>
          <w:tcPr>
            <w:tcW w:w="44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8</w:t>
            </w:r>
          </w:p>
        </w:tc>
        <w:tc>
          <w:tcPr>
            <w:tcW w:w="97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8</w:t>
            </w:r>
          </w:p>
        </w:tc>
      </w:tr>
      <w:tr w:rsidR="00FD733B" w:rsidRPr="00FD733B" w:rsidTr="003000F5">
        <w:trPr>
          <w:trHeight w:val="255"/>
        </w:trPr>
        <w:tc>
          <w:tcPr>
            <w:tcW w:w="1413"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line="360" w:lineRule="auto"/>
              <w:ind w:firstLine="0"/>
              <w:jc w:val="center"/>
              <w:rPr>
                <w:rFonts w:ascii="Arial" w:hAnsi="Arial"/>
                <w:color w:val="auto"/>
                <w:sz w:val="18"/>
                <w:szCs w:val="18"/>
              </w:rPr>
            </w:pPr>
            <w:r w:rsidRPr="00FD733B">
              <w:rPr>
                <w:rFonts w:ascii="Arial" w:hAnsi="Arial"/>
                <w:color w:val="auto"/>
                <w:sz w:val="18"/>
                <w:szCs w:val="18"/>
              </w:rPr>
              <w:t>MCTA020-13</w:t>
            </w:r>
          </w:p>
        </w:tc>
        <w:tc>
          <w:tcPr>
            <w:tcW w:w="479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rPr>
                <w:rFonts w:ascii="Arial" w:hAnsi="Arial"/>
                <w:color w:val="auto"/>
                <w:sz w:val="18"/>
                <w:szCs w:val="18"/>
              </w:rPr>
            </w:pPr>
            <w:r w:rsidRPr="00FD733B">
              <w:rPr>
                <w:rFonts w:ascii="Arial" w:hAnsi="Arial"/>
                <w:color w:val="auto"/>
                <w:sz w:val="18"/>
                <w:szCs w:val="18"/>
              </w:rPr>
              <w:t>Projeto de Graduação em Computação II</w:t>
            </w:r>
          </w:p>
        </w:tc>
        <w:tc>
          <w:tcPr>
            <w:tcW w:w="475"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8</w:t>
            </w:r>
          </w:p>
        </w:tc>
        <w:tc>
          <w:tcPr>
            <w:tcW w:w="449"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0</w:t>
            </w:r>
          </w:p>
        </w:tc>
        <w:tc>
          <w:tcPr>
            <w:tcW w:w="44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8</w:t>
            </w:r>
          </w:p>
        </w:tc>
        <w:tc>
          <w:tcPr>
            <w:tcW w:w="97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8</w:t>
            </w:r>
          </w:p>
        </w:tc>
      </w:tr>
      <w:tr w:rsidR="00FD733B" w:rsidRPr="00FD733B" w:rsidTr="003000F5">
        <w:trPr>
          <w:trHeight w:val="255"/>
        </w:trPr>
        <w:tc>
          <w:tcPr>
            <w:tcW w:w="1413"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line="360" w:lineRule="auto"/>
              <w:ind w:firstLine="0"/>
              <w:jc w:val="center"/>
              <w:rPr>
                <w:rFonts w:ascii="Arial" w:hAnsi="Arial"/>
                <w:color w:val="auto"/>
                <w:sz w:val="18"/>
                <w:szCs w:val="18"/>
              </w:rPr>
            </w:pPr>
            <w:r w:rsidRPr="00FD733B">
              <w:rPr>
                <w:rFonts w:ascii="Arial" w:hAnsi="Arial"/>
                <w:color w:val="auto"/>
                <w:sz w:val="18"/>
                <w:szCs w:val="18"/>
              </w:rPr>
              <w:t>MCTA021-13</w:t>
            </w:r>
          </w:p>
        </w:tc>
        <w:tc>
          <w:tcPr>
            <w:tcW w:w="479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rPr>
                <w:rFonts w:ascii="Arial" w:hAnsi="Arial"/>
                <w:color w:val="auto"/>
                <w:sz w:val="18"/>
                <w:szCs w:val="18"/>
              </w:rPr>
            </w:pPr>
            <w:r w:rsidRPr="00FD733B">
              <w:rPr>
                <w:rFonts w:ascii="Arial" w:hAnsi="Arial"/>
                <w:color w:val="auto"/>
                <w:sz w:val="18"/>
                <w:szCs w:val="18"/>
              </w:rPr>
              <w:t>Projeto de Graduação em Computação III</w:t>
            </w:r>
          </w:p>
        </w:tc>
        <w:tc>
          <w:tcPr>
            <w:tcW w:w="475"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8</w:t>
            </w:r>
          </w:p>
        </w:tc>
        <w:tc>
          <w:tcPr>
            <w:tcW w:w="449"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0</w:t>
            </w:r>
          </w:p>
        </w:tc>
        <w:tc>
          <w:tcPr>
            <w:tcW w:w="44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8</w:t>
            </w:r>
          </w:p>
        </w:tc>
        <w:tc>
          <w:tcPr>
            <w:tcW w:w="97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8</w:t>
            </w:r>
          </w:p>
        </w:tc>
      </w:tr>
      <w:tr w:rsidR="00FD733B" w:rsidRPr="00FD733B" w:rsidTr="003000F5">
        <w:trPr>
          <w:trHeight w:val="255"/>
        </w:trPr>
        <w:tc>
          <w:tcPr>
            <w:tcW w:w="1413"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line="360" w:lineRule="auto"/>
              <w:ind w:firstLine="0"/>
              <w:jc w:val="center"/>
              <w:rPr>
                <w:rFonts w:ascii="Arial" w:hAnsi="Arial"/>
                <w:color w:val="auto"/>
                <w:sz w:val="18"/>
                <w:szCs w:val="18"/>
              </w:rPr>
            </w:pPr>
            <w:r w:rsidRPr="00FD733B">
              <w:rPr>
                <w:rFonts w:ascii="Arial" w:hAnsi="Arial"/>
                <w:color w:val="auto"/>
                <w:sz w:val="18"/>
                <w:szCs w:val="18"/>
              </w:rPr>
              <w:t>MCTA022-13</w:t>
            </w:r>
          </w:p>
        </w:tc>
        <w:tc>
          <w:tcPr>
            <w:tcW w:w="479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rPr>
                <w:rFonts w:ascii="Arial" w:hAnsi="Arial"/>
                <w:color w:val="auto"/>
                <w:sz w:val="18"/>
                <w:szCs w:val="18"/>
              </w:rPr>
            </w:pPr>
            <w:r w:rsidRPr="00FD733B">
              <w:rPr>
                <w:rFonts w:ascii="Arial" w:hAnsi="Arial"/>
                <w:color w:val="auto"/>
                <w:sz w:val="18"/>
                <w:szCs w:val="18"/>
              </w:rPr>
              <w:t>Redes de Computadores</w:t>
            </w:r>
          </w:p>
        </w:tc>
        <w:tc>
          <w:tcPr>
            <w:tcW w:w="475"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3</w:t>
            </w:r>
          </w:p>
        </w:tc>
        <w:tc>
          <w:tcPr>
            <w:tcW w:w="449"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1</w:t>
            </w:r>
          </w:p>
        </w:tc>
        <w:tc>
          <w:tcPr>
            <w:tcW w:w="44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4</w:t>
            </w:r>
          </w:p>
        </w:tc>
        <w:tc>
          <w:tcPr>
            <w:tcW w:w="97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4</w:t>
            </w:r>
          </w:p>
        </w:tc>
      </w:tr>
      <w:tr w:rsidR="00FD733B" w:rsidRPr="00FD733B" w:rsidTr="003000F5">
        <w:trPr>
          <w:trHeight w:val="255"/>
        </w:trPr>
        <w:tc>
          <w:tcPr>
            <w:tcW w:w="1413"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line="360" w:lineRule="auto"/>
              <w:ind w:firstLine="0"/>
              <w:jc w:val="center"/>
              <w:rPr>
                <w:rFonts w:ascii="Arial" w:hAnsi="Arial"/>
                <w:color w:val="auto"/>
                <w:sz w:val="18"/>
                <w:szCs w:val="18"/>
              </w:rPr>
            </w:pPr>
            <w:r w:rsidRPr="00FD733B">
              <w:rPr>
                <w:rFonts w:ascii="Arial" w:hAnsi="Arial"/>
                <w:color w:val="auto"/>
                <w:sz w:val="18"/>
                <w:szCs w:val="18"/>
              </w:rPr>
              <w:t>MCTA023-13</w:t>
            </w:r>
          </w:p>
        </w:tc>
        <w:tc>
          <w:tcPr>
            <w:tcW w:w="479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rPr>
                <w:rFonts w:ascii="Arial" w:hAnsi="Arial"/>
                <w:color w:val="auto"/>
                <w:sz w:val="18"/>
                <w:szCs w:val="18"/>
              </w:rPr>
            </w:pPr>
            <w:r w:rsidRPr="00FD733B">
              <w:rPr>
                <w:rFonts w:ascii="Arial" w:hAnsi="Arial"/>
                <w:color w:val="auto"/>
                <w:sz w:val="18"/>
                <w:szCs w:val="18"/>
              </w:rPr>
              <w:t>Segurança de Dados</w:t>
            </w:r>
          </w:p>
        </w:tc>
        <w:tc>
          <w:tcPr>
            <w:tcW w:w="475"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3</w:t>
            </w:r>
          </w:p>
        </w:tc>
        <w:tc>
          <w:tcPr>
            <w:tcW w:w="449"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1</w:t>
            </w:r>
          </w:p>
        </w:tc>
        <w:tc>
          <w:tcPr>
            <w:tcW w:w="44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4</w:t>
            </w:r>
          </w:p>
        </w:tc>
        <w:tc>
          <w:tcPr>
            <w:tcW w:w="97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4</w:t>
            </w:r>
          </w:p>
        </w:tc>
      </w:tr>
      <w:tr w:rsidR="00FD733B" w:rsidRPr="00FD733B" w:rsidTr="003000F5">
        <w:trPr>
          <w:trHeight w:val="255"/>
        </w:trPr>
        <w:tc>
          <w:tcPr>
            <w:tcW w:w="1413"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line="360" w:lineRule="auto"/>
              <w:ind w:firstLine="0"/>
              <w:jc w:val="center"/>
              <w:rPr>
                <w:rFonts w:ascii="Arial" w:hAnsi="Arial"/>
                <w:color w:val="auto"/>
                <w:sz w:val="18"/>
                <w:szCs w:val="18"/>
              </w:rPr>
            </w:pPr>
            <w:r w:rsidRPr="00FD733B">
              <w:rPr>
                <w:rFonts w:ascii="Arial" w:hAnsi="Arial"/>
                <w:color w:val="auto"/>
                <w:sz w:val="18"/>
                <w:szCs w:val="18"/>
              </w:rPr>
              <w:t>MCTA024-13</w:t>
            </w:r>
          </w:p>
        </w:tc>
        <w:tc>
          <w:tcPr>
            <w:tcW w:w="479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rPr>
                <w:rFonts w:ascii="Arial" w:hAnsi="Arial"/>
                <w:color w:val="auto"/>
                <w:sz w:val="18"/>
                <w:szCs w:val="18"/>
              </w:rPr>
            </w:pPr>
            <w:r w:rsidRPr="00FD733B">
              <w:rPr>
                <w:rFonts w:ascii="Arial" w:hAnsi="Arial"/>
                <w:color w:val="auto"/>
                <w:sz w:val="18"/>
                <w:szCs w:val="18"/>
              </w:rPr>
              <w:t>Sistemas Digitais</w:t>
            </w:r>
          </w:p>
        </w:tc>
        <w:tc>
          <w:tcPr>
            <w:tcW w:w="475"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2</w:t>
            </w:r>
          </w:p>
        </w:tc>
        <w:tc>
          <w:tcPr>
            <w:tcW w:w="449"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2</w:t>
            </w:r>
          </w:p>
        </w:tc>
        <w:tc>
          <w:tcPr>
            <w:tcW w:w="44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4</w:t>
            </w:r>
          </w:p>
        </w:tc>
        <w:tc>
          <w:tcPr>
            <w:tcW w:w="97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4</w:t>
            </w:r>
          </w:p>
        </w:tc>
      </w:tr>
      <w:tr w:rsidR="00FD733B" w:rsidRPr="00FD733B" w:rsidTr="003000F5">
        <w:trPr>
          <w:trHeight w:val="255"/>
        </w:trPr>
        <w:tc>
          <w:tcPr>
            <w:tcW w:w="1413"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line="360" w:lineRule="auto"/>
              <w:ind w:firstLine="0"/>
              <w:jc w:val="center"/>
              <w:rPr>
                <w:rFonts w:ascii="Arial" w:hAnsi="Arial"/>
                <w:color w:val="auto"/>
                <w:sz w:val="18"/>
                <w:szCs w:val="18"/>
              </w:rPr>
            </w:pPr>
            <w:r w:rsidRPr="00FD733B">
              <w:rPr>
                <w:rFonts w:ascii="Arial" w:hAnsi="Arial"/>
                <w:color w:val="auto"/>
                <w:sz w:val="18"/>
                <w:szCs w:val="18"/>
              </w:rPr>
              <w:t>MCTA025-13</w:t>
            </w:r>
          </w:p>
        </w:tc>
        <w:tc>
          <w:tcPr>
            <w:tcW w:w="479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rPr>
                <w:rFonts w:ascii="Arial" w:hAnsi="Arial"/>
                <w:color w:val="auto"/>
                <w:sz w:val="18"/>
                <w:szCs w:val="18"/>
              </w:rPr>
            </w:pPr>
            <w:r w:rsidRPr="00FD733B">
              <w:rPr>
                <w:rFonts w:ascii="Arial" w:hAnsi="Arial"/>
                <w:color w:val="auto"/>
                <w:sz w:val="18"/>
                <w:szCs w:val="18"/>
              </w:rPr>
              <w:t>Sistemas Distribuídos</w:t>
            </w:r>
          </w:p>
        </w:tc>
        <w:tc>
          <w:tcPr>
            <w:tcW w:w="475"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3</w:t>
            </w:r>
          </w:p>
        </w:tc>
        <w:tc>
          <w:tcPr>
            <w:tcW w:w="449"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1</w:t>
            </w:r>
          </w:p>
        </w:tc>
        <w:tc>
          <w:tcPr>
            <w:tcW w:w="44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4</w:t>
            </w:r>
          </w:p>
        </w:tc>
        <w:tc>
          <w:tcPr>
            <w:tcW w:w="97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4</w:t>
            </w:r>
          </w:p>
        </w:tc>
      </w:tr>
      <w:tr w:rsidR="00FD733B" w:rsidRPr="00FD733B" w:rsidTr="003000F5">
        <w:trPr>
          <w:trHeight w:val="255"/>
        </w:trPr>
        <w:tc>
          <w:tcPr>
            <w:tcW w:w="1413"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line="360" w:lineRule="auto"/>
              <w:ind w:firstLine="0"/>
              <w:jc w:val="center"/>
              <w:rPr>
                <w:rFonts w:ascii="Arial" w:hAnsi="Arial"/>
                <w:color w:val="auto"/>
                <w:sz w:val="18"/>
                <w:szCs w:val="18"/>
              </w:rPr>
            </w:pPr>
            <w:r w:rsidRPr="00FD733B">
              <w:rPr>
                <w:rFonts w:ascii="Arial" w:hAnsi="Arial"/>
                <w:color w:val="auto"/>
                <w:sz w:val="18"/>
                <w:szCs w:val="18"/>
              </w:rPr>
              <w:t>MCTA026-13</w:t>
            </w:r>
          </w:p>
        </w:tc>
        <w:tc>
          <w:tcPr>
            <w:tcW w:w="479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rPr>
                <w:rFonts w:ascii="Arial" w:hAnsi="Arial"/>
                <w:color w:val="auto"/>
                <w:sz w:val="18"/>
                <w:szCs w:val="18"/>
              </w:rPr>
            </w:pPr>
            <w:r w:rsidRPr="00FD733B">
              <w:rPr>
                <w:rFonts w:ascii="Arial" w:hAnsi="Arial"/>
                <w:color w:val="auto"/>
                <w:sz w:val="18"/>
                <w:szCs w:val="18"/>
              </w:rPr>
              <w:t>Sistemas Operacionais</w:t>
            </w:r>
          </w:p>
        </w:tc>
        <w:tc>
          <w:tcPr>
            <w:tcW w:w="475"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3</w:t>
            </w:r>
          </w:p>
        </w:tc>
        <w:tc>
          <w:tcPr>
            <w:tcW w:w="449"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1</w:t>
            </w:r>
          </w:p>
        </w:tc>
        <w:tc>
          <w:tcPr>
            <w:tcW w:w="44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4</w:t>
            </w:r>
          </w:p>
        </w:tc>
        <w:tc>
          <w:tcPr>
            <w:tcW w:w="97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4</w:t>
            </w:r>
          </w:p>
        </w:tc>
      </w:tr>
      <w:tr w:rsidR="00FD733B" w:rsidRPr="00FD733B" w:rsidTr="003000F5">
        <w:trPr>
          <w:trHeight w:val="255"/>
        </w:trPr>
        <w:tc>
          <w:tcPr>
            <w:tcW w:w="1413"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line="360" w:lineRule="auto"/>
              <w:ind w:firstLine="0"/>
              <w:jc w:val="center"/>
              <w:rPr>
                <w:rFonts w:ascii="Arial" w:hAnsi="Arial"/>
                <w:color w:val="auto"/>
                <w:sz w:val="18"/>
                <w:szCs w:val="18"/>
              </w:rPr>
            </w:pPr>
            <w:r w:rsidRPr="00FD733B">
              <w:rPr>
                <w:rFonts w:ascii="Arial" w:hAnsi="Arial"/>
                <w:color w:val="auto"/>
                <w:sz w:val="18"/>
                <w:szCs w:val="18"/>
              </w:rPr>
              <w:t>MCTA027-15</w:t>
            </w:r>
          </w:p>
        </w:tc>
        <w:tc>
          <w:tcPr>
            <w:tcW w:w="479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rPr>
                <w:rFonts w:ascii="Arial" w:hAnsi="Arial"/>
                <w:color w:val="auto"/>
                <w:sz w:val="18"/>
                <w:szCs w:val="18"/>
              </w:rPr>
            </w:pPr>
            <w:r w:rsidRPr="00FD733B">
              <w:rPr>
                <w:rFonts w:ascii="Arial" w:hAnsi="Arial"/>
                <w:color w:val="auto"/>
                <w:sz w:val="18"/>
                <w:szCs w:val="18"/>
              </w:rPr>
              <w:t>Teoria dos Grafos</w:t>
            </w:r>
          </w:p>
        </w:tc>
        <w:tc>
          <w:tcPr>
            <w:tcW w:w="475"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3</w:t>
            </w:r>
          </w:p>
        </w:tc>
        <w:tc>
          <w:tcPr>
            <w:tcW w:w="449"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1</w:t>
            </w:r>
          </w:p>
        </w:tc>
        <w:tc>
          <w:tcPr>
            <w:tcW w:w="44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4</w:t>
            </w:r>
          </w:p>
        </w:tc>
        <w:tc>
          <w:tcPr>
            <w:tcW w:w="978" w:type="dxa"/>
            <w:tcBorders>
              <w:left w:val="single" w:sz="8" w:space="0" w:color="808080"/>
              <w:bottom w:val="single" w:sz="8" w:space="0" w:color="808080"/>
              <w:right w:val="single" w:sz="8" w:space="0" w:color="808080"/>
            </w:tcBorders>
            <w:shd w:val="clear" w:color="auto" w:fill="FFFFFF"/>
          </w:tcPr>
          <w:p w:rsidR="00FD733B" w:rsidRPr="00FD733B" w:rsidRDefault="00FD733B" w:rsidP="003000F5">
            <w:pPr>
              <w:pStyle w:val="Normal1"/>
              <w:spacing w:before="0"/>
              <w:ind w:firstLine="0"/>
              <w:jc w:val="center"/>
              <w:rPr>
                <w:rFonts w:ascii="Arial" w:hAnsi="Arial"/>
                <w:color w:val="auto"/>
                <w:sz w:val="18"/>
                <w:szCs w:val="18"/>
              </w:rPr>
            </w:pPr>
            <w:r w:rsidRPr="00FD733B">
              <w:rPr>
                <w:rFonts w:ascii="Arial" w:hAnsi="Arial"/>
                <w:color w:val="auto"/>
                <w:sz w:val="18"/>
                <w:szCs w:val="18"/>
              </w:rPr>
              <w:t>4</w:t>
            </w:r>
          </w:p>
        </w:tc>
      </w:tr>
    </w:tbl>
    <w:p w:rsidR="00FD733B" w:rsidRPr="00FD733B" w:rsidRDefault="00FD733B" w:rsidP="00951725">
      <w:pPr>
        <w:pStyle w:val="Ttulo3"/>
        <w:rPr>
          <w:color w:val="auto"/>
        </w:rPr>
      </w:pPr>
    </w:p>
    <w:p w:rsidR="00FD733B" w:rsidRPr="00FD733B" w:rsidRDefault="00FD733B" w:rsidP="00FD733B"/>
    <w:p w:rsidR="00FD733B" w:rsidRPr="00FD733B" w:rsidRDefault="00FD733B" w:rsidP="00FD733B"/>
    <w:p w:rsidR="00FD733B" w:rsidRPr="00FD733B" w:rsidRDefault="00FD733B" w:rsidP="00FD733B"/>
    <w:p w:rsidR="009856F9" w:rsidRPr="003F5A14" w:rsidRDefault="005814B6" w:rsidP="00951725">
      <w:pPr>
        <w:pStyle w:val="Ttulo3"/>
      </w:pPr>
      <w:bookmarkStart w:id="39" w:name="_Toc490495568"/>
      <w:r w:rsidRPr="003F5A14">
        <w:lastRenderedPageBreak/>
        <w:t xml:space="preserve">DISCIPLINAS DE </w:t>
      </w:r>
      <w:r w:rsidR="004F2D08" w:rsidRPr="00E962EB">
        <w:rPr>
          <w:caps/>
        </w:rPr>
        <w:t>Opção Limitada</w:t>
      </w:r>
      <w:bookmarkEnd w:id="38"/>
      <w:bookmarkEnd w:id="39"/>
      <w:r w:rsidR="009856F9" w:rsidRPr="003F5A14">
        <w:t xml:space="preserve"> </w:t>
      </w:r>
    </w:p>
    <w:p w:rsidR="009856F9" w:rsidRDefault="009856F9" w:rsidP="009856F9">
      <w:r w:rsidRPr="003F5A14">
        <w:t xml:space="preserve">As disciplinas relacionadas na </w:t>
      </w:r>
      <w:r w:rsidR="00951725">
        <w:t>t</w:t>
      </w:r>
      <w:r w:rsidRPr="003F5A14">
        <w:t xml:space="preserve">abela </w:t>
      </w:r>
      <w:r w:rsidR="00FD733B">
        <w:t>5</w:t>
      </w:r>
      <w:r w:rsidRPr="003F5A14">
        <w:t xml:space="preserve"> são aceitas automaticamente como </w:t>
      </w:r>
      <w:r w:rsidR="00951725">
        <w:t>sendo de</w:t>
      </w:r>
      <w:r w:rsidR="004F0E02" w:rsidRPr="003F5A14">
        <w:t xml:space="preserve"> opção limitada para o BCC</w:t>
      </w:r>
      <w:r w:rsidRPr="003F5A14">
        <w:t xml:space="preserve">. Outras disciplinas poderão ser aceitas como </w:t>
      </w:r>
      <w:r w:rsidR="004F0E02" w:rsidRPr="003F5A14">
        <w:t>opção limitada</w:t>
      </w:r>
      <w:r w:rsidRPr="003F5A14">
        <w:t xml:space="preserve">, se houver aprovação prévia </w:t>
      </w:r>
      <w:r w:rsidRPr="001A2ED1">
        <w:t>do Colegiado do Curso</w:t>
      </w:r>
      <w:r w:rsidRPr="003F5A14">
        <w:t xml:space="preserve"> de Bacharelado em Ciência da Computação. Tal aprovação dependerá de itens tais como</w:t>
      </w:r>
      <w:r w:rsidR="001A2ED1">
        <w:t>:</w:t>
      </w:r>
      <w:r w:rsidRPr="003F5A14">
        <w:t xml:space="preserve"> a demanda, disponibilidade e dinâmica da evolução da área de conhecimento.</w:t>
      </w:r>
    </w:p>
    <w:p w:rsidR="001A2ED1" w:rsidRPr="001A2ED1" w:rsidRDefault="001A2ED1" w:rsidP="009856F9">
      <w:r>
        <w:t xml:space="preserve">A Tabela </w:t>
      </w:r>
      <w:r w:rsidR="00FD733B">
        <w:t>5</w:t>
      </w:r>
      <w:r>
        <w:t xml:space="preserve"> mostra </w:t>
      </w:r>
      <w:r>
        <w:rPr>
          <w:b/>
        </w:rPr>
        <w:t>todas</w:t>
      </w:r>
      <w:r>
        <w:t xml:space="preserve"> as disciplinas consideradas como Opção Limitadas pelo BCC. Já a Tabela </w:t>
      </w:r>
      <w:r w:rsidR="00FD733B">
        <w:t>6</w:t>
      </w:r>
      <w:r>
        <w:t xml:space="preserve"> destaca, dentre as disciplinas da tabela 4, as disciplinas que são ofertadas por outros cursos. Cabe ressaltar que nem sempre uma disciplina considerada como Opção Limitada para o BCC é oferecida pelo BCC.</w:t>
      </w:r>
    </w:p>
    <w:p w:rsidR="00E915E0" w:rsidRPr="00E915E0" w:rsidRDefault="00E915E0" w:rsidP="00E915E0">
      <w:pPr>
        <w:pStyle w:val="Legenda"/>
        <w:rPr>
          <w:sz w:val="22"/>
        </w:rPr>
      </w:pPr>
      <w:r w:rsidRPr="00ED0DAF">
        <w:rPr>
          <w:b/>
          <w:sz w:val="22"/>
        </w:rPr>
        <w:t xml:space="preserve">Tabela </w:t>
      </w:r>
      <w:r w:rsidR="00FD733B">
        <w:rPr>
          <w:b/>
          <w:sz w:val="22"/>
        </w:rPr>
        <w:t>5</w:t>
      </w:r>
      <w:r w:rsidRPr="00E915E0">
        <w:rPr>
          <w:sz w:val="22"/>
        </w:rPr>
        <w:t xml:space="preserve"> – Disciplinas de Opção Limitada</w:t>
      </w:r>
      <w:r>
        <w:rPr>
          <w:sz w:val="22"/>
        </w:rPr>
        <w:t xml:space="preserve"> para o BCC</w:t>
      </w:r>
    </w:p>
    <w:tbl>
      <w:tblPr>
        <w:tblStyle w:val="GradeClara-nfase3"/>
        <w:tblW w:w="8330" w:type="dxa"/>
        <w:tblLayout w:type="fixed"/>
        <w:tblLook w:val="04A0" w:firstRow="1" w:lastRow="0" w:firstColumn="1" w:lastColumn="0" w:noHBand="0" w:noVBand="1"/>
      </w:tblPr>
      <w:tblGrid>
        <w:gridCol w:w="1526"/>
        <w:gridCol w:w="4536"/>
        <w:gridCol w:w="425"/>
        <w:gridCol w:w="425"/>
        <w:gridCol w:w="426"/>
        <w:gridCol w:w="992"/>
      </w:tblGrid>
      <w:tr w:rsidR="003176E3" w:rsidRPr="008F6C28" w:rsidTr="00FD733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6" w:type="dxa"/>
            <w:shd w:val="clear" w:color="auto" w:fill="EAF1DD" w:themeFill="accent3" w:themeFillTint="33"/>
            <w:noWrap/>
          </w:tcPr>
          <w:p w:rsidR="003176E3" w:rsidRPr="008F6C28" w:rsidRDefault="003176E3" w:rsidP="00E915E0">
            <w:pPr>
              <w:tabs>
                <w:tab w:val="clear" w:pos="357"/>
              </w:tabs>
              <w:suppressAutoHyphens w:val="0"/>
              <w:autoSpaceDE/>
              <w:spacing w:before="0" w:after="0" w:line="240" w:lineRule="auto"/>
              <w:ind w:firstLine="0"/>
              <w:jc w:val="center"/>
              <w:rPr>
                <w:rFonts w:eastAsia="Times New Roman" w:cs="Times New Roman"/>
                <w:color w:val="000000" w:themeColor="text1"/>
                <w:lang w:eastAsia="pt-BR"/>
              </w:rPr>
            </w:pPr>
            <w:r w:rsidRPr="008F6C28">
              <w:rPr>
                <w:rFonts w:eastAsia="Times New Roman" w:cs="Times New Roman"/>
                <w:color w:val="000000" w:themeColor="text1"/>
                <w:lang w:eastAsia="pt-BR"/>
              </w:rPr>
              <w:t>Código da Disciplina</w:t>
            </w:r>
          </w:p>
        </w:tc>
        <w:tc>
          <w:tcPr>
            <w:tcW w:w="4536" w:type="dxa"/>
            <w:shd w:val="clear" w:color="auto" w:fill="EAF1DD" w:themeFill="accent3" w:themeFillTint="33"/>
            <w:noWrap/>
          </w:tcPr>
          <w:p w:rsidR="003176E3" w:rsidRPr="00FD733B" w:rsidRDefault="003176E3" w:rsidP="00E915E0">
            <w:pPr>
              <w:tabs>
                <w:tab w:val="clear" w:pos="357"/>
              </w:tabs>
              <w:suppressAutoHyphens w:val="0"/>
              <w:autoSpaceDE/>
              <w:spacing w:before="0"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Nome da Disciplina</w:t>
            </w:r>
          </w:p>
        </w:tc>
        <w:tc>
          <w:tcPr>
            <w:tcW w:w="425" w:type="dxa"/>
            <w:shd w:val="clear" w:color="auto" w:fill="EAF1DD" w:themeFill="accent3" w:themeFillTint="33"/>
            <w:noWrap/>
          </w:tcPr>
          <w:p w:rsidR="003176E3" w:rsidRPr="00FD733B" w:rsidRDefault="003176E3" w:rsidP="00FD733B">
            <w:pPr>
              <w:tabs>
                <w:tab w:val="clear" w:pos="357"/>
              </w:tabs>
              <w:suppressAutoHyphens w:val="0"/>
              <w:autoSpaceDE/>
              <w:spacing w:before="0"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T</w:t>
            </w:r>
          </w:p>
        </w:tc>
        <w:tc>
          <w:tcPr>
            <w:tcW w:w="425" w:type="dxa"/>
            <w:shd w:val="clear" w:color="auto" w:fill="EAF1DD" w:themeFill="accent3" w:themeFillTint="33"/>
            <w:noWrap/>
          </w:tcPr>
          <w:p w:rsidR="003176E3" w:rsidRPr="00FD733B" w:rsidRDefault="003176E3" w:rsidP="00FD733B">
            <w:pPr>
              <w:tabs>
                <w:tab w:val="clear" w:pos="357"/>
              </w:tabs>
              <w:suppressAutoHyphens w:val="0"/>
              <w:autoSpaceDE/>
              <w:spacing w:before="0"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P</w:t>
            </w:r>
          </w:p>
        </w:tc>
        <w:tc>
          <w:tcPr>
            <w:tcW w:w="426" w:type="dxa"/>
            <w:shd w:val="clear" w:color="auto" w:fill="EAF1DD" w:themeFill="accent3" w:themeFillTint="33"/>
            <w:noWrap/>
          </w:tcPr>
          <w:p w:rsidR="003176E3" w:rsidRPr="00FD733B" w:rsidRDefault="003176E3" w:rsidP="00FD733B">
            <w:pPr>
              <w:tabs>
                <w:tab w:val="clear" w:pos="357"/>
              </w:tabs>
              <w:suppressAutoHyphens w:val="0"/>
              <w:autoSpaceDE/>
              <w:spacing w:before="0"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I</w:t>
            </w:r>
          </w:p>
        </w:tc>
        <w:tc>
          <w:tcPr>
            <w:tcW w:w="992" w:type="dxa"/>
            <w:shd w:val="clear" w:color="auto" w:fill="EAF1DD" w:themeFill="accent3" w:themeFillTint="33"/>
            <w:noWrap/>
          </w:tcPr>
          <w:p w:rsidR="003176E3" w:rsidRPr="00FD733B" w:rsidRDefault="003176E3" w:rsidP="00FD733B">
            <w:pPr>
              <w:tabs>
                <w:tab w:val="clear" w:pos="357"/>
              </w:tabs>
              <w:suppressAutoHyphens w:val="0"/>
              <w:autoSpaceDE/>
              <w:spacing w:before="0"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Total de Créditos</w:t>
            </w:r>
          </w:p>
        </w:tc>
      </w:tr>
      <w:tr w:rsidR="003176E3" w:rsidRPr="00FD733B" w:rsidTr="00FD733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FD733B">
              <w:rPr>
                <w:rFonts w:eastAsia="Times New Roman" w:cs="Times New Roman"/>
                <w:b w:val="0"/>
                <w:color w:val="000000" w:themeColor="text1"/>
                <w:lang w:eastAsia="pt-BR"/>
              </w:rPr>
              <w:t>MCZA035-14</w:t>
            </w:r>
          </w:p>
        </w:tc>
        <w:tc>
          <w:tcPr>
            <w:tcW w:w="453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Algoritmos Probabilísticos</w:t>
            </w:r>
          </w:p>
        </w:tc>
        <w:tc>
          <w:tcPr>
            <w:tcW w:w="425"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425"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0</w:t>
            </w:r>
          </w:p>
        </w:tc>
        <w:tc>
          <w:tcPr>
            <w:tcW w:w="4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r w:rsidR="003176E3" w:rsidRPr="00FD733B" w:rsidTr="00FD733B">
        <w:trPr>
          <w:cnfStyle w:val="000000010000" w:firstRow="0" w:lastRow="0" w:firstColumn="0" w:lastColumn="0" w:oddVBand="0" w:evenVBand="0" w:oddHBand="0" w:evenHBand="1"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FD733B">
              <w:rPr>
                <w:rFonts w:eastAsia="Times New Roman" w:cs="Times New Roman"/>
                <w:b w:val="0"/>
                <w:color w:val="000000" w:themeColor="text1"/>
                <w:lang w:eastAsia="pt-BR"/>
              </w:rPr>
              <w:t>MCZA036-14</w:t>
            </w:r>
          </w:p>
        </w:tc>
        <w:tc>
          <w:tcPr>
            <w:tcW w:w="453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Análise de Algoritmos II</w:t>
            </w:r>
          </w:p>
        </w:tc>
        <w:tc>
          <w:tcPr>
            <w:tcW w:w="425"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425"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0</w:t>
            </w:r>
          </w:p>
        </w:tc>
        <w:tc>
          <w:tcPr>
            <w:tcW w:w="4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r w:rsidR="003176E3" w:rsidRPr="008F6C28" w:rsidTr="00FD733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noWrap/>
            <w:hideMark/>
          </w:tcPr>
          <w:p w:rsidR="003176E3" w:rsidRPr="00310873" w:rsidRDefault="003176E3" w:rsidP="00E962E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310873">
              <w:rPr>
                <w:rFonts w:eastAsia="Times New Roman" w:cs="Times New Roman"/>
                <w:b w:val="0"/>
                <w:color w:val="000000" w:themeColor="text1"/>
                <w:lang w:eastAsia="pt-BR"/>
              </w:rPr>
              <w:t>MCZA001-13</w:t>
            </w:r>
          </w:p>
        </w:tc>
        <w:tc>
          <w:tcPr>
            <w:tcW w:w="4536" w:type="dxa"/>
            <w:shd w:val="clear" w:color="auto" w:fill="auto"/>
            <w:noWrap/>
            <w:hideMark/>
          </w:tcPr>
          <w:p w:rsidR="003176E3" w:rsidRPr="00FD733B" w:rsidRDefault="003176E3" w:rsidP="00E962EB">
            <w:pPr>
              <w:tabs>
                <w:tab w:val="clear" w:pos="357"/>
              </w:tabs>
              <w:suppressAutoHyphens w:val="0"/>
              <w:autoSpaceDE/>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Análise de Projeto</w:t>
            </w:r>
            <w:r w:rsidR="001A2ED1" w:rsidRPr="00FD733B">
              <w:rPr>
                <w:rFonts w:eastAsia="Times New Roman" w:cs="Times New Roman"/>
                <w:color w:val="000000" w:themeColor="text1"/>
                <w:lang w:eastAsia="pt-BR"/>
              </w:rPr>
              <w:t>s</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2</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0</w:t>
            </w:r>
          </w:p>
        </w:tc>
        <w:tc>
          <w:tcPr>
            <w:tcW w:w="426"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2</w:t>
            </w:r>
          </w:p>
        </w:tc>
        <w:tc>
          <w:tcPr>
            <w:tcW w:w="992"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2</w:t>
            </w:r>
          </w:p>
        </w:tc>
      </w:tr>
      <w:tr w:rsidR="003176E3" w:rsidRPr="008F6C28" w:rsidTr="00FD733B">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noWrap/>
            <w:hideMark/>
          </w:tcPr>
          <w:p w:rsidR="003176E3" w:rsidRPr="00310873" w:rsidRDefault="003176E3" w:rsidP="00E962E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310873">
              <w:rPr>
                <w:rFonts w:eastAsia="Times New Roman" w:cs="Times New Roman"/>
                <w:b w:val="0"/>
                <w:color w:val="000000" w:themeColor="text1"/>
                <w:lang w:eastAsia="pt-BR"/>
              </w:rPr>
              <w:t>MCZA002-13</w:t>
            </w:r>
          </w:p>
        </w:tc>
        <w:tc>
          <w:tcPr>
            <w:tcW w:w="4536" w:type="dxa"/>
            <w:shd w:val="clear" w:color="auto" w:fill="auto"/>
            <w:noWrap/>
            <w:hideMark/>
          </w:tcPr>
          <w:p w:rsidR="003176E3" w:rsidRPr="00FD733B" w:rsidRDefault="003176E3" w:rsidP="00E962EB">
            <w:pPr>
              <w:tabs>
                <w:tab w:val="clear" w:pos="357"/>
              </w:tabs>
              <w:suppressAutoHyphens w:val="0"/>
              <w:autoSpaceDE/>
              <w:spacing w:before="0" w:after="0" w:line="240" w:lineRule="auto"/>
              <w:ind w:firstLine="0"/>
              <w:jc w:val="left"/>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Aprendizado de Máquina</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0</w:t>
            </w:r>
          </w:p>
        </w:tc>
        <w:tc>
          <w:tcPr>
            <w:tcW w:w="426"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r w:rsidR="003176E3" w:rsidRPr="008F6C28" w:rsidTr="00FD733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noWrap/>
            <w:hideMark/>
          </w:tcPr>
          <w:p w:rsidR="003176E3" w:rsidRPr="00310873" w:rsidRDefault="003176E3" w:rsidP="00E962E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310873">
              <w:rPr>
                <w:rFonts w:eastAsia="Times New Roman" w:cs="Times New Roman"/>
                <w:b w:val="0"/>
                <w:color w:val="000000" w:themeColor="text1"/>
                <w:lang w:eastAsia="pt-BR"/>
              </w:rPr>
              <w:t>MCZA003-13</w:t>
            </w:r>
          </w:p>
        </w:tc>
        <w:tc>
          <w:tcPr>
            <w:tcW w:w="4536" w:type="dxa"/>
            <w:shd w:val="clear" w:color="auto" w:fill="auto"/>
            <w:noWrap/>
            <w:hideMark/>
          </w:tcPr>
          <w:p w:rsidR="003176E3" w:rsidRPr="00FD733B" w:rsidRDefault="003176E3" w:rsidP="00E962EB">
            <w:pPr>
              <w:tabs>
                <w:tab w:val="clear" w:pos="357"/>
              </w:tabs>
              <w:suppressAutoHyphens w:val="0"/>
              <w:autoSpaceDE/>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Arquitetura de Computadores de Alto Desempenho</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0</w:t>
            </w:r>
          </w:p>
        </w:tc>
        <w:tc>
          <w:tcPr>
            <w:tcW w:w="426"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r w:rsidR="003176E3" w:rsidRPr="008F6C28" w:rsidTr="00FD733B">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noWrap/>
            <w:hideMark/>
          </w:tcPr>
          <w:p w:rsidR="003176E3" w:rsidRPr="00310873" w:rsidRDefault="003176E3" w:rsidP="00E962E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310873">
              <w:rPr>
                <w:rFonts w:eastAsia="Times New Roman" w:cs="Times New Roman"/>
                <w:b w:val="0"/>
                <w:color w:val="000000" w:themeColor="text1"/>
                <w:lang w:eastAsia="pt-BR"/>
              </w:rPr>
              <w:t>MCZA004-13</w:t>
            </w:r>
          </w:p>
        </w:tc>
        <w:tc>
          <w:tcPr>
            <w:tcW w:w="4536" w:type="dxa"/>
            <w:shd w:val="clear" w:color="auto" w:fill="auto"/>
            <w:noWrap/>
            <w:hideMark/>
          </w:tcPr>
          <w:p w:rsidR="003176E3" w:rsidRPr="00FD733B" w:rsidRDefault="003176E3" w:rsidP="00E962EB">
            <w:pPr>
              <w:tabs>
                <w:tab w:val="clear" w:pos="357"/>
              </w:tabs>
              <w:suppressAutoHyphens w:val="0"/>
              <w:autoSpaceDE/>
              <w:spacing w:before="0" w:after="0" w:line="240" w:lineRule="auto"/>
              <w:ind w:firstLine="0"/>
              <w:jc w:val="left"/>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Avaliação de Desempenho de Redes</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3</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1</w:t>
            </w:r>
          </w:p>
        </w:tc>
        <w:tc>
          <w:tcPr>
            <w:tcW w:w="426"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r w:rsidR="003176E3" w:rsidRPr="008F6C28" w:rsidTr="00FD733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noWrap/>
            <w:hideMark/>
          </w:tcPr>
          <w:p w:rsidR="003176E3" w:rsidRPr="00310873" w:rsidRDefault="003176E3" w:rsidP="00E962E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310873">
              <w:rPr>
                <w:rFonts w:eastAsia="Times New Roman" w:cs="Times New Roman"/>
                <w:b w:val="0"/>
                <w:color w:val="000000" w:themeColor="text1"/>
                <w:lang w:eastAsia="pt-BR"/>
              </w:rPr>
              <w:t>MCZA005-13</w:t>
            </w:r>
          </w:p>
        </w:tc>
        <w:tc>
          <w:tcPr>
            <w:tcW w:w="4536" w:type="dxa"/>
            <w:shd w:val="clear" w:color="auto" w:fill="auto"/>
            <w:noWrap/>
            <w:hideMark/>
          </w:tcPr>
          <w:p w:rsidR="003176E3" w:rsidRPr="00FD733B" w:rsidRDefault="003176E3" w:rsidP="00E962EB">
            <w:pPr>
              <w:tabs>
                <w:tab w:val="clear" w:pos="357"/>
              </w:tabs>
              <w:suppressAutoHyphens w:val="0"/>
              <w:autoSpaceDE/>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Banco de Dados de Apoio à Tomada de Decisão</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3</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1</w:t>
            </w:r>
          </w:p>
        </w:tc>
        <w:tc>
          <w:tcPr>
            <w:tcW w:w="426"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r w:rsidR="003176E3" w:rsidRPr="00FD733B" w:rsidTr="00FD733B">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FD733B">
              <w:rPr>
                <w:rFonts w:eastAsia="Times New Roman" w:cs="Times New Roman"/>
                <w:b w:val="0"/>
                <w:color w:val="000000" w:themeColor="text1"/>
                <w:lang w:eastAsia="pt-BR"/>
              </w:rPr>
              <w:t>MCT</w:t>
            </w:r>
            <w:r w:rsidR="001A2ED1" w:rsidRPr="00FD733B">
              <w:rPr>
                <w:rFonts w:eastAsia="Times New Roman" w:cs="Times New Roman"/>
                <w:b w:val="0"/>
                <w:color w:val="000000" w:themeColor="text1"/>
                <w:lang w:eastAsia="pt-BR"/>
              </w:rPr>
              <w:t>B009-13</w:t>
            </w:r>
          </w:p>
        </w:tc>
        <w:tc>
          <w:tcPr>
            <w:tcW w:w="453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Cálculo Numérico</w:t>
            </w:r>
          </w:p>
        </w:tc>
        <w:tc>
          <w:tcPr>
            <w:tcW w:w="425" w:type="dxa"/>
            <w:shd w:val="clear" w:color="auto" w:fill="auto"/>
          </w:tcPr>
          <w:p w:rsidR="003176E3" w:rsidRPr="00FD733B" w:rsidRDefault="001A2ED1"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425" w:type="dxa"/>
            <w:shd w:val="clear" w:color="auto" w:fill="auto"/>
          </w:tcPr>
          <w:p w:rsidR="003176E3" w:rsidRPr="00FD733B" w:rsidRDefault="001A2ED1"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0</w:t>
            </w:r>
          </w:p>
        </w:tc>
        <w:tc>
          <w:tcPr>
            <w:tcW w:w="4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r w:rsidR="003176E3" w:rsidRPr="00FD733B" w:rsidTr="00FD733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FD733B">
              <w:rPr>
                <w:rFonts w:eastAsia="Times New Roman" w:cs="Times New Roman"/>
                <w:b w:val="0"/>
                <w:color w:val="000000" w:themeColor="text1"/>
                <w:lang w:eastAsia="pt-BR"/>
              </w:rPr>
              <w:t>MCZA037-14</w:t>
            </w:r>
          </w:p>
        </w:tc>
        <w:tc>
          <w:tcPr>
            <w:tcW w:w="453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Combinatória Extremal</w:t>
            </w:r>
          </w:p>
        </w:tc>
        <w:tc>
          <w:tcPr>
            <w:tcW w:w="425"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425"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0</w:t>
            </w:r>
          </w:p>
        </w:tc>
        <w:tc>
          <w:tcPr>
            <w:tcW w:w="4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r w:rsidR="003176E3" w:rsidRPr="00FD733B" w:rsidTr="00FD733B">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noWrap/>
            <w:hideMark/>
          </w:tcPr>
          <w:p w:rsidR="003176E3" w:rsidRPr="00FD733B" w:rsidRDefault="003176E3" w:rsidP="00E962E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FD733B">
              <w:rPr>
                <w:rFonts w:eastAsia="Times New Roman" w:cs="Times New Roman"/>
                <w:b w:val="0"/>
                <w:color w:val="000000" w:themeColor="text1"/>
                <w:lang w:eastAsia="pt-BR"/>
              </w:rPr>
              <w:t>MCZA006-13</w:t>
            </w:r>
          </w:p>
        </w:tc>
        <w:tc>
          <w:tcPr>
            <w:tcW w:w="4536" w:type="dxa"/>
            <w:shd w:val="clear" w:color="auto" w:fill="auto"/>
            <w:noWrap/>
            <w:hideMark/>
          </w:tcPr>
          <w:p w:rsidR="003176E3" w:rsidRPr="00FD733B" w:rsidRDefault="003176E3" w:rsidP="00E962EB">
            <w:pPr>
              <w:tabs>
                <w:tab w:val="clear" w:pos="357"/>
              </w:tabs>
              <w:suppressAutoHyphens w:val="0"/>
              <w:autoSpaceDE/>
              <w:spacing w:before="0" w:after="0" w:line="240" w:lineRule="auto"/>
              <w:ind w:firstLine="0"/>
              <w:jc w:val="left"/>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Computação Evolutiva e Conexionista</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0</w:t>
            </w:r>
          </w:p>
        </w:tc>
        <w:tc>
          <w:tcPr>
            <w:tcW w:w="426"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r w:rsidR="003176E3" w:rsidRPr="00FD733B" w:rsidTr="00FD733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FD733B">
              <w:rPr>
                <w:rFonts w:eastAsia="Times New Roman" w:cs="Times New Roman"/>
                <w:b w:val="0"/>
                <w:color w:val="000000" w:themeColor="text1"/>
                <w:lang w:eastAsia="pt-BR"/>
              </w:rPr>
              <w:t>NHZ5003-09</w:t>
            </w:r>
          </w:p>
        </w:tc>
        <w:tc>
          <w:tcPr>
            <w:tcW w:w="453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Educação à Distância e Novas Tecnologias</w:t>
            </w:r>
          </w:p>
        </w:tc>
        <w:tc>
          <w:tcPr>
            <w:tcW w:w="425"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3</w:t>
            </w:r>
          </w:p>
        </w:tc>
        <w:tc>
          <w:tcPr>
            <w:tcW w:w="425"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0</w:t>
            </w:r>
          </w:p>
        </w:tc>
        <w:tc>
          <w:tcPr>
            <w:tcW w:w="4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3</w:t>
            </w:r>
          </w:p>
        </w:tc>
        <w:tc>
          <w:tcPr>
            <w:tcW w:w="992"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3</w:t>
            </w:r>
          </w:p>
        </w:tc>
      </w:tr>
      <w:tr w:rsidR="003176E3" w:rsidRPr="00FD733B" w:rsidTr="00FD733B">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FD733B">
              <w:rPr>
                <w:rFonts w:eastAsia="Times New Roman" w:cs="Times New Roman"/>
                <w:b w:val="0"/>
                <w:color w:val="000000" w:themeColor="text1"/>
                <w:lang w:eastAsia="pt-BR"/>
              </w:rPr>
              <w:t>ESZG013-13</w:t>
            </w:r>
          </w:p>
        </w:tc>
        <w:tc>
          <w:tcPr>
            <w:tcW w:w="453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 xml:space="preserve">Empreendedorismo </w:t>
            </w:r>
          </w:p>
        </w:tc>
        <w:tc>
          <w:tcPr>
            <w:tcW w:w="425"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2</w:t>
            </w:r>
          </w:p>
        </w:tc>
        <w:tc>
          <w:tcPr>
            <w:tcW w:w="425"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2</w:t>
            </w:r>
          </w:p>
        </w:tc>
        <w:tc>
          <w:tcPr>
            <w:tcW w:w="4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2</w:t>
            </w:r>
          </w:p>
        </w:tc>
        <w:tc>
          <w:tcPr>
            <w:tcW w:w="992"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r w:rsidR="003176E3" w:rsidRPr="008F6C28" w:rsidTr="00FD733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noWrap/>
            <w:hideMark/>
          </w:tcPr>
          <w:p w:rsidR="003176E3" w:rsidRPr="00310873" w:rsidRDefault="003176E3" w:rsidP="00E962E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310873">
              <w:rPr>
                <w:rFonts w:eastAsia="Times New Roman" w:cs="Times New Roman"/>
                <w:b w:val="0"/>
                <w:color w:val="000000" w:themeColor="text1"/>
                <w:lang w:eastAsia="pt-BR"/>
              </w:rPr>
              <w:t>MCZA007-13</w:t>
            </w:r>
          </w:p>
        </w:tc>
        <w:tc>
          <w:tcPr>
            <w:tcW w:w="4536" w:type="dxa"/>
            <w:shd w:val="clear" w:color="auto" w:fill="auto"/>
            <w:noWrap/>
            <w:hideMark/>
          </w:tcPr>
          <w:p w:rsidR="003176E3" w:rsidRPr="00FD733B" w:rsidRDefault="003176E3" w:rsidP="00E962EB">
            <w:pPr>
              <w:tabs>
                <w:tab w:val="clear" w:pos="357"/>
              </w:tabs>
              <w:suppressAutoHyphens w:val="0"/>
              <w:autoSpaceDE/>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Empreendedorismo e Desenvolvimento de Negócios</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0</w:t>
            </w:r>
          </w:p>
        </w:tc>
        <w:tc>
          <w:tcPr>
            <w:tcW w:w="426"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r w:rsidR="003176E3" w:rsidRPr="00FD733B" w:rsidTr="00FD733B">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FD733B">
              <w:rPr>
                <w:rFonts w:eastAsia="Times New Roman" w:cs="Times New Roman"/>
                <w:b w:val="0"/>
                <w:color w:val="000000" w:themeColor="text1"/>
                <w:lang w:eastAsia="pt-BR"/>
              </w:rPr>
              <w:t>ESZI007-13</w:t>
            </w:r>
          </w:p>
        </w:tc>
        <w:tc>
          <w:tcPr>
            <w:tcW w:w="453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Gerenciamento e Interoperabilidade de Redes</w:t>
            </w:r>
          </w:p>
        </w:tc>
        <w:tc>
          <w:tcPr>
            <w:tcW w:w="425"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3</w:t>
            </w:r>
          </w:p>
        </w:tc>
        <w:tc>
          <w:tcPr>
            <w:tcW w:w="425"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1</w:t>
            </w:r>
          </w:p>
        </w:tc>
        <w:tc>
          <w:tcPr>
            <w:tcW w:w="4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r w:rsidR="003176E3" w:rsidRPr="00FD733B" w:rsidTr="00FD733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noWrap/>
            <w:hideMark/>
          </w:tcPr>
          <w:p w:rsidR="003176E3" w:rsidRPr="00310873" w:rsidRDefault="003176E3" w:rsidP="000E0368">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310873">
              <w:rPr>
                <w:rFonts w:eastAsia="Times New Roman" w:cs="Times New Roman"/>
                <w:b w:val="0"/>
                <w:color w:val="000000" w:themeColor="text1"/>
                <w:lang w:eastAsia="pt-BR"/>
              </w:rPr>
              <w:t>MCZA016</w:t>
            </w:r>
            <w:r w:rsidR="007542E4">
              <w:rPr>
                <w:rFonts w:eastAsia="Times New Roman" w:cs="Times New Roman"/>
                <w:b w:val="0"/>
                <w:color w:val="000000" w:themeColor="text1"/>
                <w:lang w:eastAsia="pt-BR"/>
              </w:rPr>
              <w:t>-13</w:t>
            </w:r>
          </w:p>
        </w:tc>
        <w:tc>
          <w:tcPr>
            <w:tcW w:w="4536" w:type="dxa"/>
            <w:shd w:val="clear" w:color="auto" w:fill="auto"/>
            <w:noWrap/>
            <w:hideMark/>
          </w:tcPr>
          <w:p w:rsidR="003176E3" w:rsidRPr="00FD733B" w:rsidRDefault="003176E3" w:rsidP="00EB113F">
            <w:pPr>
              <w:tabs>
                <w:tab w:val="clear" w:pos="357"/>
              </w:tabs>
              <w:suppressAutoHyphens w:val="0"/>
              <w:autoSpaceDE/>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 xml:space="preserve">Gestão de projetos de software </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0</w:t>
            </w:r>
          </w:p>
        </w:tc>
        <w:tc>
          <w:tcPr>
            <w:tcW w:w="426"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r w:rsidR="003176E3" w:rsidRPr="00FD733B" w:rsidTr="00FD733B">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FD733B">
              <w:rPr>
                <w:rFonts w:eastAsia="Times New Roman" w:cs="Times New Roman"/>
                <w:b w:val="0"/>
                <w:color w:val="000000" w:themeColor="text1"/>
                <w:lang w:eastAsia="pt-BR"/>
              </w:rPr>
              <w:t>ESZG019-13</w:t>
            </w:r>
          </w:p>
        </w:tc>
        <w:tc>
          <w:tcPr>
            <w:tcW w:w="453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Gestão Estratégica e Organizacional</w:t>
            </w:r>
          </w:p>
        </w:tc>
        <w:tc>
          <w:tcPr>
            <w:tcW w:w="425"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2</w:t>
            </w:r>
          </w:p>
        </w:tc>
        <w:tc>
          <w:tcPr>
            <w:tcW w:w="425"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0</w:t>
            </w:r>
          </w:p>
        </w:tc>
        <w:tc>
          <w:tcPr>
            <w:tcW w:w="4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2</w:t>
            </w:r>
          </w:p>
        </w:tc>
        <w:tc>
          <w:tcPr>
            <w:tcW w:w="992"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2</w:t>
            </w:r>
          </w:p>
        </w:tc>
      </w:tr>
      <w:tr w:rsidR="00433167" w:rsidRPr="00FD733B" w:rsidTr="00FD733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tcPr>
          <w:p w:rsidR="00433167" w:rsidRPr="00FD733B" w:rsidRDefault="00433167" w:rsidP="00FD733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Pr>
                <w:rFonts w:eastAsia="Times New Roman" w:cs="Times New Roman"/>
                <w:b w:val="0"/>
                <w:color w:val="000000" w:themeColor="text1"/>
                <w:lang w:eastAsia="pt-BR"/>
              </w:rPr>
              <w:t>MCTB018-13</w:t>
            </w:r>
          </w:p>
        </w:tc>
        <w:tc>
          <w:tcPr>
            <w:tcW w:w="4536" w:type="dxa"/>
            <w:shd w:val="clear" w:color="auto" w:fill="auto"/>
          </w:tcPr>
          <w:p w:rsidR="00433167" w:rsidRPr="00FD733B" w:rsidRDefault="00433167" w:rsidP="00FD733B">
            <w:pPr>
              <w:tabs>
                <w:tab w:val="clear" w:pos="357"/>
              </w:tabs>
              <w:suppressAutoHyphens w:val="0"/>
              <w:autoSpaceDE/>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Pr>
                <w:rFonts w:eastAsia="Times New Roman" w:cs="Times New Roman"/>
                <w:color w:val="000000" w:themeColor="text1"/>
                <w:lang w:eastAsia="pt-BR"/>
              </w:rPr>
              <w:t>Grupos</w:t>
            </w:r>
          </w:p>
        </w:tc>
        <w:tc>
          <w:tcPr>
            <w:tcW w:w="425" w:type="dxa"/>
            <w:shd w:val="clear" w:color="auto" w:fill="auto"/>
          </w:tcPr>
          <w:p w:rsidR="00433167" w:rsidRPr="00FD733B" w:rsidRDefault="00433167"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proofErr w:type="gramStart"/>
            <w:r>
              <w:rPr>
                <w:rFonts w:eastAsia="Times New Roman" w:cs="Times New Roman"/>
                <w:color w:val="000000" w:themeColor="text1"/>
                <w:lang w:eastAsia="pt-BR"/>
              </w:rPr>
              <w:t>4</w:t>
            </w:r>
            <w:proofErr w:type="gramEnd"/>
          </w:p>
        </w:tc>
        <w:tc>
          <w:tcPr>
            <w:tcW w:w="425" w:type="dxa"/>
            <w:shd w:val="clear" w:color="auto" w:fill="auto"/>
          </w:tcPr>
          <w:p w:rsidR="00433167" w:rsidRPr="00FD733B" w:rsidRDefault="00433167"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proofErr w:type="gramStart"/>
            <w:r>
              <w:rPr>
                <w:rFonts w:eastAsia="Times New Roman" w:cs="Times New Roman"/>
                <w:color w:val="000000" w:themeColor="text1"/>
                <w:lang w:eastAsia="pt-BR"/>
              </w:rPr>
              <w:t>0</w:t>
            </w:r>
            <w:proofErr w:type="gramEnd"/>
          </w:p>
        </w:tc>
        <w:tc>
          <w:tcPr>
            <w:tcW w:w="426" w:type="dxa"/>
            <w:shd w:val="clear" w:color="auto" w:fill="auto"/>
          </w:tcPr>
          <w:p w:rsidR="00433167" w:rsidRPr="00FD733B" w:rsidRDefault="00433167"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proofErr w:type="gramStart"/>
            <w:r>
              <w:rPr>
                <w:rFonts w:eastAsia="Times New Roman" w:cs="Times New Roman"/>
                <w:color w:val="000000" w:themeColor="text1"/>
                <w:lang w:eastAsia="pt-BR"/>
              </w:rPr>
              <w:t>4</w:t>
            </w:r>
            <w:proofErr w:type="gramEnd"/>
          </w:p>
        </w:tc>
        <w:tc>
          <w:tcPr>
            <w:tcW w:w="992" w:type="dxa"/>
            <w:shd w:val="clear" w:color="auto" w:fill="auto"/>
          </w:tcPr>
          <w:p w:rsidR="00433167" w:rsidRPr="00FD733B" w:rsidRDefault="00433167"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proofErr w:type="gramStart"/>
            <w:r>
              <w:rPr>
                <w:rFonts w:eastAsia="Times New Roman" w:cs="Times New Roman"/>
                <w:color w:val="000000" w:themeColor="text1"/>
                <w:lang w:eastAsia="pt-BR"/>
              </w:rPr>
              <w:t>4</w:t>
            </w:r>
            <w:proofErr w:type="gramEnd"/>
          </w:p>
        </w:tc>
      </w:tr>
      <w:tr w:rsidR="003176E3" w:rsidRPr="00FD733B" w:rsidTr="00FD733B">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noWrap/>
            <w:hideMark/>
          </w:tcPr>
          <w:p w:rsidR="003176E3" w:rsidRPr="00310873" w:rsidRDefault="003176E3" w:rsidP="000E0368">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310873">
              <w:rPr>
                <w:rFonts w:eastAsia="Times New Roman" w:cs="Times New Roman"/>
                <w:b w:val="0"/>
                <w:color w:val="000000" w:themeColor="text1"/>
                <w:lang w:eastAsia="pt-BR"/>
              </w:rPr>
              <w:t>MCZA008-</w:t>
            </w:r>
            <w:r w:rsidR="000E0368">
              <w:rPr>
                <w:rFonts w:eastAsia="Times New Roman" w:cs="Times New Roman"/>
                <w:b w:val="0"/>
                <w:color w:val="000000" w:themeColor="text1"/>
                <w:lang w:eastAsia="pt-BR"/>
              </w:rPr>
              <w:t>15</w:t>
            </w:r>
          </w:p>
        </w:tc>
        <w:tc>
          <w:tcPr>
            <w:tcW w:w="4536" w:type="dxa"/>
            <w:shd w:val="clear" w:color="auto" w:fill="auto"/>
            <w:noWrap/>
            <w:hideMark/>
          </w:tcPr>
          <w:p w:rsidR="003176E3" w:rsidRPr="00FD733B" w:rsidRDefault="000E0368" w:rsidP="00EB113F">
            <w:pPr>
              <w:tabs>
                <w:tab w:val="clear" w:pos="357"/>
              </w:tabs>
              <w:suppressAutoHyphens w:val="0"/>
              <w:autoSpaceDE/>
              <w:spacing w:before="0" w:after="0" w:line="240" w:lineRule="auto"/>
              <w:ind w:firstLine="0"/>
              <w:jc w:val="left"/>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 xml:space="preserve">Interação </w:t>
            </w:r>
            <w:r w:rsidR="003176E3" w:rsidRPr="00FD733B">
              <w:rPr>
                <w:rFonts w:eastAsia="Times New Roman" w:cs="Times New Roman"/>
                <w:color w:val="000000" w:themeColor="text1"/>
                <w:lang w:eastAsia="pt-BR"/>
              </w:rPr>
              <w:t xml:space="preserve">Humano-Computador </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0</w:t>
            </w:r>
          </w:p>
        </w:tc>
        <w:tc>
          <w:tcPr>
            <w:tcW w:w="426"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r w:rsidR="003176E3" w:rsidRPr="00FD733B" w:rsidTr="00FD733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FD733B">
              <w:rPr>
                <w:rFonts w:eastAsia="Times New Roman" w:cs="Times New Roman"/>
                <w:b w:val="0"/>
                <w:color w:val="000000" w:themeColor="text1"/>
                <w:lang w:eastAsia="pt-BR"/>
              </w:rPr>
              <w:t>MCZB012-13</w:t>
            </w:r>
          </w:p>
        </w:tc>
        <w:tc>
          <w:tcPr>
            <w:tcW w:w="453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 xml:space="preserve">Inferência Estatística </w:t>
            </w:r>
          </w:p>
        </w:tc>
        <w:tc>
          <w:tcPr>
            <w:tcW w:w="425"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425"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0</w:t>
            </w:r>
          </w:p>
        </w:tc>
        <w:tc>
          <w:tcPr>
            <w:tcW w:w="4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r w:rsidR="003176E3" w:rsidRPr="00FD733B" w:rsidTr="00FD733B">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FD733B">
              <w:rPr>
                <w:rFonts w:eastAsia="Times New Roman" w:cs="Times New Roman"/>
                <w:b w:val="0"/>
                <w:color w:val="000000" w:themeColor="text1"/>
                <w:lang w:eastAsia="pt-BR"/>
              </w:rPr>
              <w:t>ESZI013-13</w:t>
            </w:r>
          </w:p>
        </w:tc>
        <w:tc>
          <w:tcPr>
            <w:tcW w:w="453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Informática Industrial</w:t>
            </w:r>
          </w:p>
        </w:tc>
        <w:tc>
          <w:tcPr>
            <w:tcW w:w="425"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0</w:t>
            </w:r>
          </w:p>
        </w:tc>
        <w:tc>
          <w:tcPr>
            <w:tcW w:w="425"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4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r w:rsidR="003176E3" w:rsidRPr="00FD733B" w:rsidTr="00FD733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noWrap/>
            <w:hideMark/>
          </w:tcPr>
          <w:p w:rsidR="003176E3" w:rsidRPr="00310873" w:rsidRDefault="003176E3" w:rsidP="00E962E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310873">
              <w:rPr>
                <w:rFonts w:eastAsia="Times New Roman" w:cs="Times New Roman"/>
                <w:b w:val="0"/>
                <w:color w:val="000000" w:themeColor="text1"/>
                <w:lang w:eastAsia="pt-BR"/>
              </w:rPr>
              <w:t>ESZB022-13</w:t>
            </w:r>
          </w:p>
        </w:tc>
        <w:tc>
          <w:tcPr>
            <w:tcW w:w="4536" w:type="dxa"/>
            <w:shd w:val="clear" w:color="auto" w:fill="auto"/>
            <w:noWrap/>
            <w:hideMark/>
          </w:tcPr>
          <w:p w:rsidR="003176E3" w:rsidRPr="00FD733B" w:rsidRDefault="003176E3" w:rsidP="00E962EB">
            <w:pPr>
              <w:tabs>
                <w:tab w:val="clear" w:pos="357"/>
              </w:tabs>
              <w:suppressAutoHyphens w:val="0"/>
              <w:autoSpaceDE/>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Introdução à Bioinformática</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3</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1</w:t>
            </w:r>
          </w:p>
        </w:tc>
        <w:tc>
          <w:tcPr>
            <w:tcW w:w="426"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r w:rsidR="003176E3" w:rsidRPr="00FD733B" w:rsidTr="00FD733B">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FD733B">
              <w:rPr>
                <w:rFonts w:eastAsia="Times New Roman" w:cs="Times New Roman"/>
                <w:b w:val="0"/>
                <w:color w:val="000000" w:themeColor="text1"/>
                <w:lang w:eastAsia="pt-BR"/>
              </w:rPr>
              <w:t>MCZ</w:t>
            </w:r>
            <w:r w:rsidR="001A2ED1" w:rsidRPr="00FD733B">
              <w:rPr>
                <w:rFonts w:eastAsia="Times New Roman" w:cs="Times New Roman"/>
                <w:b w:val="0"/>
                <w:color w:val="000000" w:themeColor="text1"/>
                <w:lang w:eastAsia="pt-BR"/>
              </w:rPr>
              <w:t>B015-13</w:t>
            </w:r>
          </w:p>
        </w:tc>
        <w:tc>
          <w:tcPr>
            <w:tcW w:w="453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Introdução à Criptografia</w:t>
            </w:r>
          </w:p>
        </w:tc>
        <w:tc>
          <w:tcPr>
            <w:tcW w:w="425" w:type="dxa"/>
            <w:shd w:val="clear" w:color="auto" w:fill="auto"/>
          </w:tcPr>
          <w:p w:rsidR="003176E3" w:rsidRPr="00FD733B" w:rsidRDefault="001A2ED1"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425" w:type="dxa"/>
            <w:shd w:val="clear" w:color="auto" w:fill="auto"/>
          </w:tcPr>
          <w:p w:rsidR="003176E3" w:rsidRPr="00FD733B" w:rsidRDefault="001A2ED1"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0</w:t>
            </w:r>
          </w:p>
        </w:tc>
        <w:tc>
          <w:tcPr>
            <w:tcW w:w="4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r w:rsidR="003176E3" w:rsidRPr="008F6C28" w:rsidTr="00FD733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tcPr>
          <w:p w:rsidR="003176E3" w:rsidRPr="00310873" w:rsidRDefault="003176E3" w:rsidP="00372406">
            <w:pPr>
              <w:spacing w:line="240" w:lineRule="auto"/>
              <w:ind w:firstLine="0"/>
              <w:rPr>
                <w:rFonts w:asciiTheme="minorHAnsi" w:hAnsiTheme="minorHAnsi"/>
                <w:b w:val="0"/>
                <w:color w:val="000000" w:themeColor="text1"/>
              </w:rPr>
            </w:pPr>
            <w:r w:rsidRPr="00310873">
              <w:rPr>
                <w:rFonts w:ascii="Arial" w:hAnsi="Arial"/>
                <w:b w:val="0"/>
                <w:color w:val="222222"/>
                <w:sz w:val="19"/>
                <w:szCs w:val="19"/>
                <w:shd w:val="clear" w:color="auto" w:fill="FFFFFF"/>
              </w:rPr>
              <w:t>MCZB018-13</w:t>
            </w:r>
          </w:p>
        </w:tc>
        <w:tc>
          <w:tcPr>
            <w:tcW w:w="4536" w:type="dxa"/>
            <w:shd w:val="clear" w:color="auto" w:fill="auto"/>
          </w:tcPr>
          <w:p w:rsidR="003176E3" w:rsidRPr="00FD733B" w:rsidRDefault="003176E3" w:rsidP="00372406">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rPr>
            </w:pPr>
            <w:r w:rsidRPr="00FD733B">
              <w:rPr>
                <w:rFonts w:asciiTheme="minorHAnsi" w:hAnsiTheme="minorHAnsi"/>
                <w:color w:val="000000" w:themeColor="text1"/>
              </w:rPr>
              <w:t>Introdução à Modelagem e Processos Estocásticos</w:t>
            </w:r>
          </w:p>
        </w:tc>
        <w:tc>
          <w:tcPr>
            <w:tcW w:w="425" w:type="dxa"/>
            <w:shd w:val="clear" w:color="auto" w:fill="auto"/>
          </w:tcPr>
          <w:p w:rsidR="003176E3" w:rsidRPr="00FD733B" w:rsidRDefault="003176E3" w:rsidP="00FD733B">
            <w:pPr>
              <w:spacing w:line="240" w:lineRule="auto"/>
              <w:ind w:right="-109"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rPr>
            </w:pPr>
            <w:r w:rsidRPr="00FD733B">
              <w:rPr>
                <w:rFonts w:asciiTheme="minorHAnsi" w:hAnsiTheme="minorHAnsi"/>
                <w:color w:val="000000" w:themeColor="text1"/>
              </w:rPr>
              <w:t>3</w:t>
            </w:r>
          </w:p>
        </w:tc>
        <w:tc>
          <w:tcPr>
            <w:tcW w:w="425" w:type="dxa"/>
            <w:shd w:val="clear" w:color="auto" w:fill="auto"/>
          </w:tcPr>
          <w:p w:rsidR="003176E3" w:rsidRPr="00FD733B" w:rsidRDefault="003176E3" w:rsidP="00FD733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rPr>
            </w:pPr>
            <w:r w:rsidRPr="00FD733B">
              <w:rPr>
                <w:rFonts w:asciiTheme="minorHAnsi" w:hAnsiTheme="minorHAnsi"/>
                <w:color w:val="000000" w:themeColor="text1"/>
              </w:rPr>
              <w:t>1</w:t>
            </w:r>
          </w:p>
        </w:tc>
        <w:tc>
          <w:tcPr>
            <w:tcW w:w="426" w:type="dxa"/>
            <w:shd w:val="clear" w:color="auto" w:fill="auto"/>
          </w:tcPr>
          <w:p w:rsidR="003176E3" w:rsidRPr="00FD733B" w:rsidRDefault="003176E3" w:rsidP="00FD733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rPr>
            </w:pPr>
            <w:r w:rsidRPr="00FD733B">
              <w:rPr>
                <w:rFonts w:asciiTheme="minorHAnsi" w:hAnsiTheme="minorHAnsi"/>
                <w:color w:val="000000" w:themeColor="text1"/>
              </w:rPr>
              <w:t>4</w:t>
            </w:r>
          </w:p>
        </w:tc>
        <w:tc>
          <w:tcPr>
            <w:tcW w:w="992" w:type="dxa"/>
            <w:shd w:val="clear" w:color="auto" w:fill="auto"/>
          </w:tcPr>
          <w:p w:rsidR="003176E3" w:rsidRPr="00FD733B" w:rsidRDefault="003176E3" w:rsidP="00FD733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rPr>
            </w:pPr>
            <w:r w:rsidRPr="00FD733B">
              <w:rPr>
                <w:rFonts w:asciiTheme="minorHAnsi" w:hAnsiTheme="minorHAnsi"/>
                <w:color w:val="000000" w:themeColor="text1"/>
              </w:rPr>
              <w:t>4</w:t>
            </w:r>
          </w:p>
        </w:tc>
      </w:tr>
      <w:tr w:rsidR="003176E3" w:rsidRPr="00FD733B" w:rsidTr="00FD733B">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FD733B">
              <w:rPr>
                <w:rFonts w:eastAsia="Times New Roman" w:cs="Times New Roman"/>
                <w:b w:val="0"/>
                <w:color w:val="000000" w:themeColor="text1"/>
                <w:lang w:eastAsia="pt-BR"/>
              </w:rPr>
              <w:t>MCTC0</w:t>
            </w:r>
            <w:r w:rsidR="001A2ED1" w:rsidRPr="00FD733B">
              <w:rPr>
                <w:rFonts w:eastAsia="Times New Roman" w:cs="Times New Roman"/>
                <w:b w:val="0"/>
                <w:color w:val="000000" w:themeColor="text1"/>
                <w:lang w:eastAsia="pt-BR"/>
              </w:rPr>
              <w:t>21-15</w:t>
            </w:r>
          </w:p>
        </w:tc>
        <w:tc>
          <w:tcPr>
            <w:tcW w:w="453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Introdução à Neurociência Computacional</w:t>
            </w:r>
          </w:p>
        </w:tc>
        <w:tc>
          <w:tcPr>
            <w:tcW w:w="425" w:type="dxa"/>
            <w:shd w:val="clear" w:color="auto" w:fill="auto"/>
          </w:tcPr>
          <w:p w:rsidR="003176E3" w:rsidRPr="00FD733B" w:rsidRDefault="001A2ED1"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2</w:t>
            </w:r>
          </w:p>
        </w:tc>
        <w:tc>
          <w:tcPr>
            <w:tcW w:w="425" w:type="dxa"/>
            <w:shd w:val="clear" w:color="auto" w:fill="auto"/>
          </w:tcPr>
          <w:p w:rsidR="003176E3" w:rsidRPr="00FD733B" w:rsidRDefault="001A2ED1"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2</w:t>
            </w:r>
          </w:p>
        </w:tc>
        <w:tc>
          <w:tcPr>
            <w:tcW w:w="4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r w:rsidR="003176E3" w:rsidRPr="00FD733B" w:rsidTr="00FD733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FD733B">
              <w:rPr>
                <w:rFonts w:eastAsia="Times New Roman" w:cs="Times New Roman"/>
                <w:b w:val="0"/>
                <w:color w:val="000000" w:themeColor="text1"/>
                <w:lang w:eastAsia="pt-BR"/>
              </w:rPr>
              <w:t>MCZA032-14</w:t>
            </w:r>
          </w:p>
        </w:tc>
        <w:tc>
          <w:tcPr>
            <w:tcW w:w="453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Introdução à Programação de Jogos</w:t>
            </w:r>
          </w:p>
        </w:tc>
        <w:tc>
          <w:tcPr>
            <w:tcW w:w="425"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2</w:t>
            </w:r>
          </w:p>
        </w:tc>
        <w:tc>
          <w:tcPr>
            <w:tcW w:w="425"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2</w:t>
            </w:r>
          </w:p>
        </w:tc>
        <w:tc>
          <w:tcPr>
            <w:tcW w:w="4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r w:rsidR="003176E3" w:rsidRPr="00FD733B" w:rsidTr="00FD733B">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FD733B">
              <w:rPr>
                <w:rFonts w:eastAsia="Times New Roman" w:cs="Times New Roman"/>
                <w:b w:val="0"/>
                <w:color w:val="000000" w:themeColor="text1"/>
                <w:lang w:eastAsia="pt-BR"/>
              </w:rPr>
              <w:t>ESZI012-13</w:t>
            </w:r>
          </w:p>
        </w:tc>
        <w:tc>
          <w:tcPr>
            <w:tcW w:w="453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Jogos Digitais: Aspectos Técnicos e Aplicações</w:t>
            </w:r>
          </w:p>
        </w:tc>
        <w:tc>
          <w:tcPr>
            <w:tcW w:w="425"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2</w:t>
            </w:r>
          </w:p>
        </w:tc>
        <w:tc>
          <w:tcPr>
            <w:tcW w:w="425"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2</w:t>
            </w:r>
          </w:p>
        </w:tc>
        <w:tc>
          <w:tcPr>
            <w:tcW w:w="4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r w:rsidR="003176E3" w:rsidRPr="00FD733B" w:rsidTr="00FD733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noWrap/>
            <w:hideMark/>
          </w:tcPr>
          <w:p w:rsidR="003176E3" w:rsidRPr="00310873" w:rsidRDefault="003176E3" w:rsidP="00E962E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310873">
              <w:rPr>
                <w:rFonts w:eastAsia="Times New Roman" w:cs="Times New Roman"/>
                <w:b w:val="0"/>
                <w:color w:val="000000" w:themeColor="text1"/>
                <w:lang w:eastAsia="pt-BR"/>
              </w:rPr>
              <w:lastRenderedPageBreak/>
              <w:t>MCZA010-13</w:t>
            </w:r>
          </w:p>
        </w:tc>
        <w:tc>
          <w:tcPr>
            <w:tcW w:w="4536" w:type="dxa"/>
            <w:shd w:val="clear" w:color="auto" w:fill="auto"/>
            <w:noWrap/>
            <w:hideMark/>
          </w:tcPr>
          <w:p w:rsidR="003176E3" w:rsidRPr="00FD733B" w:rsidRDefault="003176E3" w:rsidP="00E962EB">
            <w:pPr>
              <w:tabs>
                <w:tab w:val="clear" w:pos="357"/>
              </w:tabs>
              <w:suppressAutoHyphens w:val="0"/>
              <w:autoSpaceDE/>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Laboratório de Engenharia de Software</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0</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426"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r w:rsidR="003176E3" w:rsidRPr="00FD733B" w:rsidTr="00FD733B">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noWrap/>
            <w:hideMark/>
          </w:tcPr>
          <w:p w:rsidR="003176E3" w:rsidRPr="00310873" w:rsidRDefault="003176E3" w:rsidP="00E962E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310873">
              <w:rPr>
                <w:rFonts w:eastAsia="Times New Roman" w:cs="Times New Roman"/>
                <w:b w:val="0"/>
                <w:color w:val="000000" w:themeColor="text1"/>
                <w:lang w:eastAsia="pt-BR"/>
              </w:rPr>
              <w:t>MCZA011-13</w:t>
            </w:r>
          </w:p>
        </w:tc>
        <w:tc>
          <w:tcPr>
            <w:tcW w:w="4536" w:type="dxa"/>
            <w:shd w:val="clear" w:color="auto" w:fill="auto"/>
            <w:noWrap/>
            <w:hideMark/>
          </w:tcPr>
          <w:p w:rsidR="003176E3" w:rsidRPr="00FD733B" w:rsidRDefault="003176E3" w:rsidP="00E962EB">
            <w:pPr>
              <w:tabs>
                <w:tab w:val="clear" w:pos="357"/>
              </w:tabs>
              <w:suppressAutoHyphens w:val="0"/>
              <w:autoSpaceDE/>
              <w:spacing w:before="0" w:after="0" w:line="240" w:lineRule="auto"/>
              <w:ind w:firstLine="0"/>
              <w:jc w:val="left"/>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Laboratório de Redes</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0</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426"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r w:rsidR="003176E3" w:rsidRPr="00FD733B" w:rsidTr="00FD733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noWrap/>
            <w:hideMark/>
          </w:tcPr>
          <w:p w:rsidR="003176E3" w:rsidRPr="00310873" w:rsidRDefault="003176E3" w:rsidP="00E962E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310873">
              <w:rPr>
                <w:rFonts w:eastAsia="Times New Roman" w:cs="Times New Roman"/>
                <w:b w:val="0"/>
                <w:color w:val="000000" w:themeColor="text1"/>
                <w:lang w:eastAsia="pt-BR"/>
              </w:rPr>
              <w:t>MCZA012-13</w:t>
            </w:r>
          </w:p>
        </w:tc>
        <w:tc>
          <w:tcPr>
            <w:tcW w:w="4536" w:type="dxa"/>
            <w:shd w:val="clear" w:color="auto" w:fill="auto"/>
            <w:noWrap/>
            <w:hideMark/>
          </w:tcPr>
          <w:p w:rsidR="003176E3" w:rsidRPr="00FD733B" w:rsidRDefault="003176E3" w:rsidP="00E962EB">
            <w:pPr>
              <w:tabs>
                <w:tab w:val="clear" w:pos="357"/>
              </w:tabs>
              <w:suppressAutoHyphens w:val="0"/>
              <w:autoSpaceDE/>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Laboratório de Sistemas Operacionais</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0</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426"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r w:rsidR="003176E3" w:rsidRPr="00FD733B" w:rsidTr="00FD733B">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noWrap/>
            <w:hideMark/>
          </w:tcPr>
          <w:p w:rsidR="003176E3" w:rsidRPr="00310873" w:rsidRDefault="003176E3" w:rsidP="00E962E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310873">
              <w:rPr>
                <w:rFonts w:eastAsia="Times New Roman" w:cs="Times New Roman"/>
                <w:b w:val="0"/>
                <w:color w:val="000000" w:themeColor="text1"/>
                <w:lang w:eastAsia="pt-BR"/>
              </w:rPr>
              <w:t>MCZA013-13</w:t>
            </w:r>
          </w:p>
        </w:tc>
        <w:tc>
          <w:tcPr>
            <w:tcW w:w="4536" w:type="dxa"/>
            <w:shd w:val="clear" w:color="auto" w:fill="auto"/>
            <w:noWrap/>
            <w:hideMark/>
          </w:tcPr>
          <w:p w:rsidR="003176E3" w:rsidRPr="00FD733B" w:rsidRDefault="003176E3" w:rsidP="00E962EB">
            <w:pPr>
              <w:tabs>
                <w:tab w:val="clear" w:pos="357"/>
              </w:tabs>
              <w:suppressAutoHyphens w:val="0"/>
              <w:autoSpaceDE/>
              <w:spacing w:before="0" w:after="0" w:line="240" w:lineRule="auto"/>
              <w:ind w:firstLine="0"/>
              <w:jc w:val="left"/>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Lógicas não Clássicas</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0</w:t>
            </w:r>
          </w:p>
        </w:tc>
        <w:tc>
          <w:tcPr>
            <w:tcW w:w="426"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r w:rsidR="003176E3" w:rsidRPr="00FD733B" w:rsidTr="00FD733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noWrap/>
            <w:hideMark/>
          </w:tcPr>
          <w:p w:rsidR="003176E3" w:rsidRPr="00310873" w:rsidRDefault="003176E3" w:rsidP="00E962E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310873">
              <w:rPr>
                <w:rFonts w:eastAsia="Times New Roman" w:cs="Times New Roman"/>
                <w:b w:val="0"/>
                <w:color w:val="000000" w:themeColor="text1"/>
                <w:lang w:eastAsia="pt-BR"/>
              </w:rPr>
              <w:t>MCZA014-13</w:t>
            </w:r>
          </w:p>
        </w:tc>
        <w:tc>
          <w:tcPr>
            <w:tcW w:w="4536" w:type="dxa"/>
            <w:shd w:val="clear" w:color="auto" w:fill="auto"/>
            <w:noWrap/>
            <w:hideMark/>
          </w:tcPr>
          <w:p w:rsidR="003176E3" w:rsidRPr="00FD733B" w:rsidRDefault="003176E3" w:rsidP="00E962EB">
            <w:pPr>
              <w:tabs>
                <w:tab w:val="clear" w:pos="357"/>
              </w:tabs>
              <w:suppressAutoHyphens w:val="0"/>
              <w:autoSpaceDE/>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Métodos de Otimização</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0</w:t>
            </w:r>
          </w:p>
        </w:tc>
        <w:tc>
          <w:tcPr>
            <w:tcW w:w="426"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r w:rsidR="003176E3" w:rsidRPr="00FD733B" w:rsidTr="00FD733B">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noWrap/>
            <w:hideMark/>
          </w:tcPr>
          <w:p w:rsidR="003176E3" w:rsidRPr="00310873" w:rsidRDefault="003176E3" w:rsidP="00E962E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310873">
              <w:rPr>
                <w:rFonts w:eastAsia="Times New Roman" w:cs="Times New Roman"/>
                <w:b w:val="0"/>
                <w:color w:val="000000" w:themeColor="text1"/>
                <w:lang w:eastAsia="pt-BR"/>
              </w:rPr>
              <w:t>MCZA015-13</w:t>
            </w:r>
          </w:p>
        </w:tc>
        <w:tc>
          <w:tcPr>
            <w:tcW w:w="4536" w:type="dxa"/>
            <w:shd w:val="clear" w:color="auto" w:fill="auto"/>
            <w:noWrap/>
            <w:hideMark/>
          </w:tcPr>
          <w:p w:rsidR="003176E3" w:rsidRPr="00FD733B" w:rsidRDefault="003176E3" w:rsidP="00E962EB">
            <w:pPr>
              <w:tabs>
                <w:tab w:val="clear" w:pos="357"/>
              </w:tabs>
              <w:suppressAutoHyphens w:val="0"/>
              <w:autoSpaceDE/>
              <w:spacing w:before="0" w:after="0" w:line="240" w:lineRule="auto"/>
              <w:ind w:firstLine="0"/>
              <w:jc w:val="left"/>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Mineração de Dados</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3</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1</w:t>
            </w:r>
          </w:p>
        </w:tc>
        <w:tc>
          <w:tcPr>
            <w:tcW w:w="426"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r w:rsidR="003176E3" w:rsidRPr="00FD733B" w:rsidTr="00FD733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FD733B">
              <w:rPr>
                <w:rFonts w:eastAsia="Times New Roman" w:cs="Times New Roman"/>
                <w:b w:val="0"/>
                <w:color w:val="000000" w:themeColor="text1"/>
                <w:lang w:eastAsia="pt-BR"/>
              </w:rPr>
              <w:t>EN253123</w:t>
            </w:r>
          </w:p>
        </w:tc>
        <w:tc>
          <w:tcPr>
            <w:tcW w:w="453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Pesquisa Operacional</w:t>
            </w:r>
          </w:p>
        </w:tc>
        <w:tc>
          <w:tcPr>
            <w:tcW w:w="425"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425"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0</w:t>
            </w:r>
          </w:p>
        </w:tc>
        <w:tc>
          <w:tcPr>
            <w:tcW w:w="4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5</w:t>
            </w:r>
          </w:p>
        </w:tc>
        <w:tc>
          <w:tcPr>
            <w:tcW w:w="992"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r w:rsidR="003176E3" w:rsidRPr="00FD733B" w:rsidTr="00FD733B">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FD733B">
              <w:rPr>
                <w:rFonts w:eastAsia="Times New Roman" w:cs="Times New Roman"/>
                <w:b w:val="0"/>
                <w:color w:val="000000" w:themeColor="text1"/>
                <w:lang w:eastAsia="pt-BR"/>
              </w:rPr>
              <w:t>ESZI022-13</w:t>
            </w:r>
          </w:p>
        </w:tc>
        <w:tc>
          <w:tcPr>
            <w:tcW w:w="453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Planejamento de Redes de Informação</w:t>
            </w:r>
          </w:p>
        </w:tc>
        <w:tc>
          <w:tcPr>
            <w:tcW w:w="425"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2</w:t>
            </w:r>
          </w:p>
        </w:tc>
        <w:tc>
          <w:tcPr>
            <w:tcW w:w="425"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2</w:t>
            </w:r>
          </w:p>
        </w:tc>
        <w:tc>
          <w:tcPr>
            <w:tcW w:w="4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r w:rsidR="003176E3" w:rsidRPr="00FD733B" w:rsidTr="00FD733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FD733B">
              <w:rPr>
                <w:rFonts w:eastAsia="Times New Roman" w:cs="Times New Roman"/>
                <w:b w:val="0"/>
                <w:color w:val="000000" w:themeColor="text1"/>
                <w:lang w:eastAsia="pt-BR"/>
              </w:rPr>
              <w:t>MCZA038-14</w:t>
            </w:r>
          </w:p>
        </w:tc>
        <w:tc>
          <w:tcPr>
            <w:tcW w:w="453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Prática Avançada de Programação A</w:t>
            </w:r>
          </w:p>
        </w:tc>
        <w:tc>
          <w:tcPr>
            <w:tcW w:w="425"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0</w:t>
            </w:r>
          </w:p>
        </w:tc>
        <w:tc>
          <w:tcPr>
            <w:tcW w:w="425"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4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r w:rsidR="003176E3" w:rsidRPr="00FD733B" w:rsidTr="00FD733B">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FD733B">
              <w:rPr>
                <w:rFonts w:eastAsia="Times New Roman" w:cs="Times New Roman"/>
                <w:b w:val="0"/>
                <w:color w:val="000000" w:themeColor="text1"/>
                <w:lang w:eastAsia="pt-BR"/>
              </w:rPr>
              <w:t>MCZA039-14</w:t>
            </w:r>
          </w:p>
        </w:tc>
        <w:tc>
          <w:tcPr>
            <w:tcW w:w="453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Prática Avançada de Programação B</w:t>
            </w:r>
          </w:p>
        </w:tc>
        <w:tc>
          <w:tcPr>
            <w:tcW w:w="425"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0</w:t>
            </w:r>
          </w:p>
        </w:tc>
        <w:tc>
          <w:tcPr>
            <w:tcW w:w="425"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4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r w:rsidR="003176E3" w:rsidRPr="00FD733B" w:rsidTr="00FD733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FD733B">
              <w:rPr>
                <w:rFonts w:eastAsia="Times New Roman" w:cs="Times New Roman"/>
                <w:b w:val="0"/>
                <w:color w:val="000000" w:themeColor="text1"/>
                <w:lang w:eastAsia="pt-BR"/>
              </w:rPr>
              <w:t>MCZA040-14</w:t>
            </w:r>
          </w:p>
        </w:tc>
        <w:tc>
          <w:tcPr>
            <w:tcW w:w="453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Prática Avançada de Programação C</w:t>
            </w:r>
          </w:p>
        </w:tc>
        <w:tc>
          <w:tcPr>
            <w:tcW w:w="425"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0</w:t>
            </w:r>
          </w:p>
        </w:tc>
        <w:tc>
          <w:tcPr>
            <w:tcW w:w="425"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4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r w:rsidR="003176E3" w:rsidRPr="00FD733B" w:rsidTr="00FD733B">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FD733B">
              <w:rPr>
                <w:rFonts w:eastAsia="Times New Roman" w:cs="Times New Roman"/>
                <w:b w:val="0"/>
                <w:color w:val="000000" w:themeColor="text1"/>
                <w:lang w:eastAsia="pt-BR"/>
              </w:rPr>
              <w:t>MCZA041-14</w:t>
            </w:r>
          </w:p>
        </w:tc>
        <w:tc>
          <w:tcPr>
            <w:tcW w:w="453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Processamento de Imagens Utilizando GPU</w:t>
            </w:r>
          </w:p>
        </w:tc>
        <w:tc>
          <w:tcPr>
            <w:tcW w:w="425"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425"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0</w:t>
            </w:r>
          </w:p>
        </w:tc>
        <w:tc>
          <w:tcPr>
            <w:tcW w:w="4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r w:rsidR="003176E3" w:rsidRPr="00FD733B" w:rsidTr="00FD733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noWrap/>
            <w:hideMark/>
          </w:tcPr>
          <w:p w:rsidR="003176E3" w:rsidRPr="00310873" w:rsidRDefault="003176E3" w:rsidP="00E962E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310873">
              <w:rPr>
                <w:rFonts w:eastAsia="Times New Roman" w:cs="Times New Roman"/>
                <w:b w:val="0"/>
                <w:color w:val="000000" w:themeColor="text1"/>
                <w:lang w:eastAsia="pt-BR"/>
              </w:rPr>
              <w:t>MCZA017-13</w:t>
            </w:r>
          </w:p>
        </w:tc>
        <w:tc>
          <w:tcPr>
            <w:tcW w:w="4536" w:type="dxa"/>
            <w:shd w:val="clear" w:color="auto" w:fill="auto"/>
            <w:noWrap/>
            <w:hideMark/>
          </w:tcPr>
          <w:p w:rsidR="003176E3" w:rsidRPr="00FD733B" w:rsidRDefault="003176E3" w:rsidP="00E962EB">
            <w:pPr>
              <w:tabs>
                <w:tab w:val="clear" w:pos="357"/>
              </w:tabs>
              <w:suppressAutoHyphens w:val="0"/>
              <w:autoSpaceDE/>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Processamento de Linguagem Natural</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0</w:t>
            </w:r>
          </w:p>
        </w:tc>
        <w:tc>
          <w:tcPr>
            <w:tcW w:w="426"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r w:rsidR="003176E3" w:rsidRPr="00FD733B" w:rsidTr="00FD733B">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noWrap/>
            <w:hideMark/>
          </w:tcPr>
          <w:p w:rsidR="003176E3" w:rsidRPr="00310873" w:rsidRDefault="003176E3" w:rsidP="00E962E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310873">
              <w:rPr>
                <w:rFonts w:eastAsia="Times New Roman" w:cs="Times New Roman"/>
                <w:b w:val="0"/>
                <w:color w:val="000000" w:themeColor="text1"/>
                <w:lang w:eastAsia="pt-BR"/>
              </w:rPr>
              <w:t>MCZA018-13</w:t>
            </w:r>
          </w:p>
        </w:tc>
        <w:tc>
          <w:tcPr>
            <w:tcW w:w="4536" w:type="dxa"/>
            <w:shd w:val="clear" w:color="auto" w:fill="auto"/>
            <w:noWrap/>
            <w:hideMark/>
          </w:tcPr>
          <w:p w:rsidR="003176E3" w:rsidRPr="00FD733B" w:rsidRDefault="003176E3" w:rsidP="00E962EB">
            <w:pPr>
              <w:tabs>
                <w:tab w:val="clear" w:pos="357"/>
              </w:tabs>
              <w:suppressAutoHyphens w:val="0"/>
              <w:autoSpaceDE/>
              <w:spacing w:before="0" w:after="0" w:line="240" w:lineRule="auto"/>
              <w:ind w:firstLine="0"/>
              <w:jc w:val="left"/>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Processamento Digital de Imagens</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3</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1</w:t>
            </w:r>
          </w:p>
        </w:tc>
        <w:tc>
          <w:tcPr>
            <w:tcW w:w="426"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r w:rsidR="003176E3" w:rsidRPr="008F6C28" w:rsidTr="00FD733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tcPr>
          <w:p w:rsidR="003176E3" w:rsidRPr="00310873" w:rsidRDefault="003176E3" w:rsidP="00372406">
            <w:pPr>
              <w:spacing w:line="240" w:lineRule="auto"/>
              <w:ind w:firstLine="0"/>
              <w:rPr>
                <w:rFonts w:asciiTheme="minorHAnsi" w:hAnsiTheme="minorHAnsi"/>
                <w:b w:val="0"/>
                <w:color w:val="000000" w:themeColor="text1"/>
              </w:rPr>
            </w:pPr>
            <w:r w:rsidRPr="00310873">
              <w:rPr>
                <w:rFonts w:asciiTheme="minorHAnsi" w:hAnsiTheme="minorHAnsi"/>
                <w:b w:val="0"/>
                <w:color w:val="000000" w:themeColor="text1"/>
              </w:rPr>
              <w:t>MCZA042-14</w:t>
            </w:r>
          </w:p>
        </w:tc>
        <w:tc>
          <w:tcPr>
            <w:tcW w:w="4536" w:type="dxa"/>
            <w:shd w:val="clear" w:color="auto" w:fill="auto"/>
          </w:tcPr>
          <w:p w:rsidR="003176E3" w:rsidRPr="00FD733B" w:rsidRDefault="003176E3" w:rsidP="00372406">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highlight w:val="cyan"/>
              </w:rPr>
            </w:pPr>
            <w:r w:rsidRPr="00FD733B">
              <w:rPr>
                <w:rFonts w:asciiTheme="minorHAnsi" w:hAnsiTheme="minorHAnsi"/>
                <w:color w:val="000000" w:themeColor="text1"/>
              </w:rPr>
              <w:t>Processo e Desenvolvimento de Softwares Educacionais</w:t>
            </w:r>
          </w:p>
        </w:tc>
        <w:tc>
          <w:tcPr>
            <w:tcW w:w="425" w:type="dxa"/>
            <w:shd w:val="clear" w:color="auto" w:fill="auto"/>
          </w:tcPr>
          <w:p w:rsidR="003176E3" w:rsidRPr="00FD733B" w:rsidRDefault="003176E3" w:rsidP="00FD733B">
            <w:pPr>
              <w:spacing w:line="240" w:lineRule="auto"/>
              <w:ind w:right="-109"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rPr>
            </w:pPr>
            <w:r w:rsidRPr="00FD733B">
              <w:rPr>
                <w:rFonts w:asciiTheme="minorHAnsi" w:hAnsiTheme="minorHAnsi"/>
                <w:color w:val="000000" w:themeColor="text1"/>
              </w:rPr>
              <w:t>0</w:t>
            </w:r>
          </w:p>
        </w:tc>
        <w:tc>
          <w:tcPr>
            <w:tcW w:w="425" w:type="dxa"/>
            <w:shd w:val="clear" w:color="auto" w:fill="auto"/>
          </w:tcPr>
          <w:p w:rsidR="003176E3" w:rsidRPr="00FD733B" w:rsidRDefault="003176E3" w:rsidP="00FD733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rPr>
            </w:pPr>
            <w:r w:rsidRPr="00FD733B">
              <w:rPr>
                <w:rFonts w:asciiTheme="minorHAnsi" w:hAnsiTheme="minorHAnsi"/>
                <w:color w:val="000000" w:themeColor="text1"/>
              </w:rPr>
              <w:t>4</w:t>
            </w:r>
          </w:p>
        </w:tc>
        <w:tc>
          <w:tcPr>
            <w:tcW w:w="426" w:type="dxa"/>
            <w:shd w:val="clear" w:color="auto" w:fill="auto"/>
          </w:tcPr>
          <w:p w:rsidR="003176E3" w:rsidRPr="00FD733B" w:rsidRDefault="003176E3" w:rsidP="00FD733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rPr>
            </w:pPr>
            <w:r w:rsidRPr="00FD733B">
              <w:rPr>
                <w:rFonts w:asciiTheme="minorHAnsi" w:hAnsiTheme="minorHAnsi"/>
                <w:color w:val="000000" w:themeColor="text1"/>
              </w:rPr>
              <w:t>4</w:t>
            </w:r>
          </w:p>
        </w:tc>
        <w:tc>
          <w:tcPr>
            <w:tcW w:w="992" w:type="dxa"/>
            <w:shd w:val="clear" w:color="auto" w:fill="auto"/>
          </w:tcPr>
          <w:p w:rsidR="003176E3" w:rsidRPr="00FD733B" w:rsidRDefault="003176E3" w:rsidP="00FD733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rPr>
            </w:pPr>
            <w:r w:rsidRPr="00FD733B">
              <w:rPr>
                <w:rFonts w:asciiTheme="minorHAnsi" w:hAnsiTheme="minorHAnsi"/>
                <w:color w:val="000000" w:themeColor="text1"/>
              </w:rPr>
              <w:t>4</w:t>
            </w:r>
          </w:p>
        </w:tc>
      </w:tr>
      <w:tr w:rsidR="003176E3" w:rsidRPr="008F6C28" w:rsidTr="00FD733B">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tcPr>
          <w:p w:rsidR="003176E3" w:rsidRPr="00310873" w:rsidRDefault="003176E3" w:rsidP="00372406">
            <w:pPr>
              <w:spacing w:line="240" w:lineRule="auto"/>
              <w:ind w:firstLine="0"/>
              <w:rPr>
                <w:rFonts w:asciiTheme="minorHAnsi" w:hAnsiTheme="minorHAnsi"/>
                <w:b w:val="0"/>
                <w:color w:val="000000" w:themeColor="text1"/>
              </w:rPr>
            </w:pPr>
            <w:r w:rsidRPr="00310873">
              <w:rPr>
                <w:rFonts w:asciiTheme="minorHAnsi" w:hAnsiTheme="minorHAnsi"/>
                <w:b w:val="0"/>
                <w:color w:val="000000" w:themeColor="text1"/>
              </w:rPr>
              <w:t>MCZA033-14</w:t>
            </w:r>
          </w:p>
        </w:tc>
        <w:tc>
          <w:tcPr>
            <w:tcW w:w="4536" w:type="dxa"/>
            <w:shd w:val="clear" w:color="auto" w:fill="auto"/>
          </w:tcPr>
          <w:p w:rsidR="003176E3" w:rsidRPr="00FD733B" w:rsidRDefault="003176E3" w:rsidP="00430267">
            <w:pPr>
              <w:spacing w:line="240" w:lineRule="auto"/>
              <w:ind w:firstLine="0"/>
              <w:jc w:val="left"/>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themeColor="text1"/>
                <w:highlight w:val="cyan"/>
              </w:rPr>
            </w:pPr>
            <w:r w:rsidRPr="00FD733B">
              <w:rPr>
                <w:rFonts w:asciiTheme="minorHAnsi" w:hAnsiTheme="minorHAnsi"/>
                <w:color w:val="000000" w:themeColor="text1"/>
              </w:rPr>
              <w:t>Programação Avançada para Dispositivos Móveis</w:t>
            </w:r>
          </w:p>
        </w:tc>
        <w:tc>
          <w:tcPr>
            <w:tcW w:w="425" w:type="dxa"/>
            <w:shd w:val="clear" w:color="auto" w:fill="auto"/>
          </w:tcPr>
          <w:p w:rsidR="003176E3" w:rsidRPr="00FD733B" w:rsidRDefault="003176E3" w:rsidP="00FD733B">
            <w:pPr>
              <w:spacing w:line="240" w:lineRule="auto"/>
              <w:ind w:right="-109" w:firstLine="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themeColor="text1"/>
              </w:rPr>
            </w:pPr>
            <w:r w:rsidRPr="00FD733B">
              <w:rPr>
                <w:rFonts w:asciiTheme="minorHAnsi" w:hAnsiTheme="minorHAnsi"/>
                <w:color w:val="000000" w:themeColor="text1"/>
              </w:rPr>
              <w:t>0</w:t>
            </w:r>
          </w:p>
        </w:tc>
        <w:tc>
          <w:tcPr>
            <w:tcW w:w="425" w:type="dxa"/>
            <w:shd w:val="clear" w:color="auto" w:fill="auto"/>
          </w:tcPr>
          <w:p w:rsidR="003176E3" w:rsidRPr="00FD733B" w:rsidRDefault="003176E3" w:rsidP="00FD733B">
            <w:pPr>
              <w:spacing w:line="240" w:lineRule="auto"/>
              <w:ind w:firstLine="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themeColor="text1"/>
              </w:rPr>
            </w:pPr>
            <w:r w:rsidRPr="00FD733B">
              <w:rPr>
                <w:rFonts w:asciiTheme="minorHAnsi" w:hAnsiTheme="minorHAnsi"/>
                <w:color w:val="000000" w:themeColor="text1"/>
              </w:rPr>
              <w:t>4</w:t>
            </w:r>
          </w:p>
        </w:tc>
        <w:tc>
          <w:tcPr>
            <w:tcW w:w="426" w:type="dxa"/>
            <w:shd w:val="clear" w:color="auto" w:fill="auto"/>
          </w:tcPr>
          <w:p w:rsidR="003176E3" w:rsidRPr="00FD733B" w:rsidRDefault="003176E3" w:rsidP="00FD733B">
            <w:pPr>
              <w:spacing w:line="240" w:lineRule="auto"/>
              <w:ind w:firstLine="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themeColor="text1"/>
              </w:rPr>
            </w:pPr>
            <w:r w:rsidRPr="00FD733B">
              <w:rPr>
                <w:rFonts w:asciiTheme="minorHAnsi" w:hAnsiTheme="minorHAnsi"/>
                <w:color w:val="000000" w:themeColor="text1"/>
              </w:rPr>
              <w:t>4</w:t>
            </w:r>
          </w:p>
        </w:tc>
        <w:tc>
          <w:tcPr>
            <w:tcW w:w="992" w:type="dxa"/>
            <w:shd w:val="clear" w:color="auto" w:fill="auto"/>
          </w:tcPr>
          <w:p w:rsidR="003176E3" w:rsidRPr="00FD733B" w:rsidRDefault="003176E3" w:rsidP="00FD733B">
            <w:pPr>
              <w:spacing w:line="240" w:lineRule="auto"/>
              <w:ind w:firstLine="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themeColor="text1"/>
              </w:rPr>
            </w:pPr>
            <w:r w:rsidRPr="00FD733B">
              <w:rPr>
                <w:rFonts w:asciiTheme="minorHAnsi" w:hAnsiTheme="minorHAnsi"/>
                <w:color w:val="000000" w:themeColor="text1"/>
              </w:rPr>
              <w:t>4</w:t>
            </w:r>
          </w:p>
        </w:tc>
      </w:tr>
      <w:tr w:rsidR="003176E3" w:rsidRPr="00FD733B" w:rsidTr="00FD733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FD733B">
              <w:rPr>
                <w:rFonts w:eastAsia="Times New Roman" w:cs="Times New Roman"/>
                <w:b w:val="0"/>
                <w:color w:val="000000" w:themeColor="text1"/>
                <w:lang w:eastAsia="pt-BR"/>
              </w:rPr>
              <w:t>ESZI011-13</w:t>
            </w:r>
          </w:p>
        </w:tc>
        <w:tc>
          <w:tcPr>
            <w:tcW w:w="453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Programação de Dispositivos Móveis</w:t>
            </w:r>
          </w:p>
        </w:tc>
        <w:tc>
          <w:tcPr>
            <w:tcW w:w="425"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0</w:t>
            </w:r>
          </w:p>
        </w:tc>
        <w:tc>
          <w:tcPr>
            <w:tcW w:w="425"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2</w:t>
            </w:r>
          </w:p>
        </w:tc>
        <w:tc>
          <w:tcPr>
            <w:tcW w:w="4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2</w:t>
            </w:r>
          </w:p>
        </w:tc>
      </w:tr>
      <w:tr w:rsidR="003176E3" w:rsidRPr="00FD733B" w:rsidTr="00FD733B">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noWrap/>
            <w:hideMark/>
          </w:tcPr>
          <w:p w:rsidR="003176E3" w:rsidRPr="00310873" w:rsidRDefault="003176E3" w:rsidP="00E962E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310873">
              <w:rPr>
                <w:rFonts w:eastAsia="Times New Roman" w:cs="Times New Roman"/>
                <w:b w:val="0"/>
                <w:color w:val="000000" w:themeColor="text1"/>
                <w:lang w:eastAsia="pt-BR"/>
              </w:rPr>
              <w:t>MCZA019-13</w:t>
            </w:r>
          </w:p>
        </w:tc>
        <w:tc>
          <w:tcPr>
            <w:tcW w:w="4536" w:type="dxa"/>
            <w:shd w:val="clear" w:color="auto" w:fill="auto"/>
            <w:noWrap/>
            <w:hideMark/>
          </w:tcPr>
          <w:p w:rsidR="003176E3" w:rsidRPr="00FD733B" w:rsidRDefault="003176E3" w:rsidP="00E962EB">
            <w:pPr>
              <w:tabs>
                <w:tab w:val="clear" w:pos="357"/>
              </w:tabs>
              <w:suppressAutoHyphens w:val="0"/>
              <w:autoSpaceDE/>
              <w:spacing w:before="0" w:after="0" w:line="240" w:lineRule="auto"/>
              <w:ind w:firstLine="0"/>
              <w:jc w:val="left"/>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Programação para Web</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2</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2</w:t>
            </w:r>
          </w:p>
        </w:tc>
        <w:tc>
          <w:tcPr>
            <w:tcW w:w="426"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r w:rsidR="003176E3" w:rsidRPr="00FD733B" w:rsidTr="00FD733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noWrap/>
            <w:hideMark/>
          </w:tcPr>
          <w:p w:rsidR="003176E3" w:rsidRPr="00310873" w:rsidRDefault="003176E3" w:rsidP="00E962E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310873">
              <w:rPr>
                <w:rFonts w:eastAsia="Times New Roman" w:cs="Times New Roman"/>
                <w:b w:val="0"/>
                <w:color w:val="000000" w:themeColor="text1"/>
                <w:lang w:eastAsia="pt-BR"/>
              </w:rPr>
              <w:t>MCZA020-13</w:t>
            </w:r>
          </w:p>
        </w:tc>
        <w:tc>
          <w:tcPr>
            <w:tcW w:w="4536" w:type="dxa"/>
            <w:shd w:val="clear" w:color="auto" w:fill="auto"/>
            <w:noWrap/>
            <w:hideMark/>
          </w:tcPr>
          <w:p w:rsidR="003176E3" w:rsidRPr="00FD733B" w:rsidRDefault="003176E3" w:rsidP="00E962EB">
            <w:pPr>
              <w:tabs>
                <w:tab w:val="clear" w:pos="357"/>
              </w:tabs>
              <w:suppressAutoHyphens w:val="0"/>
              <w:autoSpaceDE/>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Programação Paralela</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0</w:t>
            </w:r>
          </w:p>
        </w:tc>
        <w:tc>
          <w:tcPr>
            <w:tcW w:w="426"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r w:rsidR="003176E3" w:rsidRPr="00FD733B" w:rsidTr="00FD733B">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FD733B">
              <w:rPr>
                <w:rFonts w:eastAsia="Times New Roman" w:cs="Times New Roman"/>
                <w:b w:val="0"/>
                <w:color w:val="000000" w:themeColor="text1"/>
                <w:lang w:eastAsia="pt-BR"/>
              </w:rPr>
              <w:t>MCZA034-14</w:t>
            </w:r>
          </w:p>
        </w:tc>
        <w:tc>
          <w:tcPr>
            <w:tcW w:w="453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Programação Segura</w:t>
            </w:r>
          </w:p>
        </w:tc>
        <w:tc>
          <w:tcPr>
            <w:tcW w:w="425"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2</w:t>
            </w:r>
          </w:p>
        </w:tc>
        <w:tc>
          <w:tcPr>
            <w:tcW w:w="425"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2</w:t>
            </w:r>
          </w:p>
        </w:tc>
        <w:tc>
          <w:tcPr>
            <w:tcW w:w="4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r w:rsidR="003176E3" w:rsidRPr="00FD733B" w:rsidTr="00FD733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noWrap/>
            <w:hideMark/>
          </w:tcPr>
          <w:p w:rsidR="003176E3" w:rsidRPr="00310873" w:rsidRDefault="003176E3" w:rsidP="00E962E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310873">
              <w:rPr>
                <w:rFonts w:eastAsia="Times New Roman" w:cs="Times New Roman"/>
                <w:b w:val="0"/>
                <w:color w:val="000000" w:themeColor="text1"/>
                <w:lang w:eastAsia="pt-BR"/>
              </w:rPr>
              <w:t>MCZA021-13</w:t>
            </w:r>
          </w:p>
        </w:tc>
        <w:tc>
          <w:tcPr>
            <w:tcW w:w="4536" w:type="dxa"/>
            <w:shd w:val="clear" w:color="auto" w:fill="auto"/>
            <w:noWrap/>
            <w:hideMark/>
          </w:tcPr>
          <w:p w:rsidR="003176E3" w:rsidRPr="00FD733B" w:rsidRDefault="003176E3" w:rsidP="00E962EB">
            <w:pPr>
              <w:tabs>
                <w:tab w:val="clear" w:pos="357"/>
              </w:tabs>
              <w:suppressAutoHyphens w:val="0"/>
              <w:autoSpaceDE/>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Projeto de Redes</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0</w:t>
            </w:r>
          </w:p>
        </w:tc>
        <w:tc>
          <w:tcPr>
            <w:tcW w:w="426"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r w:rsidR="003176E3" w:rsidRPr="00FD733B" w:rsidTr="00FD733B">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noWrap/>
            <w:hideMark/>
          </w:tcPr>
          <w:p w:rsidR="003176E3" w:rsidRPr="00310873" w:rsidRDefault="003176E3" w:rsidP="00E962E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310873">
              <w:rPr>
                <w:rFonts w:eastAsia="Times New Roman" w:cs="Times New Roman"/>
                <w:b w:val="0"/>
                <w:color w:val="000000" w:themeColor="text1"/>
                <w:lang w:eastAsia="pt-BR"/>
              </w:rPr>
              <w:t>MCZA022-13</w:t>
            </w:r>
          </w:p>
        </w:tc>
        <w:tc>
          <w:tcPr>
            <w:tcW w:w="4536" w:type="dxa"/>
            <w:shd w:val="clear" w:color="auto" w:fill="auto"/>
            <w:noWrap/>
            <w:hideMark/>
          </w:tcPr>
          <w:p w:rsidR="003176E3" w:rsidRPr="00FD733B" w:rsidRDefault="003176E3" w:rsidP="00E962EB">
            <w:pPr>
              <w:tabs>
                <w:tab w:val="clear" w:pos="357"/>
              </w:tabs>
              <w:suppressAutoHyphens w:val="0"/>
              <w:autoSpaceDE/>
              <w:spacing w:before="0" w:after="0" w:line="240" w:lineRule="auto"/>
              <w:ind w:firstLine="0"/>
              <w:jc w:val="left"/>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Projeto Interdisciplinar</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0</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426"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r w:rsidR="003176E3" w:rsidRPr="00FD733B" w:rsidTr="00FD733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noWrap/>
            <w:hideMark/>
          </w:tcPr>
          <w:p w:rsidR="003176E3" w:rsidRPr="00310873" w:rsidRDefault="003176E3" w:rsidP="00E962E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310873">
              <w:rPr>
                <w:rFonts w:eastAsia="Times New Roman" w:cs="Times New Roman"/>
                <w:b w:val="0"/>
                <w:color w:val="000000" w:themeColor="text1"/>
                <w:lang w:eastAsia="pt-BR"/>
              </w:rPr>
              <w:t>MCZA023-13</w:t>
            </w:r>
          </w:p>
        </w:tc>
        <w:tc>
          <w:tcPr>
            <w:tcW w:w="4536" w:type="dxa"/>
            <w:shd w:val="clear" w:color="auto" w:fill="auto"/>
            <w:noWrap/>
            <w:hideMark/>
          </w:tcPr>
          <w:p w:rsidR="003176E3" w:rsidRPr="00FD733B" w:rsidRDefault="003176E3" w:rsidP="00E962EB">
            <w:pPr>
              <w:tabs>
                <w:tab w:val="clear" w:pos="357"/>
              </w:tabs>
              <w:suppressAutoHyphens w:val="0"/>
              <w:autoSpaceDE/>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Redes Convergentes</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0</w:t>
            </w:r>
          </w:p>
        </w:tc>
        <w:tc>
          <w:tcPr>
            <w:tcW w:w="426"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r w:rsidR="003176E3" w:rsidRPr="00FD733B" w:rsidTr="00FD733B">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FD733B">
              <w:rPr>
                <w:rFonts w:eastAsia="Times New Roman" w:cs="Times New Roman"/>
                <w:b w:val="0"/>
                <w:color w:val="000000" w:themeColor="text1"/>
                <w:lang w:eastAsia="pt-BR"/>
              </w:rPr>
              <w:t>ESZI005-13</w:t>
            </w:r>
          </w:p>
        </w:tc>
        <w:tc>
          <w:tcPr>
            <w:tcW w:w="453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Redes de Alta Velocidade</w:t>
            </w:r>
          </w:p>
        </w:tc>
        <w:tc>
          <w:tcPr>
            <w:tcW w:w="425"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3</w:t>
            </w:r>
          </w:p>
        </w:tc>
        <w:tc>
          <w:tcPr>
            <w:tcW w:w="425"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1</w:t>
            </w:r>
          </w:p>
        </w:tc>
        <w:tc>
          <w:tcPr>
            <w:tcW w:w="4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r w:rsidR="003176E3" w:rsidRPr="00FD733B" w:rsidTr="00FD733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noWrap/>
            <w:hideMark/>
          </w:tcPr>
          <w:p w:rsidR="003176E3" w:rsidRPr="00310873" w:rsidRDefault="003176E3" w:rsidP="00E962E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310873">
              <w:rPr>
                <w:rFonts w:eastAsia="Times New Roman" w:cs="Times New Roman"/>
                <w:b w:val="0"/>
                <w:color w:val="000000" w:themeColor="text1"/>
                <w:lang w:eastAsia="pt-BR"/>
              </w:rPr>
              <w:t>MCZA024-13</w:t>
            </w:r>
          </w:p>
        </w:tc>
        <w:tc>
          <w:tcPr>
            <w:tcW w:w="4536" w:type="dxa"/>
            <w:shd w:val="clear" w:color="auto" w:fill="auto"/>
            <w:noWrap/>
            <w:hideMark/>
          </w:tcPr>
          <w:p w:rsidR="003176E3" w:rsidRPr="00FD733B" w:rsidRDefault="003176E3" w:rsidP="00E962EB">
            <w:pPr>
              <w:tabs>
                <w:tab w:val="clear" w:pos="357"/>
              </w:tabs>
              <w:suppressAutoHyphens w:val="0"/>
              <w:autoSpaceDE/>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Redes sem Fio</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3</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1</w:t>
            </w:r>
          </w:p>
        </w:tc>
        <w:tc>
          <w:tcPr>
            <w:tcW w:w="426"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r w:rsidR="003176E3" w:rsidRPr="00FD733B" w:rsidTr="00FD733B">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FD733B">
              <w:rPr>
                <w:rFonts w:eastAsia="Times New Roman" w:cs="Times New Roman"/>
                <w:b w:val="0"/>
                <w:color w:val="000000" w:themeColor="text1"/>
                <w:lang w:eastAsia="pt-BR"/>
              </w:rPr>
              <w:t>MCZA044-14</w:t>
            </w:r>
          </w:p>
        </w:tc>
        <w:tc>
          <w:tcPr>
            <w:tcW w:w="453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Robótica e Sistemas Inteligentes</w:t>
            </w:r>
          </w:p>
        </w:tc>
        <w:tc>
          <w:tcPr>
            <w:tcW w:w="425"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2</w:t>
            </w:r>
          </w:p>
        </w:tc>
        <w:tc>
          <w:tcPr>
            <w:tcW w:w="425"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2</w:t>
            </w:r>
          </w:p>
        </w:tc>
        <w:tc>
          <w:tcPr>
            <w:tcW w:w="4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r w:rsidR="003176E3" w:rsidRPr="00FD733B" w:rsidTr="00FD733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FD733B">
              <w:rPr>
                <w:rFonts w:eastAsia="Times New Roman" w:cs="Times New Roman"/>
                <w:b w:val="0"/>
                <w:color w:val="000000" w:themeColor="text1"/>
                <w:lang w:eastAsia="pt-BR"/>
              </w:rPr>
              <w:t>MCZA045-14</w:t>
            </w:r>
          </w:p>
        </w:tc>
        <w:tc>
          <w:tcPr>
            <w:tcW w:w="453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Robótica Educacional</w:t>
            </w:r>
          </w:p>
        </w:tc>
        <w:tc>
          <w:tcPr>
            <w:tcW w:w="425"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2</w:t>
            </w:r>
          </w:p>
        </w:tc>
        <w:tc>
          <w:tcPr>
            <w:tcW w:w="425"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2</w:t>
            </w:r>
          </w:p>
        </w:tc>
        <w:tc>
          <w:tcPr>
            <w:tcW w:w="4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r w:rsidR="003176E3" w:rsidRPr="00FD733B" w:rsidTr="00FD733B">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noWrap/>
            <w:hideMark/>
          </w:tcPr>
          <w:p w:rsidR="003176E3" w:rsidRPr="00310873" w:rsidRDefault="003176E3" w:rsidP="00E962E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310873">
              <w:rPr>
                <w:rFonts w:eastAsia="Times New Roman" w:cs="Times New Roman"/>
                <w:b w:val="0"/>
                <w:color w:val="000000" w:themeColor="text1"/>
                <w:lang w:eastAsia="pt-BR"/>
              </w:rPr>
              <w:t>MCZA025-13</w:t>
            </w:r>
          </w:p>
        </w:tc>
        <w:tc>
          <w:tcPr>
            <w:tcW w:w="4536" w:type="dxa"/>
            <w:shd w:val="clear" w:color="auto" w:fill="auto"/>
            <w:noWrap/>
            <w:hideMark/>
          </w:tcPr>
          <w:p w:rsidR="003176E3" w:rsidRPr="00FD733B" w:rsidRDefault="003176E3" w:rsidP="00E962EB">
            <w:pPr>
              <w:tabs>
                <w:tab w:val="clear" w:pos="357"/>
              </w:tabs>
              <w:suppressAutoHyphens w:val="0"/>
              <w:autoSpaceDE/>
              <w:spacing w:before="0" w:after="0" w:line="240" w:lineRule="auto"/>
              <w:ind w:firstLine="0"/>
              <w:jc w:val="left"/>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Segurança em Redes</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2</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2</w:t>
            </w:r>
          </w:p>
        </w:tc>
        <w:tc>
          <w:tcPr>
            <w:tcW w:w="426"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r w:rsidR="003176E3" w:rsidRPr="00FD733B" w:rsidTr="00FD733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FD733B">
              <w:rPr>
                <w:rFonts w:eastAsia="Times New Roman" w:cs="Times New Roman"/>
                <w:b w:val="0"/>
                <w:color w:val="000000" w:themeColor="text1"/>
                <w:lang w:eastAsia="pt-BR"/>
              </w:rPr>
              <w:t>MCZA046-14</w:t>
            </w:r>
          </w:p>
        </w:tc>
        <w:tc>
          <w:tcPr>
            <w:tcW w:w="4536" w:type="dxa"/>
            <w:shd w:val="clear" w:color="auto" w:fill="auto"/>
          </w:tcPr>
          <w:p w:rsidR="003176E3" w:rsidRPr="00FD733B" w:rsidRDefault="00BE158C" w:rsidP="00FD733B">
            <w:pPr>
              <w:tabs>
                <w:tab w:val="clear" w:pos="357"/>
              </w:tabs>
              <w:suppressAutoHyphens w:val="0"/>
              <w:autoSpaceDE/>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Semântica de Linguagem</w:t>
            </w:r>
            <w:r w:rsidR="003176E3" w:rsidRPr="00FD733B">
              <w:rPr>
                <w:rFonts w:eastAsia="Times New Roman" w:cs="Times New Roman"/>
                <w:color w:val="000000" w:themeColor="text1"/>
                <w:lang w:eastAsia="pt-BR"/>
              </w:rPr>
              <w:t xml:space="preserve"> de Programação</w:t>
            </w:r>
          </w:p>
        </w:tc>
        <w:tc>
          <w:tcPr>
            <w:tcW w:w="425"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425"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0</w:t>
            </w:r>
          </w:p>
        </w:tc>
        <w:tc>
          <w:tcPr>
            <w:tcW w:w="4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r w:rsidR="003176E3" w:rsidRPr="00FD733B" w:rsidTr="00FD733B">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noWrap/>
            <w:hideMark/>
          </w:tcPr>
          <w:p w:rsidR="003176E3" w:rsidRPr="00310873" w:rsidRDefault="003176E3" w:rsidP="00E962E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310873">
              <w:rPr>
                <w:rFonts w:eastAsia="Times New Roman" w:cs="Times New Roman"/>
                <w:b w:val="0"/>
                <w:color w:val="000000" w:themeColor="text1"/>
                <w:lang w:eastAsia="pt-BR"/>
              </w:rPr>
              <w:t>MCZA026-13</w:t>
            </w:r>
          </w:p>
        </w:tc>
        <w:tc>
          <w:tcPr>
            <w:tcW w:w="4536" w:type="dxa"/>
            <w:shd w:val="clear" w:color="auto" w:fill="auto"/>
            <w:noWrap/>
            <w:hideMark/>
          </w:tcPr>
          <w:p w:rsidR="003176E3" w:rsidRPr="00FD733B" w:rsidRDefault="003176E3" w:rsidP="00E962EB">
            <w:pPr>
              <w:tabs>
                <w:tab w:val="clear" w:pos="357"/>
              </w:tabs>
              <w:suppressAutoHyphens w:val="0"/>
              <w:autoSpaceDE/>
              <w:spacing w:before="0" w:after="0" w:line="240" w:lineRule="auto"/>
              <w:ind w:firstLine="0"/>
              <w:jc w:val="left"/>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Sistemas de Gerenciamento de Banco de Dados</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2</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2</w:t>
            </w:r>
          </w:p>
        </w:tc>
        <w:tc>
          <w:tcPr>
            <w:tcW w:w="426"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r w:rsidR="003176E3" w:rsidRPr="00FD733B" w:rsidTr="00FD733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noWrap/>
            <w:hideMark/>
          </w:tcPr>
          <w:p w:rsidR="003176E3" w:rsidRPr="00310873" w:rsidRDefault="003176E3" w:rsidP="00E962E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310873">
              <w:rPr>
                <w:rFonts w:eastAsia="Times New Roman" w:cs="Times New Roman"/>
                <w:b w:val="0"/>
                <w:color w:val="000000" w:themeColor="text1"/>
                <w:lang w:eastAsia="pt-BR"/>
              </w:rPr>
              <w:t>MCZA027-13</w:t>
            </w:r>
          </w:p>
        </w:tc>
        <w:tc>
          <w:tcPr>
            <w:tcW w:w="4536" w:type="dxa"/>
            <w:shd w:val="clear" w:color="auto" w:fill="auto"/>
            <w:noWrap/>
            <w:hideMark/>
          </w:tcPr>
          <w:p w:rsidR="003176E3" w:rsidRPr="00FD733B" w:rsidRDefault="003176E3" w:rsidP="00E962EB">
            <w:pPr>
              <w:tabs>
                <w:tab w:val="clear" w:pos="357"/>
              </w:tabs>
              <w:suppressAutoHyphens w:val="0"/>
              <w:autoSpaceDE/>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Sistemas de Informação</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0</w:t>
            </w:r>
          </w:p>
        </w:tc>
        <w:tc>
          <w:tcPr>
            <w:tcW w:w="426"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r w:rsidR="003176E3" w:rsidRPr="00FD733B" w:rsidTr="00FD733B">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FD733B">
              <w:rPr>
                <w:rFonts w:eastAsia="Times New Roman" w:cs="Times New Roman"/>
                <w:b w:val="0"/>
                <w:color w:val="000000" w:themeColor="text1"/>
                <w:lang w:eastAsia="pt-BR"/>
              </w:rPr>
              <w:t>ESZI014-13</w:t>
            </w:r>
          </w:p>
        </w:tc>
        <w:tc>
          <w:tcPr>
            <w:tcW w:w="453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Sistemas Inteligentes</w:t>
            </w:r>
          </w:p>
        </w:tc>
        <w:tc>
          <w:tcPr>
            <w:tcW w:w="425"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3</w:t>
            </w:r>
          </w:p>
        </w:tc>
        <w:tc>
          <w:tcPr>
            <w:tcW w:w="425"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1</w:t>
            </w:r>
          </w:p>
        </w:tc>
        <w:tc>
          <w:tcPr>
            <w:tcW w:w="4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r w:rsidR="003176E3" w:rsidRPr="00FD733B" w:rsidTr="00FD733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noWrap/>
            <w:hideMark/>
          </w:tcPr>
          <w:p w:rsidR="003176E3" w:rsidRPr="00310873" w:rsidRDefault="003176E3" w:rsidP="00E962E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310873">
              <w:rPr>
                <w:rFonts w:eastAsia="Times New Roman" w:cs="Times New Roman"/>
                <w:b w:val="0"/>
                <w:color w:val="000000" w:themeColor="text1"/>
                <w:lang w:eastAsia="pt-BR"/>
              </w:rPr>
              <w:t>MCZA028-13</w:t>
            </w:r>
          </w:p>
        </w:tc>
        <w:tc>
          <w:tcPr>
            <w:tcW w:w="4536" w:type="dxa"/>
            <w:shd w:val="clear" w:color="auto" w:fill="auto"/>
            <w:noWrap/>
            <w:hideMark/>
          </w:tcPr>
          <w:p w:rsidR="003176E3" w:rsidRPr="00FD733B" w:rsidRDefault="003176E3" w:rsidP="00E962EB">
            <w:pPr>
              <w:tabs>
                <w:tab w:val="clear" w:pos="357"/>
              </w:tabs>
              <w:suppressAutoHyphens w:val="0"/>
              <w:autoSpaceDE/>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Sistemas Multiagentes</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3</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1</w:t>
            </w:r>
          </w:p>
        </w:tc>
        <w:tc>
          <w:tcPr>
            <w:tcW w:w="426"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r w:rsidR="003176E3" w:rsidRPr="00FD733B" w:rsidTr="00FD733B">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noWrap/>
            <w:hideMark/>
          </w:tcPr>
          <w:p w:rsidR="003176E3" w:rsidRPr="00310873" w:rsidRDefault="003176E3" w:rsidP="00E962E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310873">
              <w:rPr>
                <w:rFonts w:eastAsia="Times New Roman" w:cs="Times New Roman"/>
                <w:b w:val="0"/>
                <w:color w:val="000000" w:themeColor="text1"/>
                <w:lang w:eastAsia="pt-BR"/>
              </w:rPr>
              <w:t>MCZA029-13</w:t>
            </w:r>
          </w:p>
        </w:tc>
        <w:tc>
          <w:tcPr>
            <w:tcW w:w="4536" w:type="dxa"/>
            <w:shd w:val="clear" w:color="auto" w:fill="auto"/>
            <w:noWrap/>
            <w:hideMark/>
          </w:tcPr>
          <w:p w:rsidR="003176E3" w:rsidRPr="00FD733B" w:rsidRDefault="003176E3" w:rsidP="00E962EB">
            <w:pPr>
              <w:tabs>
                <w:tab w:val="clear" w:pos="357"/>
              </w:tabs>
              <w:suppressAutoHyphens w:val="0"/>
              <w:autoSpaceDE/>
              <w:spacing w:before="0" w:after="0" w:line="240" w:lineRule="auto"/>
              <w:ind w:firstLine="0"/>
              <w:jc w:val="left"/>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Sistemas Multimídia</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2</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2</w:t>
            </w:r>
          </w:p>
        </w:tc>
        <w:tc>
          <w:tcPr>
            <w:tcW w:w="426"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r w:rsidR="003176E3" w:rsidRPr="00FD733B" w:rsidTr="00FD733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FD733B">
              <w:rPr>
                <w:rFonts w:eastAsia="Times New Roman" w:cs="Times New Roman"/>
                <w:b w:val="0"/>
                <w:color w:val="000000" w:themeColor="text1"/>
                <w:lang w:eastAsia="pt-BR"/>
              </w:rPr>
              <w:t>MCZA047-14</w:t>
            </w:r>
          </w:p>
        </w:tc>
        <w:tc>
          <w:tcPr>
            <w:tcW w:w="453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Sistemas Multi-Robôs Sociais</w:t>
            </w:r>
          </w:p>
        </w:tc>
        <w:tc>
          <w:tcPr>
            <w:tcW w:w="425"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2</w:t>
            </w:r>
          </w:p>
        </w:tc>
        <w:tc>
          <w:tcPr>
            <w:tcW w:w="425"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2</w:t>
            </w:r>
          </w:p>
        </w:tc>
        <w:tc>
          <w:tcPr>
            <w:tcW w:w="4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r w:rsidR="003176E3" w:rsidRPr="00FD733B" w:rsidTr="00FD733B">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tcPr>
          <w:p w:rsidR="003176E3" w:rsidRPr="00FD733B" w:rsidRDefault="001A2ED1" w:rsidP="00FD733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FD733B">
              <w:rPr>
                <w:rFonts w:eastAsia="Times New Roman" w:cs="Times New Roman"/>
                <w:b w:val="0"/>
                <w:color w:val="000000" w:themeColor="text1"/>
                <w:lang w:eastAsia="pt-BR"/>
              </w:rPr>
              <w:t>MCZA050-15</w:t>
            </w:r>
          </w:p>
        </w:tc>
        <w:tc>
          <w:tcPr>
            <w:tcW w:w="453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Técnicas Avançada</w:t>
            </w:r>
            <w:r w:rsidR="001A2ED1" w:rsidRPr="00FD733B">
              <w:rPr>
                <w:rFonts w:eastAsia="Times New Roman" w:cs="Times New Roman"/>
                <w:color w:val="000000" w:themeColor="text1"/>
                <w:lang w:eastAsia="pt-BR"/>
              </w:rPr>
              <w:t>s</w:t>
            </w:r>
            <w:r w:rsidRPr="00FD733B">
              <w:rPr>
                <w:rFonts w:eastAsia="Times New Roman" w:cs="Times New Roman"/>
                <w:color w:val="000000" w:themeColor="text1"/>
                <w:lang w:eastAsia="pt-BR"/>
              </w:rPr>
              <w:t xml:space="preserve"> de Programação</w:t>
            </w:r>
          </w:p>
        </w:tc>
        <w:tc>
          <w:tcPr>
            <w:tcW w:w="425" w:type="dxa"/>
            <w:shd w:val="clear" w:color="auto" w:fill="auto"/>
          </w:tcPr>
          <w:p w:rsidR="003176E3" w:rsidRPr="00FD733B" w:rsidRDefault="001A2ED1"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2</w:t>
            </w:r>
          </w:p>
        </w:tc>
        <w:tc>
          <w:tcPr>
            <w:tcW w:w="425" w:type="dxa"/>
            <w:shd w:val="clear" w:color="auto" w:fill="auto"/>
          </w:tcPr>
          <w:p w:rsidR="003176E3" w:rsidRPr="00FD733B" w:rsidRDefault="001A2ED1"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2</w:t>
            </w:r>
          </w:p>
        </w:tc>
        <w:tc>
          <w:tcPr>
            <w:tcW w:w="4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0</w:t>
            </w:r>
          </w:p>
        </w:tc>
      </w:tr>
      <w:tr w:rsidR="003176E3" w:rsidRPr="00FD733B" w:rsidTr="00FD733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FD733B">
              <w:rPr>
                <w:rFonts w:eastAsia="Times New Roman" w:cs="Times New Roman"/>
                <w:b w:val="0"/>
                <w:color w:val="000000" w:themeColor="text1"/>
                <w:lang w:eastAsia="pt-BR"/>
              </w:rPr>
              <w:t>MCZB033-13</w:t>
            </w:r>
          </w:p>
        </w:tc>
        <w:tc>
          <w:tcPr>
            <w:tcW w:w="453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Teoria da Recursão e Computabilidade</w:t>
            </w:r>
          </w:p>
        </w:tc>
        <w:tc>
          <w:tcPr>
            <w:tcW w:w="425"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425"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0</w:t>
            </w:r>
          </w:p>
        </w:tc>
        <w:tc>
          <w:tcPr>
            <w:tcW w:w="4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r w:rsidR="003176E3" w:rsidRPr="00FD733B" w:rsidTr="00FD733B">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FD733B">
              <w:rPr>
                <w:rFonts w:eastAsia="Times New Roman" w:cs="Times New Roman"/>
                <w:b w:val="0"/>
                <w:color w:val="000000" w:themeColor="text1"/>
                <w:lang w:eastAsia="pt-BR"/>
              </w:rPr>
              <w:t>MCZA048-14</w:t>
            </w:r>
          </w:p>
        </w:tc>
        <w:tc>
          <w:tcPr>
            <w:tcW w:w="453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Teoria Espectral de Grafos</w:t>
            </w:r>
          </w:p>
        </w:tc>
        <w:tc>
          <w:tcPr>
            <w:tcW w:w="425"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425"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0</w:t>
            </w:r>
          </w:p>
        </w:tc>
        <w:tc>
          <w:tcPr>
            <w:tcW w:w="4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r w:rsidR="003176E3" w:rsidRPr="00FD733B" w:rsidTr="00FD733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FD733B">
              <w:rPr>
                <w:rFonts w:eastAsia="Times New Roman" w:cs="Times New Roman"/>
                <w:b w:val="0"/>
                <w:color w:val="000000" w:themeColor="text1"/>
                <w:lang w:eastAsia="pt-BR"/>
              </w:rPr>
              <w:t>MCZA049-14</w:t>
            </w:r>
          </w:p>
        </w:tc>
        <w:tc>
          <w:tcPr>
            <w:tcW w:w="4536" w:type="dxa"/>
            <w:shd w:val="clear" w:color="auto" w:fill="auto"/>
          </w:tcPr>
          <w:p w:rsidR="003176E3" w:rsidRPr="00FD733B" w:rsidRDefault="003176E3" w:rsidP="00FD733B">
            <w:pPr>
              <w:tabs>
                <w:tab w:val="clear" w:pos="357"/>
              </w:tabs>
              <w:suppressAutoHyphens w:val="0"/>
              <w:autoSpaceDE/>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Tópicos Emergentes em Banco de Dados</w:t>
            </w:r>
          </w:p>
        </w:tc>
        <w:tc>
          <w:tcPr>
            <w:tcW w:w="425"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425"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0</w:t>
            </w:r>
          </w:p>
        </w:tc>
        <w:tc>
          <w:tcPr>
            <w:tcW w:w="426"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r w:rsidR="003176E3" w:rsidRPr="00FD733B" w:rsidTr="00FD733B">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noWrap/>
            <w:hideMark/>
          </w:tcPr>
          <w:p w:rsidR="003176E3" w:rsidRPr="00310873" w:rsidRDefault="003176E3" w:rsidP="00E962E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310873">
              <w:rPr>
                <w:rFonts w:eastAsia="Times New Roman" w:cs="Times New Roman"/>
                <w:b w:val="0"/>
                <w:color w:val="000000" w:themeColor="text1"/>
                <w:lang w:eastAsia="pt-BR"/>
              </w:rPr>
              <w:t>MCZA030-13</w:t>
            </w:r>
          </w:p>
        </w:tc>
        <w:tc>
          <w:tcPr>
            <w:tcW w:w="4536" w:type="dxa"/>
            <w:shd w:val="clear" w:color="auto" w:fill="auto"/>
            <w:noWrap/>
            <w:hideMark/>
          </w:tcPr>
          <w:p w:rsidR="003176E3" w:rsidRPr="00FD733B" w:rsidRDefault="003176E3" w:rsidP="00E962EB">
            <w:pPr>
              <w:tabs>
                <w:tab w:val="clear" w:pos="357"/>
              </w:tabs>
              <w:suppressAutoHyphens w:val="0"/>
              <w:autoSpaceDE/>
              <w:spacing w:before="0" w:after="0" w:line="240" w:lineRule="auto"/>
              <w:ind w:firstLine="0"/>
              <w:jc w:val="left"/>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Vida Artificial na Computação</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2</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0</w:t>
            </w:r>
          </w:p>
        </w:tc>
        <w:tc>
          <w:tcPr>
            <w:tcW w:w="426"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2</w:t>
            </w:r>
          </w:p>
        </w:tc>
      </w:tr>
      <w:tr w:rsidR="003176E3" w:rsidRPr="00FD733B" w:rsidTr="00FD733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noWrap/>
            <w:hideMark/>
          </w:tcPr>
          <w:p w:rsidR="003176E3" w:rsidRPr="00310873" w:rsidRDefault="003176E3" w:rsidP="00E962E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310873">
              <w:rPr>
                <w:rFonts w:eastAsia="Times New Roman" w:cs="Times New Roman"/>
                <w:b w:val="0"/>
                <w:color w:val="000000" w:themeColor="text1"/>
                <w:lang w:eastAsia="pt-BR"/>
              </w:rPr>
              <w:t>ESZA019-13</w:t>
            </w:r>
          </w:p>
        </w:tc>
        <w:tc>
          <w:tcPr>
            <w:tcW w:w="4536" w:type="dxa"/>
            <w:shd w:val="clear" w:color="auto" w:fill="auto"/>
            <w:noWrap/>
            <w:hideMark/>
          </w:tcPr>
          <w:p w:rsidR="003176E3" w:rsidRPr="00FD733B" w:rsidRDefault="003176E3" w:rsidP="00E962EB">
            <w:pPr>
              <w:tabs>
                <w:tab w:val="clear" w:pos="357"/>
              </w:tabs>
              <w:suppressAutoHyphens w:val="0"/>
              <w:autoSpaceDE/>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Visão Computacional</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3</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1</w:t>
            </w:r>
          </w:p>
        </w:tc>
        <w:tc>
          <w:tcPr>
            <w:tcW w:w="426"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r w:rsidR="003176E3" w:rsidRPr="00FD733B" w:rsidTr="00FD733B">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26" w:type="dxa"/>
            <w:shd w:val="clear" w:color="auto" w:fill="auto"/>
            <w:noWrap/>
            <w:hideMark/>
          </w:tcPr>
          <w:p w:rsidR="003176E3" w:rsidRPr="00310873" w:rsidRDefault="003176E3" w:rsidP="00E962EB">
            <w:pPr>
              <w:tabs>
                <w:tab w:val="clear" w:pos="357"/>
              </w:tabs>
              <w:suppressAutoHyphens w:val="0"/>
              <w:autoSpaceDE/>
              <w:spacing w:before="0" w:after="0" w:line="240" w:lineRule="auto"/>
              <w:ind w:firstLine="0"/>
              <w:jc w:val="left"/>
              <w:rPr>
                <w:rFonts w:eastAsia="Times New Roman" w:cs="Times New Roman"/>
                <w:b w:val="0"/>
                <w:color w:val="000000" w:themeColor="text1"/>
                <w:lang w:eastAsia="pt-BR"/>
              </w:rPr>
            </w:pPr>
            <w:r w:rsidRPr="00310873">
              <w:rPr>
                <w:rFonts w:eastAsia="Times New Roman" w:cs="Times New Roman"/>
                <w:b w:val="0"/>
                <w:color w:val="000000" w:themeColor="text1"/>
                <w:lang w:eastAsia="pt-BR"/>
              </w:rPr>
              <w:t>MCZA031-13</w:t>
            </w:r>
          </w:p>
        </w:tc>
        <w:tc>
          <w:tcPr>
            <w:tcW w:w="4536" w:type="dxa"/>
            <w:shd w:val="clear" w:color="auto" w:fill="auto"/>
            <w:noWrap/>
            <w:hideMark/>
          </w:tcPr>
          <w:p w:rsidR="003176E3" w:rsidRPr="00FD733B" w:rsidRDefault="003176E3" w:rsidP="00E962EB">
            <w:pPr>
              <w:tabs>
                <w:tab w:val="clear" w:pos="357"/>
              </w:tabs>
              <w:suppressAutoHyphens w:val="0"/>
              <w:autoSpaceDE/>
              <w:spacing w:before="0" w:after="0" w:line="240" w:lineRule="auto"/>
              <w:ind w:firstLine="0"/>
              <w:jc w:val="left"/>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WebSemântica</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425"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0</w:t>
            </w:r>
          </w:p>
        </w:tc>
        <w:tc>
          <w:tcPr>
            <w:tcW w:w="426"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c>
          <w:tcPr>
            <w:tcW w:w="992" w:type="dxa"/>
            <w:shd w:val="clear" w:color="auto" w:fill="auto"/>
            <w:noWrap/>
            <w:hideMark/>
          </w:tcPr>
          <w:p w:rsidR="003176E3" w:rsidRPr="00FD733B" w:rsidRDefault="003176E3" w:rsidP="00FD733B">
            <w:pPr>
              <w:tabs>
                <w:tab w:val="clear" w:pos="357"/>
              </w:tabs>
              <w:suppressAutoHyphens w:val="0"/>
              <w:autoSpaceDE/>
              <w:spacing w:before="0" w:after="0" w:line="240" w:lineRule="auto"/>
              <w:ind w:firstLine="0"/>
              <w:jc w:val="center"/>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FD733B">
              <w:rPr>
                <w:rFonts w:eastAsia="Times New Roman" w:cs="Times New Roman"/>
                <w:color w:val="000000" w:themeColor="text1"/>
                <w:lang w:eastAsia="pt-BR"/>
              </w:rPr>
              <w:t>4</w:t>
            </w:r>
          </w:p>
        </w:tc>
      </w:tr>
    </w:tbl>
    <w:p w:rsidR="009856F9" w:rsidRDefault="009856F9" w:rsidP="009856F9">
      <w:pPr>
        <w:pStyle w:val="Standard"/>
        <w:rPr>
          <w:rFonts w:ascii="Arial" w:hAnsi="Arial" w:cs="Arial"/>
          <w:color w:val="auto"/>
          <w:sz w:val="22"/>
          <w:szCs w:val="22"/>
        </w:rPr>
      </w:pPr>
    </w:p>
    <w:p w:rsidR="00ED0DAF" w:rsidRDefault="00ED0DAF" w:rsidP="009856F9">
      <w:pPr>
        <w:pStyle w:val="Standard"/>
        <w:rPr>
          <w:rFonts w:ascii="Arial" w:hAnsi="Arial" w:cs="Arial"/>
          <w:color w:val="auto"/>
          <w:sz w:val="22"/>
          <w:szCs w:val="22"/>
        </w:rPr>
      </w:pPr>
    </w:p>
    <w:p w:rsidR="00ED0DAF" w:rsidRDefault="00ED0DAF" w:rsidP="00ED0DAF">
      <w:pPr>
        <w:pStyle w:val="Legenda"/>
        <w:rPr>
          <w:sz w:val="22"/>
        </w:rPr>
      </w:pPr>
      <w:r>
        <w:rPr>
          <w:b/>
          <w:sz w:val="22"/>
        </w:rPr>
        <w:lastRenderedPageBreak/>
        <w:t xml:space="preserve">Tabela </w:t>
      </w:r>
      <w:r w:rsidR="00FD733B">
        <w:rPr>
          <w:b/>
          <w:sz w:val="22"/>
        </w:rPr>
        <w:t>6</w:t>
      </w:r>
      <w:r w:rsidRPr="00E915E0">
        <w:rPr>
          <w:sz w:val="22"/>
        </w:rPr>
        <w:t xml:space="preserve"> </w:t>
      </w:r>
      <w:r w:rsidRPr="004D763E">
        <w:rPr>
          <w:i w:val="0"/>
          <w:sz w:val="22"/>
        </w:rPr>
        <w:t>– Apenas</w:t>
      </w:r>
      <w:r>
        <w:rPr>
          <w:b/>
          <w:sz w:val="22"/>
        </w:rPr>
        <w:t xml:space="preserve"> </w:t>
      </w:r>
      <w:r w:rsidRPr="00E915E0">
        <w:rPr>
          <w:sz w:val="22"/>
        </w:rPr>
        <w:t xml:space="preserve">Disciplinas </w:t>
      </w:r>
      <w:r>
        <w:rPr>
          <w:sz w:val="22"/>
        </w:rPr>
        <w:t xml:space="preserve">consideradas de Opção Limitada para o BCC, mas que </w:t>
      </w:r>
      <w:r>
        <w:rPr>
          <w:b/>
          <w:sz w:val="22"/>
        </w:rPr>
        <w:t>não</w:t>
      </w:r>
      <w:r w:rsidR="002865EA">
        <w:rPr>
          <w:sz w:val="22"/>
        </w:rPr>
        <w:t xml:space="preserve"> são oferecidas pelo </w:t>
      </w:r>
      <w:proofErr w:type="gramStart"/>
      <w:r w:rsidR="002865EA">
        <w:rPr>
          <w:sz w:val="22"/>
        </w:rPr>
        <w:t>BCC</w:t>
      </w:r>
      <w:proofErr w:type="gramEnd"/>
    </w:p>
    <w:p w:rsidR="004D763E" w:rsidRDefault="004D763E" w:rsidP="00ED0DAF">
      <w:pPr>
        <w:pStyle w:val="Legenda"/>
        <w:rPr>
          <w:sz w:val="22"/>
        </w:rPr>
      </w:pPr>
    </w:p>
    <w:tbl>
      <w:tblPr>
        <w:tblStyle w:val="GradeClara-nfase3"/>
        <w:tblW w:w="8755" w:type="dxa"/>
        <w:tblLayout w:type="fixed"/>
        <w:tblLook w:val="04A0" w:firstRow="1" w:lastRow="0" w:firstColumn="1" w:lastColumn="0" w:noHBand="0" w:noVBand="1"/>
      </w:tblPr>
      <w:tblGrid>
        <w:gridCol w:w="1384"/>
        <w:gridCol w:w="4394"/>
        <w:gridCol w:w="2977"/>
      </w:tblGrid>
      <w:tr w:rsidR="00ED0DAF" w:rsidRPr="008F6C28" w:rsidTr="00FD733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84" w:type="dxa"/>
            <w:shd w:val="clear" w:color="auto" w:fill="EAF1DD" w:themeFill="accent3" w:themeFillTint="33"/>
            <w:noWrap/>
            <w:vAlign w:val="center"/>
          </w:tcPr>
          <w:p w:rsidR="00ED0DAF" w:rsidRPr="008F6C28" w:rsidRDefault="00ED0DAF" w:rsidP="00FD733B">
            <w:pPr>
              <w:tabs>
                <w:tab w:val="clear" w:pos="357"/>
              </w:tabs>
              <w:suppressAutoHyphens w:val="0"/>
              <w:autoSpaceDE/>
              <w:spacing w:before="0" w:after="0" w:line="240" w:lineRule="auto"/>
              <w:ind w:firstLine="0"/>
              <w:jc w:val="center"/>
              <w:rPr>
                <w:rFonts w:eastAsia="Times New Roman" w:cs="Times New Roman"/>
                <w:color w:val="000000" w:themeColor="text1"/>
                <w:lang w:eastAsia="pt-BR"/>
              </w:rPr>
            </w:pPr>
            <w:r w:rsidRPr="008F6C28">
              <w:rPr>
                <w:rFonts w:eastAsia="Times New Roman" w:cs="Times New Roman"/>
                <w:color w:val="000000" w:themeColor="text1"/>
                <w:lang w:eastAsia="pt-BR"/>
              </w:rPr>
              <w:t>Código da Disciplina</w:t>
            </w:r>
          </w:p>
        </w:tc>
        <w:tc>
          <w:tcPr>
            <w:tcW w:w="4394" w:type="dxa"/>
            <w:shd w:val="clear" w:color="auto" w:fill="EAF1DD" w:themeFill="accent3" w:themeFillTint="33"/>
            <w:noWrap/>
            <w:vAlign w:val="center"/>
          </w:tcPr>
          <w:p w:rsidR="00ED0DAF" w:rsidRPr="008F6C28" w:rsidRDefault="00ED0DAF" w:rsidP="00FD733B">
            <w:pPr>
              <w:tabs>
                <w:tab w:val="clear" w:pos="357"/>
              </w:tabs>
              <w:suppressAutoHyphens w:val="0"/>
              <w:autoSpaceDE/>
              <w:spacing w:before="0"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themeColor="text1"/>
                <w:lang w:eastAsia="pt-BR"/>
              </w:rPr>
            </w:pPr>
            <w:r w:rsidRPr="008F6C28">
              <w:rPr>
                <w:rFonts w:eastAsia="Times New Roman" w:cs="Times New Roman"/>
                <w:color w:val="000000" w:themeColor="text1"/>
                <w:lang w:eastAsia="pt-BR"/>
              </w:rPr>
              <w:t>Nome da Disciplina</w:t>
            </w:r>
          </w:p>
        </w:tc>
        <w:tc>
          <w:tcPr>
            <w:tcW w:w="2977" w:type="dxa"/>
            <w:shd w:val="clear" w:color="auto" w:fill="EAF1DD" w:themeFill="accent3" w:themeFillTint="33"/>
            <w:noWrap/>
            <w:vAlign w:val="center"/>
          </w:tcPr>
          <w:p w:rsidR="00ED0DAF" w:rsidRPr="008F6C28" w:rsidRDefault="00ED0DAF" w:rsidP="00FD733B">
            <w:pPr>
              <w:tabs>
                <w:tab w:val="clear" w:pos="357"/>
              </w:tabs>
              <w:suppressAutoHyphens w:val="0"/>
              <w:autoSpaceDE/>
              <w:spacing w:before="0" w:after="0"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themeColor="text1"/>
                <w:lang w:eastAsia="pt-BR"/>
              </w:rPr>
            </w:pPr>
            <w:r>
              <w:rPr>
                <w:rFonts w:eastAsia="Times New Roman" w:cs="Times New Roman"/>
                <w:color w:val="000000" w:themeColor="text1"/>
                <w:lang w:eastAsia="pt-BR"/>
              </w:rPr>
              <w:t>Curso que oferece a Disciplina</w:t>
            </w:r>
          </w:p>
        </w:tc>
      </w:tr>
      <w:tr w:rsidR="00ED0DAF" w:rsidRPr="008F6C28" w:rsidTr="00FD733B">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vAlign w:val="center"/>
          </w:tcPr>
          <w:p w:rsidR="00ED0DAF" w:rsidRPr="00310873" w:rsidRDefault="00ED0DAF" w:rsidP="00FD733B">
            <w:pPr>
              <w:spacing w:line="240" w:lineRule="auto"/>
              <w:ind w:firstLine="0"/>
              <w:jc w:val="center"/>
              <w:rPr>
                <w:rFonts w:asciiTheme="minorHAnsi" w:hAnsiTheme="minorHAnsi"/>
                <w:b w:val="0"/>
                <w:color w:val="000000" w:themeColor="text1"/>
              </w:rPr>
            </w:pPr>
            <w:r>
              <w:rPr>
                <w:rFonts w:asciiTheme="minorHAnsi" w:hAnsiTheme="minorHAnsi"/>
                <w:b w:val="0"/>
                <w:color w:val="000000" w:themeColor="text1"/>
              </w:rPr>
              <w:t>MCTB007-13</w:t>
            </w:r>
          </w:p>
        </w:tc>
        <w:tc>
          <w:tcPr>
            <w:tcW w:w="4394" w:type="dxa"/>
            <w:shd w:val="clear" w:color="auto" w:fill="auto"/>
            <w:vAlign w:val="center"/>
          </w:tcPr>
          <w:p w:rsidR="00ED0DAF" w:rsidRPr="00ED0DAF" w:rsidRDefault="00ED0DAF" w:rsidP="00C662FB">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rPr>
            </w:pPr>
            <w:r w:rsidRPr="00ED0DAF">
              <w:rPr>
                <w:rFonts w:asciiTheme="minorHAnsi" w:hAnsiTheme="minorHAnsi"/>
                <w:color w:val="000000" w:themeColor="text1"/>
              </w:rPr>
              <w:t>Anéis e Corpos</w:t>
            </w:r>
          </w:p>
        </w:tc>
        <w:tc>
          <w:tcPr>
            <w:tcW w:w="2977" w:type="dxa"/>
            <w:shd w:val="clear" w:color="auto" w:fill="auto"/>
            <w:vAlign w:val="center"/>
          </w:tcPr>
          <w:p w:rsidR="00ED0DAF" w:rsidRPr="008F6C28" w:rsidRDefault="00ED0DAF" w:rsidP="00C662FB">
            <w:pPr>
              <w:spacing w:line="240" w:lineRule="auto"/>
              <w:ind w:right="-109"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rPr>
            </w:pPr>
            <w:r>
              <w:rPr>
                <w:rFonts w:asciiTheme="minorHAnsi" w:hAnsiTheme="minorHAnsi"/>
                <w:color w:val="000000" w:themeColor="text1"/>
              </w:rPr>
              <w:t>Bacharelado em Matemática</w:t>
            </w:r>
          </w:p>
        </w:tc>
      </w:tr>
      <w:tr w:rsidR="00ED0DAF" w:rsidRPr="008F6C28" w:rsidTr="00FD733B">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vAlign w:val="center"/>
          </w:tcPr>
          <w:p w:rsidR="00ED0DAF" w:rsidRPr="00310873" w:rsidRDefault="00ED0DAF" w:rsidP="00FD733B">
            <w:pPr>
              <w:spacing w:line="240" w:lineRule="auto"/>
              <w:ind w:firstLine="0"/>
              <w:jc w:val="center"/>
              <w:rPr>
                <w:rFonts w:asciiTheme="minorHAnsi" w:hAnsiTheme="minorHAnsi"/>
                <w:b w:val="0"/>
                <w:color w:val="000000" w:themeColor="text1"/>
              </w:rPr>
            </w:pPr>
            <w:r>
              <w:rPr>
                <w:rFonts w:asciiTheme="minorHAnsi" w:hAnsiTheme="minorHAnsi"/>
                <w:b w:val="0"/>
                <w:color w:val="000000" w:themeColor="text1"/>
              </w:rPr>
              <w:t>MCTB009-13</w:t>
            </w:r>
          </w:p>
        </w:tc>
        <w:tc>
          <w:tcPr>
            <w:tcW w:w="4394" w:type="dxa"/>
            <w:shd w:val="clear" w:color="auto" w:fill="auto"/>
            <w:vAlign w:val="center"/>
          </w:tcPr>
          <w:p w:rsidR="00ED0DAF" w:rsidRPr="00ED0DAF" w:rsidRDefault="00ED0DAF" w:rsidP="00C662FB">
            <w:pPr>
              <w:spacing w:line="240" w:lineRule="auto"/>
              <w:ind w:firstLine="0"/>
              <w:jc w:val="left"/>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themeColor="text1"/>
              </w:rPr>
            </w:pPr>
            <w:r w:rsidRPr="00ED0DAF">
              <w:rPr>
                <w:rFonts w:asciiTheme="minorHAnsi" w:hAnsiTheme="minorHAnsi"/>
                <w:color w:val="000000" w:themeColor="text1"/>
              </w:rPr>
              <w:t>Cálculo Numérico</w:t>
            </w:r>
          </w:p>
        </w:tc>
        <w:tc>
          <w:tcPr>
            <w:tcW w:w="2977" w:type="dxa"/>
            <w:shd w:val="clear" w:color="auto" w:fill="auto"/>
            <w:vAlign w:val="center"/>
          </w:tcPr>
          <w:p w:rsidR="00ED0DAF" w:rsidRPr="008F6C28" w:rsidRDefault="00ED0DAF" w:rsidP="00C662FB">
            <w:pPr>
              <w:spacing w:line="240" w:lineRule="auto"/>
              <w:ind w:right="-109" w:firstLine="0"/>
              <w:jc w:val="left"/>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themeColor="text1"/>
              </w:rPr>
            </w:pPr>
            <w:r>
              <w:rPr>
                <w:rFonts w:asciiTheme="minorHAnsi" w:hAnsiTheme="minorHAnsi"/>
                <w:color w:val="000000" w:themeColor="text1"/>
              </w:rPr>
              <w:t>Bacharelado em Matemática</w:t>
            </w:r>
          </w:p>
        </w:tc>
      </w:tr>
      <w:tr w:rsidR="00ED0DAF" w:rsidRPr="008F6C28" w:rsidTr="004D763E">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noWrap/>
            <w:vAlign w:val="center"/>
          </w:tcPr>
          <w:p w:rsidR="00ED0DAF" w:rsidRPr="00310873" w:rsidRDefault="00ED0DAF" w:rsidP="00FD733B">
            <w:pPr>
              <w:tabs>
                <w:tab w:val="clear" w:pos="357"/>
              </w:tabs>
              <w:suppressAutoHyphens w:val="0"/>
              <w:autoSpaceDE/>
              <w:spacing w:before="0" w:after="0" w:line="240" w:lineRule="auto"/>
              <w:ind w:firstLine="0"/>
              <w:jc w:val="center"/>
              <w:rPr>
                <w:rFonts w:eastAsia="Times New Roman" w:cs="Times New Roman"/>
                <w:b w:val="0"/>
                <w:color w:val="000000" w:themeColor="text1"/>
                <w:lang w:eastAsia="pt-BR"/>
              </w:rPr>
            </w:pPr>
            <w:r>
              <w:rPr>
                <w:rFonts w:eastAsia="Times New Roman" w:cs="Times New Roman"/>
                <w:b w:val="0"/>
                <w:color w:val="000000" w:themeColor="text1"/>
                <w:lang w:eastAsia="pt-BR"/>
              </w:rPr>
              <w:t>NHZ5003-09</w:t>
            </w:r>
          </w:p>
        </w:tc>
        <w:tc>
          <w:tcPr>
            <w:tcW w:w="4394" w:type="dxa"/>
            <w:shd w:val="clear" w:color="auto" w:fill="auto"/>
            <w:noWrap/>
            <w:vAlign w:val="center"/>
          </w:tcPr>
          <w:p w:rsidR="00ED0DAF" w:rsidRPr="00010203" w:rsidRDefault="00ED0DAF" w:rsidP="00C662FB">
            <w:pPr>
              <w:tabs>
                <w:tab w:val="clear" w:pos="357"/>
              </w:tabs>
              <w:suppressAutoHyphens w:val="0"/>
              <w:autoSpaceDE/>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010203">
              <w:rPr>
                <w:rFonts w:eastAsia="Times New Roman" w:cs="Times New Roman"/>
                <w:color w:val="000000" w:themeColor="text1"/>
                <w:lang w:eastAsia="pt-BR"/>
              </w:rPr>
              <w:t>Educação à Distância e Novas Tecnologias</w:t>
            </w:r>
          </w:p>
        </w:tc>
        <w:tc>
          <w:tcPr>
            <w:tcW w:w="2977" w:type="dxa"/>
            <w:shd w:val="clear" w:color="auto" w:fill="auto"/>
            <w:noWrap/>
            <w:vAlign w:val="center"/>
          </w:tcPr>
          <w:p w:rsidR="00ED0DAF" w:rsidRPr="00010203" w:rsidRDefault="00ED0DAF" w:rsidP="00C662FB">
            <w:pPr>
              <w:tabs>
                <w:tab w:val="clear" w:pos="357"/>
              </w:tabs>
              <w:suppressAutoHyphens w:val="0"/>
              <w:autoSpaceDE/>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010203">
              <w:rPr>
                <w:rFonts w:eastAsia="Times New Roman" w:cs="Times New Roman"/>
                <w:color w:val="000000" w:themeColor="text1"/>
                <w:lang w:eastAsia="pt-BR"/>
              </w:rPr>
              <w:t>Licenciatura em Biologia</w:t>
            </w:r>
          </w:p>
        </w:tc>
      </w:tr>
      <w:tr w:rsidR="00C662FB" w:rsidRPr="008F6C28" w:rsidTr="004D763E">
        <w:trPr>
          <w:cnfStyle w:val="000000010000" w:firstRow="0" w:lastRow="0" w:firstColumn="0" w:lastColumn="0" w:oddVBand="0" w:evenVBand="0" w:oddHBand="0" w:evenHBand="1"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noWrap/>
            <w:vAlign w:val="center"/>
          </w:tcPr>
          <w:p w:rsidR="00C662FB" w:rsidRPr="00310873" w:rsidRDefault="00C662FB" w:rsidP="00FD733B">
            <w:pPr>
              <w:tabs>
                <w:tab w:val="clear" w:pos="357"/>
              </w:tabs>
              <w:suppressAutoHyphens w:val="0"/>
              <w:autoSpaceDE/>
              <w:spacing w:before="0" w:after="0" w:line="240" w:lineRule="auto"/>
              <w:ind w:firstLine="0"/>
              <w:jc w:val="center"/>
              <w:rPr>
                <w:rFonts w:ascii="Arial" w:hAnsi="Arial"/>
                <w:b w:val="0"/>
                <w:color w:val="222222"/>
                <w:sz w:val="19"/>
                <w:szCs w:val="19"/>
                <w:shd w:val="clear" w:color="auto" w:fill="FFFFFF"/>
              </w:rPr>
            </w:pPr>
            <w:r>
              <w:rPr>
                <w:rFonts w:ascii="Arial" w:hAnsi="Arial"/>
                <w:b w:val="0"/>
                <w:color w:val="222222"/>
                <w:sz w:val="19"/>
                <w:szCs w:val="19"/>
                <w:shd w:val="clear" w:color="auto" w:fill="FFFFFF"/>
              </w:rPr>
              <w:t>ESZG013-13</w:t>
            </w:r>
          </w:p>
        </w:tc>
        <w:tc>
          <w:tcPr>
            <w:tcW w:w="4394" w:type="dxa"/>
            <w:shd w:val="clear" w:color="auto" w:fill="auto"/>
            <w:noWrap/>
            <w:vAlign w:val="center"/>
          </w:tcPr>
          <w:p w:rsidR="00C662FB" w:rsidRPr="008F6C28" w:rsidRDefault="00C662FB" w:rsidP="00C662FB">
            <w:pPr>
              <w:tabs>
                <w:tab w:val="clear" w:pos="357"/>
              </w:tabs>
              <w:suppressAutoHyphens w:val="0"/>
              <w:autoSpaceDE/>
              <w:spacing w:before="0" w:after="0" w:line="240" w:lineRule="auto"/>
              <w:ind w:firstLine="0"/>
              <w:jc w:val="left"/>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themeColor="text1"/>
              </w:rPr>
            </w:pPr>
            <w:r>
              <w:rPr>
                <w:rFonts w:asciiTheme="minorHAnsi" w:hAnsiTheme="minorHAnsi"/>
                <w:color w:val="000000" w:themeColor="text1"/>
              </w:rPr>
              <w:t>Empreendedorismo</w:t>
            </w:r>
          </w:p>
        </w:tc>
        <w:tc>
          <w:tcPr>
            <w:tcW w:w="2977" w:type="dxa"/>
            <w:shd w:val="clear" w:color="auto" w:fill="auto"/>
            <w:noWrap/>
            <w:vAlign w:val="center"/>
          </w:tcPr>
          <w:p w:rsidR="00C662FB" w:rsidRDefault="00C662FB" w:rsidP="00C662FB">
            <w:pPr>
              <w:tabs>
                <w:tab w:val="clear" w:pos="357"/>
              </w:tabs>
              <w:suppressAutoHyphens w:val="0"/>
              <w:autoSpaceDE/>
              <w:spacing w:before="0" w:after="0" w:line="240" w:lineRule="auto"/>
              <w:ind w:firstLine="0"/>
              <w:jc w:val="left"/>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Pr>
                <w:rFonts w:eastAsia="Times New Roman" w:cs="Times New Roman"/>
                <w:color w:val="000000" w:themeColor="text1"/>
                <w:lang w:eastAsia="pt-BR"/>
              </w:rPr>
              <w:t>Engenharia de Gestão</w:t>
            </w:r>
          </w:p>
        </w:tc>
      </w:tr>
      <w:tr w:rsidR="00ED0DAF" w:rsidRPr="008F6C28" w:rsidTr="004D763E">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noWrap/>
            <w:vAlign w:val="center"/>
          </w:tcPr>
          <w:p w:rsidR="00ED0DAF" w:rsidRPr="00310873" w:rsidRDefault="00ED0DAF" w:rsidP="00FD733B">
            <w:pPr>
              <w:tabs>
                <w:tab w:val="clear" w:pos="357"/>
              </w:tabs>
              <w:suppressAutoHyphens w:val="0"/>
              <w:autoSpaceDE/>
              <w:spacing w:before="0" w:after="0" w:line="240" w:lineRule="auto"/>
              <w:ind w:firstLine="0"/>
              <w:jc w:val="center"/>
              <w:rPr>
                <w:rFonts w:eastAsia="Times New Roman" w:cs="Times New Roman"/>
                <w:b w:val="0"/>
                <w:color w:val="000000" w:themeColor="text1"/>
                <w:lang w:eastAsia="pt-BR"/>
              </w:rPr>
            </w:pPr>
            <w:r w:rsidRPr="00310873">
              <w:rPr>
                <w:rFonts w:ascii="Arial" w:hAnsi="Arial"/>
                <w:b w:val="0"/>
                <w:color w:val="222222"/>
                <w:sz w:val="19"/>
                <w:szCs w:val="19"/>
                <w:shd w:val="clear" w:color="auto" w:fill="FFFFFF"/>
              </w:rPr>
              <w:t>ESZI007-13</w:t>
            </w:r>
          </w:p>
        </w:tc>
        <w:tc>
          <w:tcPr>
            <w:tcW w:w="4394" w:type="dxa"/>
            <w:shd w:val="clear" w:color="auto" w:fill="auto"/>
            <w:noWrap/>
            <w:vAlign w:val="center"/>
          </w:tcPr>
          <w:p w:rsidR="00ED0DAF" w:rsidRPr="008F6C28" w:rsidRDefault="00ED0DAF" w:rsidP="00C662FB">
            <w:pPr>
              <w:tabs>
                <w:tab w:val="clear" w:pos="357"/>
              </w:tabs>
              <w:suppressAutoHyphens w:val="0"/>
              <w:autoSpaceDE/>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8F6C28">
              <w:rPr>
                <w:rFonts w:asciiTheme="minorHAnsi" w:hAnsiTheme="minorHAnsi"/>
                <w:color w:val="000000" w:themeColor="text1"/>
              </w:rPr>
              <w:t>Gerenciamento e Interoperabilidade de Redes</w:t>
            </w:r>
          </w:p>
        </w:tc>
        <w:tc>
          <w:tcPr>
            <w:tcW w:w="2977" w:type="dxa"/>
            <w:shd w:val="clear" w:color="auto" w:fill="auto"/>
            <w:noWrap/>
            <w:vAlign w:val="center"/>
          </w:tcPr>
          <w:p w:rsidR="00ED0DAF" w:rsidRPr="008F6C28" w:rsidRDefault="00C662FB" w:rsidP="00C662FB">
            <w:pPr>
              <w:tabs>
                <w:tab w:val="clear" w:pos="357"/>
              </w:tabs>
              <w:suppressAutoHyphens w:val="0"/>
              <w:autoSpaceDE/>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Pr>
                <w:rFonts w:eastAsia="Times New Roman" w:cs="Times New Roman"/>
                <w:color w:val="000000" w:themeColor="text1"/>
                <w:lang w:eastAsia="pt-BR"/>
              </w:rPr>
              <w:t>Engenharia da Informação</w:t>
            </w:r>
          </w:p>
        </w:tc>
      </w:tr>
      <w:tr w:rsidR="00ED0DAF" w:rsidRPr="008F6C28" w:rsidTr="004D763E">
        <w:trPr>
          <w:cnfStyle w:val="000000010000" w:firstRow="0" w:lastRow="0" w:firstColumn="0" w:lastColumn="0" w:oddVBand="0" w:evenVBand="0" w:oddHBand="0" w:evenHBand="1"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noWrap/>
            <w:vAlign w:val="center"/>
          </w:tcPr>
          <w:p w:rsidR="00ED0DAF" w:rsidRPr="00310873" w:rsidRDefault="00ED0DAF" w:rsidP="00FD733B">
            <w:pPr>
              <w:tabs>
                <w:tab w:val="clear" w:pos="357"/>
              </w:tabs>
              <w:suppressAutoHyphens w:val="0"/>
              <w:autoSpaceDE/>
              <w:spacing w:before="0" w:after="0" w:line="240" w:lineRule="auto"/>
              <w:ind w:firstLine="0"/>
              <w:jc w:val="center"/>
              <w:rPr>
                <w:rFonts w:eastAsia="Times New Roman" w:cs="Times New Roman"/>
                <w:b w:val="0"/>
                <w:color w:val="000000" w:themeColor="text1"/>
                <w:lang w:eastAsia="pt-BR"/>
              </w:rPr>
            </w:pPr>
            <w:r w:rsidRPr="00310873">
              <w:rPr>
                <w:rFonts w:ascii="Arial" w:hAnsi="Arial"/>
                <w:b w:val="0"/>
                <w:color w:val="222222"/>
                <w:sz w:val="19"/>
                <w:szCs w:val="19"/>
                <w:shd w:val="clear" w:color="auto" w:fill="FFFFFF"/>
              </w:rPr>
              <w:t>ESZG019-13</w:t>
            </w:r>
          </w:p>
        </w:tc>
        <w:tc>
          <w:tcPr>
            <w:tcW w:w="4394" w:type="dxa"/>
            <w:shd w:val="clear" w:color="auto" w:fill="auto"/>
            <w:noWrap/>
            <w:vAlign w:val="center"/>
          </w:tcPr>
          <w:p w:rsidR="00ED0DAF" w:rsidRPr="008F6C28" w:rsidRDefault="00ED0DAF" w:rsidP="00C662FB">
            <w:pPr>
              <w:tabs>
                <w:tab w:val="clear" w:pos="357"/>
              </w:tabs>
              <w:suppressAutoHyphens w:val="0"/>
              <w:autoSpaceDE/>
              <w:spacing w:before="0" w:after="0" w:line="240" w:lineRule="auto"/>
              <w:ind w:firstLine="0"/>
              <w:jc w:val="left"/>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8F6C28">
              <w:rPr>
                <w:rFonts w:asciiTheme="minorHAnsi" w:hAnsiTheme="minorHAnsi"/>
                <w:color w:val="000000" w:themeColor="text1"/>
              </w:rPr>
              <w:t>Gestão Estratégica e Organizacional</w:t>
            </w:r>
          </w:p>
        </w:tc>
        <w:tc>
          <w:tcPr>
            <w:tcW w:w="2977" w:type="dxa"/>
            <w:shd w:val="clear" w:color="auto" w:fill="auto"/>
            <w:noWrap/>
            <w:vAlign w:val="center"/>
          </w:tcPr>
          <w:p w:rsidR="00ED0DAF" w:rsidRPr="008F6C28" w:rsidRDefault="00C662FB" w:rsidP="00C662FB">
            <w:pPr>
              <w:tabs>
                <w:tab w:val="clear" w:pos="357"/>
              </w:tabs>
              <w:suppressAutoHyphens w:val="0"/>
              <w:autoSpaceDE/>
              <w:spacing w:before="0" w:after="0" w:line="240" w:lineRule="auto"/>
              <w:ind w:firstLine="0"/>
              <w:jc w:val="left"/>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Pr>
                <w:rFonts w:eastAsia="Times New Roman" w:cs="Times New Roman"/>
                <w:color w:val="000000" w:themeColor="text1"/>
                <w:lang w:eastAsia="pt-BR"/>
              </w:rPr>
              <w:t>Engenharia de Gestão</w:t>
            </w:r>
          </w:p>
        </w:tc>
      </w:tr>
      <w:tr w:rsidR="00433167" w:rsidRPr="008F6C28" w:rsidTr="004D763E">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noWrap/>
            <w:vAlign w:val="center"/>
          </w:tcPr>
          <w:p w:rsidR="00433167" w:rsidRPr="00310873" w:rsidRDefault="00433167" w:rsidP="00433167">
            <w:pPr>
              <w:tabs>
                <w:tab w:val="clear" w:pos="357"/>
              </w:tabs>
              <w:suppressAutoHyphens w:val="0"/>
              <w:autoSpaceDE/>
              <w:spacing w:before="0" w:after="0" w:line="240" w:lineRule="auto"/>
              <w:ind w:firstLine="0"/>
              <w:rPr>
                <w:rFonts w:ascii="Arial" w:hAnsi="Arial"/>
                <w:b w:val="0"/>
                <w:color w:val="222222"/>
                <w:sz w:val="19"/>
                <w:szCs w:val="19"/>
                <w:shd w:val="clear" w:color="auto" w:fill="FFFFFF"/>
              </w:rPr>
            </w:pPr>
            <w:r>
              <w:rPr>
                <w:rFonts w:ascii="Arial" w:hAnsi="Arial"/>
                <w:b w:val="0"/>
                <w:color w:val="222222"/>
                <w:sz w:val="19"/>
                <w:szCs w:val="19"/>
                <w:shd w:val="clear" w:color="auto" w:fill="FFFFFF"/>
              </w:rPr>
              <w:t>MCTB018-13</w:t>
            </w:r>
          </w:p>
        </w:tc>
        <w:tc>
          <w:tcPr>
            <w:tcW w:w="4394" w:type="dxa"/>
            <w:shd w:val="clear" w:color="auto" w:fill="auto"/>
            <w:noWrap/>
            <w:vAlign w:val="center"/>
          </w:tcPr>
          <w:p w:rsidR="00433167" w:rsidRPr="008F6C28" w:rsidRDefault="00433167" w:rsidP="00C662FB">
            <w:pPr>
              <w:tabs>
                <w:tab w:val="clear" w:pos="357"/>
              </w:tabs>
              <w:suppressAutoHyphens w:val="0"/>
              <w:autoSpaceDE/>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rPr>
            </w:pPr>
            <w:r>
              <w:rPr>
                <w:rFonts w:asciiTheme="minorHAnsi" w:hAnsiTheme="minorHAnsi"/>
                <w:color w:val="000000" w:themeColor="text1"/>
              </w:rPr>
              <w:t>Grupos</w:t>
            </w:r>
          </w:p>
        </w:tc>
        <w:tc>
          <w:tcPr>
            <w:tcW w:w="2977" w:type="dxa"/>
            <w:shd w:val="clear" w:color="auto" w:fill="auto"/>
            <w:noWrap/>
            <w:vAlign w:val="center"/>
          </w:tcPr>
          <w:p w:rsidR="00433167" w:rsidRDefault="00433167" w:rsidP="00C662FB">
            <w:pPr>
              <w:tabs>
                <w:tab w:val="clear" w:pos="357"/>
              </w:tabs>
              <w:suppressAutoHyphens w:val="0"/>
              <w:autoSpaceDE/>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Pr>
                <w:rFonts w:asciiTheme="minorHAnsi" w:hAnsiTheme="minorHAnsi"/>
                <w:color w:val="000000" w:themeColor="text1"/>
              </w:rPr>
              <w:t>Bacharelado em Matemática</w:t>
            </w:r>
          </w:p>
        </w:tc>
      </w:tr>
      <w:tr w:rsidR="00ED0DAF" w:rsidRPr="008F6C28" w:rsidTr="004D763E">
        <w:trPr>
          <w:cnfStyle w:val="000000010000" w:firstRow="0" w:lastRow="0" w:firstColumn="0" w:lastColumn="0" w:oddVBand="0" w:evenVBand="0" w:oddHBand="0" w:evenHBand="1"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noWrap/>
            <w:vAlign w:val="center"/>
          </w:tcPr>
          <w:p w:rsidR="00ED0DAF" w:rsidRPr="00310873" w:rsidRDefault="00ED0DAF" w:rsidP="00FD733B">
            <w:pPr>
              <w:tabs>
                <w:tab w:val="clear" w:pos="357"/>
              </w:tabs>
              <w:suppressAutoHyphens w:val="0"/>
              <w:autoSpaceDE/>
              <w:spacing w:before="0" w:after="0" w:line="240" w:lineRule="auto"/>
              <w:ind w:firstLine="0"/>
              <w:jc w:val="center"/>
              <w:rPr>
                <w:rFonts w:eastAsia="Times New Roman" w:cs="Times New Roman"/>
                <w:b w:val="0"/>
                <w:color w:val="000000" w:themeColor="text1"/>
                <w:lang w:eastAsia="pt-BR"/>
              </w:rPr>
            </w:pPr>
            <w:r w:rsidRPr="00310873">
              <w:rPr>
                <w:rFonts w:ascii="Arial" w:hAnsi="Arial"/>
                <w:b w:val="0"/>
                <w:color w:val="222222"/>
                <w:sz w:val="19"/>
                <w:szCs w:val="19"/>
                <w:shd w:val="clear" w:color="auto" w:fill="FFFFFF"/>
              </w:rPr>
              <w:t>MCZB012-13</w:t>
            </w:r>
          </w:p>
        </w:tc>
        <w:tc>
          <w:tcPr>
            <w:tcW w:w="4394" w:type="dxa"/>
            <w:shd w:val="clear" w:color="auto" w:fill="auto"/>
            <w:noWrap/>
            <w:vAlign w:val="center"/>
          </w:tcPr>
          <w:p w:rsidR="00ED0DAF" w:rsidRPr="008F6C28" w:rsidRDefault="00ED0DAF" w:rsidP="00C662FB">
            <w:pPr>
              <w:tabs>
                <w:tab w:val="clear" w:pos="357"/>
              </w:tabs>
              <w:suppressAutoHyphens w:val="0"/>
              <w:autoSpaceDE/>
              <w:spacing w:before="0" w:after="0" w:line="240" w:lineRule="auto"/>
              <w:ind w:firstLine="0"/>
              <w:jc w:val="left"/>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sidRPr="008F6C28">
              <w:rPr>
                <w:rFonts w:asciiTheme="minorHAnsi" w:hAnsiTheme="minorHAnsi"/>
                <w:color w:val="000000" w:themeColor="text1"/>
              </w:rPr>
              <w:t xml:space="preserve">Inferência Estatística </w:t>
            </w:r>
          </w:p>
        </w:tc>
        <w:tc>
          <w:tcPr>
            <w:tcW w:w="2977" w:type="dxa"/>
            <w:shd w:val="clear" w:color="auto" w:fill="auto"/>
            <w:noWrap/>
            <w:vAlign w:val="center"/>
          </w:tcPr>
          <w:p w:rsidR="00ED0DAF" w:rsidRPr="008F6C28" w:rsidRDefault="00FC3B19" w:rsidP="00C662FB">
            <w:pPr>
              <w:tabs>
                <w:tab w:val="clear" w:pos="357"/>
              </w:tabs>
              <w:suppressAutoHyphens w:val="0"/>
              <w:autoSpaceDE/>
              <w:spacing w:before="0" w:after="0" w:line="240" w:lineRule="auto"/>
              <w:ind w:firstLine="0"/>
              <w:jc w:val="left"/>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Pr>
                <w:rFonts w:eastAsia="Times New Roman" w:cs="Times New Roman"/>
                <w:color w:val="000000" w:themeColor="text1"/>
                <w:lang w:eastAsia="pt-BR"/>
              </w:rPr>
              <w:t>Bacharelado em Matemática</w:t>
            </w:r>
          </w:p>
        </w:tc>
      </w:tr>
      <w:tr w:rsidR="00ED0DAF" w:rsidRPr="008F6C28" w:rsidTr="004D763E">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noWrap/>
            <w:vAlign w:val="center"/>
          </w:tcPr>
          <w:p w:rsidR="00ED0DAF" w:rsidRPr="00310873" w:rsidRDefault="00ED0DAF" w:rsidP="00FD733B">
            <w:pPr>
              <w:tabs>
                <w:tab w:val="clear" w:pos="357"/>
              </w:tabs>
              <w:suppressAutoHyphens w:val="0"/>
              <w:autoSpaceDE/>
              <w:spacing w:before="0" w:after="0" w:line="240" w:lineRule="auto"/>
              <w:ind w:firstLine="0"/>
              <w:jc w:val="center"/>
              <w:rPr>
                <w:rFonts w:ascii="Arial" w:hAnsi="Arial"/>
                <w:b w:val="0"/>
                <w:color w:val="222222"/>
                <w:sz w:val="19"/>
                <w:szCs w:val="19"/>
                <w:shd w:val="clear" w:color="auto" w:fill="FFFFFF"/>
              </w:rPr>
            </w:pPr>
            <w:r w:rsidRPr="00310873">
              <w:rPr>
                <w:rFonts w:ascii="Arial" w:hAnsi="Arial"/>
                <w:b w:val="0"/>
                <w:color w:val="222222"/>
                <w:sz w:val="19"/>
                <w:szCs w:val="19"/>
                <w:shd w:val="clear" w:color="auto" w:fill="FFFFFF"/>
              </w:rPr>
              <w:t>ESZI013-13</w:t>
            </w:r>
          </w:p>
        </w:tc>
        <w:tc>
          <w:tcPr>
            <w:tcW w:w="4394" w:type="dxa"/>
            <w:shd w:val="clear" w:color="auto" w:fill="auto"/>
            <w:noWrap/>
            <w:vAlign w:val="center"/>
          </w:tcPr>
          <w:p w:rsidR="00ED0DAF" w:rsidRPr="008F6C28" w:rsidRDefault="00ED0DAF" w:rsidP="00C662FB">
            <w:pPr>
              <w:tabs>
                <w:tab w:val="clear" w:pos="357"/>
              </w:tabs>
              <w:suppressAutoHyphens w:val="0"/>
              <w:autoSpaceDE/>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rPr>
            </w:pPr>
            <w:r w:rsidRPr="008F6C28">
              <w:rPr>
                <w:rFonts w:asciiTheme="minorHAnsi" w:hAnsiTheme="minorHAnsi"/>
                <w:color w:val="000000" w:themeColor="text1"/>
              </w:rPr>
              <w:t>Informática Industrial</w:t>
            </w:r>
          </w:p>
        </w:tc>
        <w:tc>
          <w:tcPr>
            <w:tcW w:w="2977" w:type="dxa"/>
            <w:shd w:val="clear" w:color="auto" w:fill="auto"/>
            <w:noWrap/>
            <w:vAlign w:val="center"/>
          </w:tcPr>
          <w:p w:rsidR="00ED0DAF" w:rsidRPr="008F6C28" w:rsidRDefault="00FC3B19" w:rsidP="00C662FB">
            <w:pPr>
              <w:tabs>
                <w:tab w:val="clear" w:pos="357"/>
              </w:tabs>
              <w:suppressAutoHyphens w:val="0"/>
              <w:autoSpaceDE/>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Pr>
                <w:rFonts w:eastAsia="Times New Roman" w:cs="Times New Roman"/>
                <w:color w:val="000000" w:themeColor="text1"/>
                <w:lang w:eastAsia="pt-BR"/>
              </w:rPr>
              <w:t>Engenharia da Informação</w:t>
            </w:r>
          </w:p>
        </w:tc>
      </w:tr>
      <w:tr w:rsidR="00ED0DAF" w:rsidRPr="008F6C28" w:rsidTr="004D763E">
        <w:trPr>
          <w:cnfStyle w:val="000000010000" w:firstRow="0" w:lastRow="0" w:firstColumn="0" w:lastColumn="0" w:oddVBand="0" w:evenVBand="0" w:oddHBand="0" w:evenHBand="1"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noWrap/>
            <w:vAlign w:val="center"/>
          </w:tcPr>
          <w:p w:rsidR="00ED0DAF" w:rsidRPr="00310873" w:rsidRDefault="00ED0DAF" w:rsidP="00FD733B">
            <w:pPr>
              <w:tabs>
                <w:tab w:val="clear" w:pos="357"/>
              </w:tabs>
              <w:suppressAutoHyphens w:val="0"/>
              <w:autoSpaceDE/>
              <w:spacing w:before="0" w:after="0" w:line="240" w:lineRule="auto"/>
              <w:ind w:firstLine="0"/>
              <w:jc w:val="center"/>
              <w:rPr>
                <w:rFonts w:ascii="Arial" w:hAnsi="Arial"/>
                <w:b w:val="0"/>
                <w:color w:val="222222"/>
                <w:sz w:val="19"/>
                <w:szCs w:val="19"/>
                <w:shd w:val="clear" w:color="auto" w:fill="FFFFFF"/>
              </w:rPr>
            </w:pPr>
            <w:r w:rsidRPr="00310873">
              <w:rPr>
                <w:rFonts w:eastAsia="Times New Roman" w:cs="Times New Roman"/>
                <w:b w:val="0"/>
                <w:color w:val="000000" w:themeColor="text1"/>
                <w:lang w:eastAsia="pt-BR"/>
              </w:rPr>
              <w:t>ESZB022-13</w:t>
            </w:r>
          </w:p>
        </w:tc>
        <w:tc>
          <w:tcPr>
            <w:tcW w:w="4394" w:type="dxa"/>
            <w:shd w:val="clear" w:color="auto" w:fill="auto"/>
            <w:noWrap/>
            <w:vAlign w:val="center"/>
          </w:tcPr>
          <w:p w:rsidR="00ED0DAF" w:rsidRPr="008F6C28" w:rsidRDefault="00ED0DAF" w:rsidP="00C662FB">
            <w:pPr>
              <w:tabs>
                <w:tab w:val="clear" w:pos="357"/>
              </w:tabs>
              <w:suppressAutoHyphens w:val="0"/>
              <w:autoSpaceDE/>
              <w:spacing w:before="0" w:after="0" w:line="240" w:lineRule="auto"/>
              <w:ind w:firstLine="0"/>
              <w:jc w:val="left"/>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themeColor="text1"/>
              </w:rPr>
            </w:pPr>
            <w:r w:rsidRPr="008F6C28">
              <w:rPr>
                <w:rFonts w:eastAsia="Times New Roman" w:cs="Times New Roman"/>
                <w:color w:val="000000" w:themeColor="text1"/>
                <w:lang w:eastAsia="pt-BR"/>
              </w:rPr>
              <w:t>Introdução à Bioinformática</w:t>
            </w:r>
          </w:p>
        </w:tc>
        <w:tc>
          <w:tcPr>
            <w:tcW w:w="2977" w:type="dxa"/>
            <w:shd w:val="clear" w:color="auto" w:fill="auto"/>
            <w:noWrap/>
            <w:vAlign w:val="center"/>
          </w:tcPr>
          <w:p w:rsidR="00ED0DAF" w:rsidRPr="008F6C28" w:rsidRDefault="00FC3B19" w:rsidP="00C662FB">
            <w:pPr>
              <w:tabs>
                <w:tab w:val="clear" w:pos="357"/>
              </w:tabs>
              <w:suppressAutoHyphens w:val="0"/>
              <w:autoSpaceDE/>
              <w:spacing w:before="0" w:after="0" w:line="240" w:lineRule="auto"/>
              <w:ind w:firstLine="0"/>
              <w:jc w:val="left"/>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Pr>
                <w:rFonts w:eastAsia="Times New Roman" w:cs="Times New Roman"/>
                <w:color w:val="000000" w:themeColor="text1"/>
                <w:lang w:eastAsia="pt-BR"/>
              </w:rPr>
              <w:t>Engenharia Biomédica</w:t>
            </w:r>
          </w:p>
        </w:tc>
      </w:tr>
      <w:tr w:rsidR="00ED0DAF" w:rsidRPr="008F6C28" w:rsidTr="004D763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noWrap/>
            <w:vAlign w:val="center"/>
          </w:tcPr>
          <w:p w:rsidR="00ED0DAF" w:rsidRPr="00310873" w:rsidRDefault="00ED0DAF" w:rsidP="00FD733B">
            <w:pPr>
              <w:tabs>
                <w:tab w:val="clear" w:pos="357"/>
              </w:tabs>
              <w:suppressAutoHyphens w:val="0"/>
              <w:autoSpaceDE/>
              <w:spacing w:before="0" w:after="0" w:line="240" w:lineRule="auto"/>
              <w:ind w:firstLine="0"/>
              <w:jc w:val="center"/>
              <w:rPr>
                <w:rFonts w:eastAsia="Times New Roman" w:cs="Times New Roman"/>
                <w:b w:val="0"/>
                <w:color w:val="000000" w:themeColor="text1"/>
                <w:lang w:eastAsia="pt-BR"/>
              </w:rPr>
            </w:pPr>
            <w:r w:rsidRPr="00310873">
              <w:rPr>
                <w:rFonts w:ascii="Arial" w:hAnsi="Arial"/>
                <w:b w:val="0"/>
                <w:color w:val="222222"/>
                <w:sz w:val="19"/>
                <w:szCs w:val="19"/>
                <w:shd w:val="clear" w:color="auto" w:fill="FFFFFF"/>
              </w:rPr>
              <w:t>MCZ</w:t>
            </w:r>
            <w:r>
              <w:rPr>
                <w:rFonts w:ascii="Arial" w:hAnsi="Arial"/>
                <w:b w:val="0"/>
                <w:color w:val="222222"/>
                <w:sz w:val="19"/>
                <w:szCs w:val="19"/>
                <w:shd w:val="clear" w:color="auto" w:fill="FFFFFF"/>
              </w:rPr>
              <w:t>B015-13</w:t>
            </w:r>
          </w:p>
        </w:tc>
        <w:tc>
          <w:tcPr>
            <w:tcW w:w="4394" w:type="dxa"/>
            <w:shd w:val="clear" w:color="auto" w:fill="auto"/>
            <w:noWrap/>
            <w:vAlign w:val="center"/>
          </w:tcPr>
          <w:p w:rsidR="00ED0DAF" w:rsidRPr="008F6C28" w:rsidRDefault="00ED0DAF" w:rsidP="00C662FB">
            <w:pPr>
              <w:tabs>
                <w:tab w:val="clear" w:pos="357"/>
              </w:tabs>
              <w:suppressAutoHyphens w:val="0"/>
              <w:autoSpaceDE/>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sidRPr="008F6C28">
              <w:rPr>
                <w:rFonts w:asciiTheme="minorHAnsi" w:hAnsiTheme="minorHAnsi"/>
                <w:color w:val="000000" w:themeColor="text1"/>
              </w:rPr>
              <w:t>Introdução à Criptografia</w:t>
            </w:r>
          </w:p>
        </w:tc>
        <w:tc>
          <w:tcPr>
            <w:tcW w:w="2977" w:type="dxa"/>
            <w:shd w:val="clear" w:color="auto" w:fill="auto"/>
            <w:noWrap/>
            <w:vAlign w:val="center"/>
          </w:tcPr>
          <w:p w:rsidR="00ED0DAF" w:rsidRPr="008F6C28" w:rsidRDefault="00FC3B19" w:rsidP="00C662FB">
            <w:pPr>
              <w:tabs>
                <w:tab w:val="clear" w:pos="357"/>
              </w:tabs>
              <w:suppressAutoHyphens w:val="0"/>
              <w:autoSpaceDE/>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Pr>
                <w:rFonts w:eastAsia="Times New Roman" w:cs="Times New Roman"/>
                <w:color w:val="000000" w:themeColor="text1"/>
                <w:lang w:eastAsia="pt-BR"/>
              </w:rPr>
              <w:t>Bacharelado em Matemática</w:t>
            </w:r>
          </w:p>
        </w:tc>
      </w:tr>
      <w:tr w:rsidR="00ED0DAF" w:rsidRPr="008F6C28" w:rsidTr="004D763E">
        <w:trPr>
          <w:cnfStyle w:val="000000010000" w:firstRow="0" w:lastRow="0" w:firstColumn="0" w:lastColumn="0" w:oddVBand="0" w:evenVBand="0" w:oddHBand="0" w:evenHBand="1"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noWrap/>
            <w:vAlign w:val="center"/>
          </w:tcPr>
          <w:p w:rsidR="00ED0DAF" w:rsidRPr="00310873" w:rsidRDefault="00ED0DAF" w:rsidP="00FD733B">
            <w:pPr>
              <w:tabs>
                <w:tab w:val="clear" w:pos="357"/>
              </w:tabs>
              <w:suppressAutoHyphens w:val="0"/>
              <w:autoSpaceDE/>
              <w:spacing w:before="0" w:after="0" w:line="240" w:lineRule="auto"/>
              <w:ind w:firstLine="0"/>
              <w:jc w:val="center"/>
              <w:rPr>
                <w:rFonts w:ascii="Arial" w:hAnsi="Arial"/>
                <w:b w:val="0"/>
                <w:color w:val="222222"/>
                <w:sz w:val="19"/>
                <w:szCs w:val="19"/>
                <w:shd w:val="clear" w:color="auto" w:fill="FFFFFF"/>
              </w:rPr>
            </w:pPr>
            <w:r w:rsidRPr="00310873">
              <w:rPr>
                <w:rFonts w:ascii="Arial" w:hAnsi="Arial"/>
                <w:b w:val="0"/>
                <w:color w:val="222222"/>
                <w:sz w:val="19"/>
                <w:szCs w:val="19"/>
                <w:shd w:val="clear" w:color="auto" w:fill="FFFFFF"/>
              </w:rPr>
              <w:t>MCZB018-13</w:t>
            </w:r>
          </w:p>
        </w:tc>
        <w:tc>
          <w:tcPr>
            <w:tcW w:w="4394" w:type="dxa"/>
            <w:shd w:val="clear" w:color="auto" w:fill="auto"/>
            <w:noWrap/>
            <w:vAlign w:val="center"/>
          </w:tcPr>
          <w:p w:rsidR="00ED0DAF" w:rsidRPr="008F6C28" w:rsidRDefault="00ED0DAF" w:rsidP="00C662FB">
            <w:pPr>
              <w:tabs>
                <w:tab w:val="clear" w:pos="357"/>
              </w:tabs>
              <w:suppressAutoHyphens w:val="0"/>
              <w:autoSpaceDE/>
              <w:spacing w:before="0" w:after="0" w:line="240" w:lineRule="auto"/>
              <w:ind w:firstLine="0"/>
              <w:jc w:val="left"/>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themeColor="text1"/>
              </w:rPr>
            </w:pPr>
            <w:r w:rsidRPr="008F6C28">
              <w:rPr>
                <w:rFonts w:asciiTheme="minorHAnsi" w:hAnsiTheme="minorHAnsi"/>
                <w:color w:val="000000" w:themeColor="text1"/>
              </w:rPr>
              <w:t>Introdução à Modelagem e Processos Estocásticos</w:t>
            </w:r>
          </w:p>
        </w:tc>
        <w:tc>
          <w:tcPr>
            <w:tcW w:w="2977" w:type="dxa"/>
            <w:shd w:val="clear" w:color="auto" w:fill="auto"/>
            <w:noWrap/>
            <w:vAlign w:val="center"/>
          </w:tcPr>
          <w:p w:rsidR="00ED0DAF" w:rsidRPr="008F6C28" w:rsidRDefault="00FC3B19" w:rsidP="00C662FB">
            <w:pPr>
              <w:tabs>
                <w:tab w:val="clear" w:pos="357"/>
              </w:tabs>
              <w:suppressAutoHyphens w:val="0"/>
              <w:autoSpaceDE/>
              <w:spacing w:before="0" w:after="0" w:line="240" w:lineRule="auto"/>
              <w:ind w:firstLine="0"/>
              <w:jc w:val="left"/>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Pr>
                <w:rFonts w:eastAsia="Times New Roman" w:cs="Times New Roman"/>
                <w:color w:val="000000" w:themeColor="text1"/>
                <w:lang w:eastAsia="pt-BR"/>
              </w:rPr>
              <w:t>Bacharelado em Matemática</w:t>
            </w:r>
          </w:p>
        </w:tc>
      </w:tr>
      <w:tr w:rsidR="00ED0DAF" w:rsidRPr="008F6C28" w:rsidTr="004D763E">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noWrap/>
            <w:vAlign w:val="center"/>
          </w:tcPr>
          <w:p w:rsidR="00ED0DAF" w:rsidRPr="00310873" w:rsidRDefault="00ED0DAF" w:rsidP="00FD733B">
            <w:pPr>
              <w:tabs>
                <w:tab w:val="clear" w:pos="357"/>
              </w:tabs>
              <w:suppressAutoHyphens w:val="0"/>
              <w:autoSpaceDE/>
              <w:spacing w:before="0" w:after="0" w:line="240" w:lineRule="auto"/>
              <w:ind w:firstLine="0"/>
              <w:jc w:val="center"/>
              <w:rPr>
                <w:rFonts w:ascii="Arial" w:hAnsi="Arial"/>
                <w:b w:val="0"/>
                <w:color w:val="222222"/>
                <w:sz w:val="19"/>
                <w:szCs w:val="19"/>
                <w:shd w:val="clear" w:color="auto" w:fill="FFFFFF"/>
              </w:rPr>
            </w:pPr>
            <w:r w:rsidRPr="00310873">
              <w:rPr>
                <w:rFonts w:ascii="Arial" w:hAnsi="Arial"/>
                <w:b w:val="0"/>
                <w:color w:val="222222"/>
                <w:sz w:val="19"/>
                <w:szCs w:val="19"/>
                <w:shd w:val="clear" w:color="auto" w:fill="FFFFFF"/>
              </w:rPr>
              <w:t>MCTC0</w:t>
            </w:r>
            <w:r>
              <w:rPr>
                <w:rFonts w:ascii="Arial" w:hAnsi="Arial"/>
                <w:b w:val="0"/>
                <w:color w:val="222222"/>
                <w:sz w:val="19"/>
                <w:szCs w:val="19"/>
                <w:shd w:val="clear" w:color="auto" w:fill="FFFFFF"/>
              </w:rPr>
              <w:t>21-15</w:t>
            </w:r>
          </w:p>
        </w:tc>
        <w:tc>
          <w:tcPr>
            <w:tcW w:w="4394" w:type="dxa"/>
            <w:shd w:val="clear" w:color="auto" w:fill="auto"/>
            <w:noWrap/>
            <w:vAlign w:val="center"/>
          </w:tcPr>
          <w:p w:rsidR="00ED0DAF" w:rsidRPr="008F6C28" w:rsidRDefault="00ED0DAF" w:rsidP="00C662FB">
            <w:pPr>
              <w:tabs>
                <w:tab w:val="clear" w:pos="357"/>
              </w:tabs>
              <w:suppressAutoHyphens w:val="0"/>
              <w:autoSpaceDE/>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rPr>
            </w:pPr>
            <w:r w:rsidRPr="008F6C28">
              <w:rPr>
                <w:rFonts w:asciiTheme="minorHAnsi" w:hAnsiTheme="minorHAnsi"/>
                <w:color w:val="000000" w:themeColor="text1"/>
              </w:rPr>
              <w:t>Introdução à Neurociência Computacional</w:t>
            </w:r>
          </w:p>
        </w:tc>
        <w:tc>
          <w:tcPr>
            <w:tcW w:w="2977" w:type="dxa"/>
            <w:shd w:val="clear" w:color="auto" w:fill="auto"/>
            <w:noWrap/>
            <w:vAlign w:val="center"/>
          </w:tcPr>
          <w:p w:rsidR="00ED0DAF" w:rsidRPr="008F6C28" w:rsidRDefault="00FC3B19" w:rsidP="00C662FB">
            <w:pPr>
              <w:tabs>
                <w:tab w:val="clear" w:pos="357"/>
              </w:tabs>
              <w:suppressAutoHyphens w:val="0"/>
              <w:autoSpaceDE/>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Pr>
                <w:rFonts w:eastAsia="Times New Roman" w:cs="Times New Roman"/>
                <w:color w:val="000000" w:themeColor="text1"/>
                <w:lang w:eastAsia="pt-BR"/>
              </w:rPr>
              <w:t>Bacharelado em Neurociência</w:t>
            </w:r>
          </w:p>
        </w:tc>
      </w:tr>
      <w:tr w:rsidR="00ED0DAF" w:rsidRPr="008F6C28" w:rsidTr="004D763E">
        <w:trPr>
          <w:cnfStyle w:val="000000010000" w:firstRow="0" w:lastRow="0" w:firstColumn="0" w:lastColumn="0" w:oddVBand="0" w:evenVBand="0" w:oddHBand="0" w:evenHBand="1"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noWrap/>
            <w:vAlign w:val="center"/>
          </w:tcPr>
          <w:p w:rsidR="00ED0DAF" w:rsidRPr="00310873" w:rsidRDefault="00ED0DAF" w:rsidP="00FD733B">
            <w:pPr>
              <w:tabs>
                <w:tab w:val="clear" w:pos="357"/>
              </w:tabs>
              <w:suppressAutoHyphens w:val="0"/>
              <w:autoSpaceDE/>
              <w:spacing w:before="0" w:after="0" w:line="240" w:lineRule="auto"/>
              <w:ind w:firstLine="0"/>
              <w:jc w:val="center"/>
              <w:rPr>
                <w:rFonts w:ascii="Arial" w:hAnsi="Arial"/>
                <w:b w:val="0"/>
                <w:color w:val="222222"/>
                <w:sz w:val="19"/>
                <w:szCs w:val="19"/>
                <w:shd w:val="clear" w:color="auto" w:fill="FFFFFF"/>
              </w:rPr>
            </w:pPr>
            <w:r w:rsidRPr="00310873">
              <w:rPr>
                <w:rFonts w:ascii="Arial" w:hAnsi="Arial"/>
                <w:b w:val="0"/>
                <w:color w:val="222222"/>
                <w:sz w:val="19"/>
                <w:szCs w:val="19"/>
                <w:shd w:val="clear" w:color="auto" w:fill="FFFFFF"/>
              </w:rPr>
              <w:t>ESZI012-13</w:t>
            </w:r>
          </w:p>
        </w:tc>
        <w:tc>
          <w:tcPr>
            <w:tcW w:w="4394" w:type="dxa"/>
            <w:shd w:val="clear" w:color="auto" w:fill="auto"/>
            <w:noWrap/>
            <w:vAlign w:val="center"/>
          </w:tcPr>
          <w:p w:rsidR="00ED0DAF" w:rsidRPr="008F6C28" w:rsidRDefault="00ED0DAF" w:rsidP="00C662FB">
            <w:pPr>
              <w:tabs>
                <w:tab w:val="clear" w:pos="357"/>
              </w:tabs>
              <w:suppressAutoHyphens w:val="0"/>
              <w:autoSpaceDE/>
              <w:spacing w:before="0" w:after="0" w:line="240" w:lineRule="auto"/>
              <w:ind w:firstLine="0"/>
              <w:jc w:val="left"/>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themeColor="text1"/>
              </w:rPr>
            </w:pPr>
            <w:r w:rsidRPr="008F6C28">
              <w:rPr>
                <w:rFonts w:asciiTheme="minorHAnsi" w:hAnsiTheme="minorHAnsi"/>
                <w:color w:val="000000" w:themeColor="text1"/>
              </w:rPr>
              <w:t>Jogos Digitais: Aspectos Técnicos e Aplicações</w:t>
            </w:r>
          </w:p>
        </w:tc>
        <w:tc>
          <w:tcPr>
            <w:tcW w:w="2977" w:type="dxa"/>
            <w:shd w:val="clear" w:color="auto" w:fill="auto"/>
            <w:noWrap/>
            <w:vAlign w:val="center"/>
          </w:tcPr>
          <w:p w:rsidR="00ED0DAF" w:rsidRPr="008F6C28" w:rsidRDefault="00FC3B19" w:rsidP="00C662FB">
            <w:pPr>
              <w:tabs>
                <w:tab w:val="clear" w:pos="357"/>
              </w:tabs>
              <w:suppressAutoHyphens w:val="0"/>
              <w:autoSpaceDE/>
              <w:spacing w:before="0" w:after="0" w:line="240" w:lineRule="auto"/>
              <w:ind w:firstLine="0"/>
              <w:jc w:val="left"/>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Pr>
                <w:rFonts w:eastAsia="Times New Roman" w:cs="Times New Roman"/>
                <w:color w:val="000000" w:themeColor="text1"/>
                <w:lang w:eastAsia="pt-BR"/>
              </w:rPr>
              <w:t>Engenharia da Informação</w:t>
            </w:r>
          </w:p>
        </w:tc>
      </w:tr>
      <w:tr w:rsidR="00ED0DAF" w:rsidRPr="008F6C28" w:rsidTr="004D763E">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noWrap/>
            <w:vAlign w:val="center"/>
          </w:tcPr>
          <w:p w:rsidR="00ED0DAF" w:rsidRPr="00310873" w:rsidRDefault="00ED0DAF" w:rsidP="00FD733B">
            <w:pPr>
              <w:tabs>
                <w:tab w:val="clear" w:pos="357"/>
              </w:tabs>
              <w:suppressAutoHyphens w:val="0"/>
              <w:autoSpaceDE/>
              <w:spacing w:before="0" w:after="0" w:line="240" w:lineRule="auto"/>
              <w:ind w:firstLine="0"/>
              <w:jc w:val="center"/>
              <w:rPr>
                <w:rFonts w:ascii="Arial" w:hAnsi="Arial"/>
                <w:b w:val="0"/>
                <w:color w:val="222222"/>
                <w:sz w:val="19"/>
                <w:szCs w:val="19"/>
                <w:shd w:val="clear" w:color="auto" w:fill="FFFFFF"/>
              </w:rPr>
            </w:pPr>
            <w:r w:rsidRPr="00310873">
              <w:rPr>
                <w:rFonts w:asciiTheme="minorHAnsi" w:hAnsiTheme="minorHAnsi"/>
                <w:b w:val="0"/>
                <w:color w:val="000000" w:themeColor="text1"/>
              </w:rPr>
              <w:t>EN253123</w:t>
            </w:r>
          </w:p>
        </w:tc>
        <w:tc>
          <w:tcPr>
            <w:tcW w:w="4394" w:type="dxa"/>
            <w:shd w:val="clear" w:color="auto" w:fill="auto"/>
            <w:noWrap/>
            <w:vAlign w:val="center"/>
          </w:tcPr>
          <w:p w:rsidR="00ED0DAF" w:rsidRPr="008F6C28" w:rsidRDefault="00ED0DAF" w:rsidP="00C662FB">
            <w:pPr>
              <w:tabs>
                <w:tab w:val="clear" w:pos="357"/>
              </w:tabs>
              <w:suppressAutoHyphens w:val="0"/>
              <w:autoSpaceDE/>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rPr>
            </w:pPr>
            <w:r w:rsidRPr="008F6C28">
              <w:rPr>
                <w:rFonts w:asciiTheme="minorHAnsi" w:hAnsiTheme="minorHAnsi"/>
                <w:color w:val="000000" w:themeColor="text1"/>
              </w:rPr>
              <w:t>Pesquisa Operacional</w:t>
            </w:r>
          </w:p>
        </w:tc>
        <w:tc>
          <w:tcPr>
            <w:tcW w:w="2977" w:type="dxa"/>
            <w:shd w:val="clear" w:color="auto" w:fill="auto"/>
            <w:noWrap/>
            <w:vAlign w:val="center"/>
          </w:tcPr>
          <w:p w:rsidR="00ED0DAF" w:rsidRPr="008F6C28" w:rsidRDefault="00FC3B19" w:rsidP="00C662FB">
            <w:pPr>
              <w:tabs>
                <w:tab w:val="clear" w:pos="357"/>
              </w:tabs>
              <w:suppressAutoHyphens w:val="0"/>
              <w:autoSpaceDE/>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Pr>
                <w:rFonts w:eastAsia="Times New Roman" w:cs="Times New Roman"/>
                <w:color w:val="000000" w:themeColor="text1"/>
                <w:lang w:eastAsia="pt-BR"/>
              </w:rPr>
              <w:t>Engenharia de Gestão</w:t>
            </w:r>
          </w:p>
        </w:tc>
      </w:tr>
      <w:tr w:rsidR="00ED0DAF" w:rsidRPr="008F6C28" w:rsidTr="004D763E">
        <w:trPr>
          <w:cnfStyle w:val="000000010000" w:firstRow="0" w:lastRow="0" w:firstColumn="0" w:lastColumn="0" w:oddVBand="0" w:evenVBand="0" w:oddHBand="0" w:evenHBand="1"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noWrap/>
            <w:vAlign w:val="center"/>
          </w:tcPr>
          <w:p w:rsidR="00ED0DAF" w:rsidRPr="00310873" w:rsidRDefault="00ED0DAF" w:rsidP="00FD733B">
            <w:pPr>
              <w:tabs>
                <w:tab w:val="clear" w:pos="357"/>
              </w:tabs>
              <w:suppressAutoHyphens w:val="0"/>
              <w:autoSpaceDE/>
              <w:spacing w:before="0" w:after="0" w:line="240" w:lineRule="auto"/>
              <w:ind w:firstLine="0"/>
              <w:jc w:val="center"/>
              <w:rPr>
                <w:rFonts w:ascii="Arial" w:hAnsi="Arial"/>
                <w:b w:val="0"/>
                <w:color w:val="222222"/>
                <w:sz w:val="19"/>
                <w:szCs w:val="19"/>
                <w:shd w:val="clear" w:color="auto" w:fill="FFFFFF"/>
              </w:rPr>
            </w:pPr>
            <w:r w:rsidRPr="00310873">
              <w:rPr>
                <w:rFonts w:ascii="Arial" w:hAnsi="Arial"/>
                <w:b w:val="0"/>
                <w:color w:val="222222"/>
                <w:sz w:val="19"/>
                <w:szCs w:val="19"/>
                <w:shd w:val="clear" w:color="auto" w:fill="FFFFFF"/>
              </w:rPr>
              <w:t>ESZI022-13</w:t>
            </w:r>
          </w:p>
        </w:tc>
        <w:tc>
          <w:tcPr>
            <w:tcW w:w="4394" w:type="dxa"/>
            <w:shd w:val="clear" w:color="auto" w:fill="auto"/>
            <w:noWrap/>
            <w:vAlign w:val="center"/>
          </w:tcPr>
          <w:p w:rsidR="00ED0DAF" w:rsidRPr="008F6C28" w:rsidRDefault="00ED0DAF" w:rsidP="00C662FB">
            <w:pPr>
              <w:tabs>
                <w:tab w:val="clear" w:pos="357"/>
              </w:tabs>
              <w:suppressAutoHyphens w:val="0"/>
              <w:autoSpaceDE/>
              <w:spacing w:before="0" w:after="0" w:line="240" w:lineRule="auto"/>
              <w:ind w:firstLine="0"/>
              <w:jc w:val="left"/>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themeColor="text1"/>
              </w:rPr>
            </w:pPr>
            <w:r w:rsidRPr="008F6C28">
              <w:rPr>
                <w:rFonts w:asciiTheme="minorHAnsi" w:hAnsiTheme="minorHAnsi"/>
                <w:color w:val="000000" w:themeColor="text1"/>
              </w:rPr>
              <w:t>Planejamento de Redes de Informação</w:t>
            </w:r>
          </w:p>
        </w:tc>
        <w:tc>
          <w:tcPr>
            <w:tcW w:w="2977" w:type="dxa"/>
            <w:shd w:val="clear" w:color="auto" w:fill="auto"/>
            <w:noWrap/>
            <w:vAlign w:val="center"/>
          </w:tcPr>
          <w:p w:rsidR="00ED0DAF" w:rsidRPr="008F6C28" w:rsidRDefault="00FC3B19" w:rsidP="00C662FB">
            <w:pPr>
              <w:tabs>
                <w:tab w:val="clear" w:pos="357"/>
              </w:tabs>
              <w:suppressAutoHyphens w:val="0"/>
              <w:autoSpaceDE/>
              <w:spacing w:before="0" w:after="0" w:line="240" w:lineRule="auto"/>
              <w:ind w:firstLine="0"/>
              <w:jc w:val="left"/>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Pr>
                <w:rFonts w:eastAsia="Times New Roman" w:cs="Times New Roman"/>
                <w:color w:val="000000" w:themeColor="text1"/>
                <w:lang w:eastAsia="pt-BR"/>
              </w:rPr>
              <w:t>Engenharia da Informação</w:t>
            </w:r>
          </w:p>
        </w:tc>
      </w:tr>
      <w:tr w:rsidR="00ED0DAF" w:rsidRPr="008F6C28" w:rsidTr="004D763E">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noWrap/>
            <w:vAlign w:val="center"/>
          </w:tcPr>
          <w:p w:rsidR="00ED0DAF" w:rsidRPr="00310873" w:rsidRDefault="00ED0DAF" w:rsidP="00FD733B">
            <w:pPr>
              <w:tabs>
                <w:tab w:val="clear" w:pos="357"/>
              </w:tabs>
              <w:suppressAutoHyphens w:val="0"/>
              <w:autoSpaceDE/>
              <w:spacing w:before="0" w:after="0" w:line="240" w:lineRule="auto"/>
              <w:ind w:firstLine="0"/>
              <w:jc w:val="center"/>
              <w:rPr>
                <w:rFonts w:ascii="Arial" w:hAnsi="Arial"/>
                <w:b w:val="0"/>
                <w:color w:val="222222"/>
                <w:sz w:val="19"/>
                <w:szCs w:val="19"/>
                <w:shd w:val="clear" w:color="auto" w:fill="FFFFFF"/>
              </w:rPr>
            </w:pPr>
            <w:r w:rsidRPr="00310873">
              <w:rPr>
                <w:rFonts w:ascii="Arial" w:hAnsi="Arial"/>
                <w:b w:val="0"/>
                <w:color w:val="222222"/>
                <w:sz w:val="19"/>
                <w:szCs w:val="19"/>
                <w:shd w:val="clear" w:color="auto" w:fill="FFFFFF"/>
              </w:rPr>
              <w:t>ESZI011-13</w:t>
            </w:r>
          </w:p>
        </w:tc>
        <w:tc>
          <w:tcPr>
            <w:tcW w:w="4394" w:type="dxa"/>
            <w:shd w:val="clear" w:color="auto" w:fill="auto"/>
            <w:noWrap/>
            <w:vAlign w:val="center"/>
          </w:tcPr>
          <w:p w:rsidR="00ED0DAF" w:rsidRPr="008F6C28" w:rsidRDefault="00ED0DAF" w:rsidP="00C662FB">
            <w:pPr>
              <w:tabs>
                <w:tab w:val="clear" w:pos="357"/>
              </w:tabs>
              <w:suppressAutoHyphens w:val="0"/>
              <w:autoSpaceDE/>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rPr>
            </w:pPr>
            <w:r w:rsidRPr="008F6C28">
              <w:rPr>
                <w:rFonts w:asciiTheme="minorHAnsi" w:hAnsiTheme="minorHAnsi"/>
                <w:color w:val="000000" w:themeColor="text1"/>
              </w:rPr>
              <w:t>Programação de Dispositivos Móveis</w:t>
            </w:r>
          </w:p>
        </w:tc>
        <w:tc>
          <w:tcPr>
            <w:tcW w:w="2977" w:type="dxa"/>
            <w:shd w:val="clear" w:color="auto" w:fill="auto"/>
            <w:noWrap/>
            <w:vAlign w:val="center"/>
          </w:tcPr>
          <w:p w:rsidR="00ED0DAF" w:rsidRPr="008F6C28" w:rsidRDefault="00FC3B19" w:rsidP="00C662FB">
            <w:pPr>
              <w:tabs>
                <w:tab w:val="clear" w:pos="357"/>
              </w:tabs>
              <w:suppressAutoHyphens w:val="0"/>
              <w:autoSpaceDE/>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Pr>
                <w:rFonts w:eastAsia="Times New Roman" w:cs="Times New Roman"/>
                <w:color w:val="000000" w:themeColor="text1"/>
                <w:lang w:eastAsia="pt-BR"/>
              </w:rPr>
              <w:t>Engenharia da Informação</w:t>
            </w:r>
          </w:p>
        </w:tc>
      </w:tr>
      <w:tr w:rsidR="00ED0DAF" w:rsidRPr="008F6C28" w:rsidTr="004D763E">
        <w:trPr>
          <w:cnfStyle w:val="000000010000" w:firstRow="0" w:lastRow="0" w:firstColumn="0" w:lastColumn="0" w:oddVBand="0" w:evenVBand="0" w:oddHBand="0" w:evenHBand="1"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noWrap/>
            <w:vAlign w:val="center"/>
          </w:tcPr>
          <w:p w:rsidR="00ED0DAF" w:rsidRPr="00310873" w:rsidRDefault="00ED0DAF" w:rsidP="00FD733B">
            <w:pPr>
              <w:tabs>
                <w:tab w:val="clear" w:pos="357"/>
              </w:tabs>
              <w:suppressAutoHyphens w:val="0"/>
              <w:autoSpaceDE/>
              <w:spacing w:before="0" w:after="0" w:line="240" w:lineRule="auto"/>
              <w:ind w:firstLine="0"/>
              <w:jc w:val="center"/>
              <w:rPr>
                <w:rFonts w:ascii="Arial" w:hAnsi="Arial"/>
                <w:b w:val="0"/>
                <w:color w:val="222222"/>
                <w:sz w:val="19"/>
                <w:szCs w:val="19"/>
                <w:shd w:val="clear" w:color="auto" w:fill="FFFFFF"/>
              </w:rPr>
            </w:pPr>
            <w:r w:rsidRPr="00310873">
              <w:rPr>
                <w:rFonts w:ascii="Arial" w:hAnsi="Arial"/>
                <w:b w:val="0"/>
                <w:color w:val="222222"/>
                <w:sz w:val="19"/>
                <w:szCs w:val="19"/>
                <w:shd w:val="clear" w:color="auto" w:fill="FFFFFF"/>
              </w:rPr>
              <w:t>ESZI005-13</w:t>
            </w:r>
          </w:p>
        </w:tc>
        <w:tc>
          <w:tcPr>
            <w:tcW w:w="4394" w:type="dxa"/>
            <w:shd w:val="clear" w:color="auto" w:fill="auto"/>
            <w:noWrap/>
            <w:vAlign w:val="center"/>
          </w:tcPr>
          <w:p w:rsidR="00ED0DAF" w:rsidRPr="008F6C28" w:rsidRDefault="00ED0DAF" w:rsidP="00C662FB">
            <w:pPr>
              <w:tabs>
                <w:tab w:val="clear" w:pos="357"/>
              </w:tabs>
              <w:suppressAutoHyphens w:val="0"/>
              <w:autoSpaceDE/>
              <w:spacing w:before="0" w:after="0" w:line="240" w:lineRule="auto"/>
              <w:ind w:firstLine="0"/>
              <w:jc w:val="left"/>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themeColor="text1"/>
              </w:rPr>
            </w:pPr>
            <w:r w:rsidRPr="008F6C28">
              <w:rPr>
                <w:rFonts w:asciiTheme="minorHAnsi" w:hAnsiTheme="minorHAnsi"/>
                <w:color w:val="000000" w:themeColor="text1"/>
              </w:rPr>
              <w:t>Redes de Alta Velocidade</w:t>
            </w:r>
          </w:p>
        </w:tc>
        <w:tc>
          <w:tcPr>
            <w:tcW w:w="2977" w:type="dxa"/>
            <w:shd w:val="clear" w:color="auto" w:fill="auto"/>
            <w:noWrap/>
            <w:vAlign w:val="center"/>
          </w:tcPr>
          <w:p w:rsidR="00ED0DAF" w:rsidRPr="008F6C28" w:rsidRDefault="00C62C62" w:rsidP="00C662FB">
            <w:pPr>
              <w:tabs>
                <w:tab w:val="clear" w:pos="357"/>
              </w:tabs>
              <w:suppressAutoHyphens w:val="0"/>
              <w:autoSpaceDE/>
              <w:spacing w:before="0" w:after="0" w:line="240" w:lineRule="auto"/>
              <w:ind w:firstLine="0"/>
              <w:jc w:val="left"/>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Pr>
                <w:rFonts w:eastAsia="Times New Roman" w:cs="Times New Roman"/>
                <w:color w:val="000000" w:themeColor="text1"/>
                <w:lang w:eastAsia="pt-BR"/>
              </w:rPr>
              <w:t>Engenharia da Informação</w:t>
            </w:r>
          </w:p>
        </w:tc>
      </w:tr>
      <w:tr w:rsidR="00ED0DAF" w:rsidRPr="008F6C28" w:rsidTr="004D763E">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noWrap/>
            <w:vAlign w:val="center"/>
          </w:tcPr>
          <w:p w:rsidR="00ED0DAF" w:rsidRPr="00310873" w:rsidRDefault="00ED0DAF" w:rsidP="00FD733B">
            <w:pPr>
              <w:tabs>
                <w:tab w:val="clear" w:pos="357"/>
              </w:tabs>
              <w:suppressAutoHyphens w:val="0"/>
              <w:autoSpaceDE/>
              <w:spacing w:before="0" w:after="0" w:line="240" w:lineRule="auto"/>
              <w:ind w:firstLine="0"/>
              <w:jc w:val="center"/>
              <w:rPr>
                <w:rFonts w:ascii="Arial" w:hAnsi="Arial"/>
                <w:b w:val="0"/>
                <w:color w:val="222222"/>
                <w:sz w:val="19"/>
                <w:szCs w:val="19"/>
                <w:shd w:val="clear" w:color="auto" w:fill="FFFFFF"/>
              </w:rPr>
            </w:pPr>
            <w:r w:rsidRPr="00310873">
              <w:rPr>
                <w:rFonts w:ascii="Arial" w:hAnsi="Arial"/>
                <w:b w:val="0"/>
                <w:color w:val="222222"/>
                <w:sz w:val="19"/>
                <w:szCs w:val="19"/>
                <w:shd w:val="clear" w:color="auto" w:fill="FFFFFF"/>
              </w:rPr>
              <w:t>ESZI014-13</w:t>
            </w:r>
          </w:p>
        </w:tc>
        <w:tc>
          <w:tcPr>
            <w:tcW w:w="4394" w:type="dxa"/>
            <w:shd w:val="clear" w:color="auto" w:fill="auto"/>
            <w:noWrap/>
            <w:vAlign w:val="center"/>
          </w:tcPr>
          <w:p w:rsidR="00ED0DAF" w:rsidRPr="008F6C28" w:rsidRDefault="00ED0DAF" w:rsidP="00C662FB">
            <w:pPr>
              <w:tabs>
                <w:tab w:val="clear" w:pos="357"/>
              </w:tabs>
              <w:suppressAutoHyphens w:val="0"/>
              <w:autoSpaceDE/>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rPr>
            </w:pPr>
            <w:r w:rsidRPr="008F6C28">
              <w:rPr>
                <w:rFonts w:asciiTheme="minorHAnsi" w:hAnsiTheme="minorHAnsi"/>
                <w:color w:val="000000" w:themeColor="text1"/>
              </w:rPr>
              <w:t>Sistemas Inteligentes</w:t>
            </w:r>
          </w:p>
        </w:tc>
        <w:tc>
          <w:tcPr>
            <w:tcW w:w="2977" w:type="dxa"/>
            <w:shd w:val="clear" w:color="auto" w:fill="auto"/>
            <w:noWrap/>
            <w:vAlign w:val="center"/>
          </w:tcPr>
          <w:p w:rsidR="00ED0DAF" w:rsidRPr="008F6C28" w:rsidRDefault="00C62C62" w:rsidP="00C662FB">
            <w:pPr>
              <w:tabs>
                <w:tab w:val="clear" w:pos="357"/>
              </w:tabs>
              <w:suppressAutoHyphens w:val="0"/>
              <w:autoSpaceDE/>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Pr>
                <w:rFonts w:eastAsia="Times New Roman" w:cs="Times New Roman"/>
                <w:color w:val="000000" w:themeColor="text1"/>
                <w:lang w:eastAsia="pt-BR"/>
              </w:rPr>
              <w:t>Engenharia da Informação</w:t>
            </w:r>
          </w:p>
        </w:tc>
      </w:tr>
      <w:tr w:rsidR="00ED0DAF" w:rsidRPr="008F6C28" w:rsidTr="004D763E">
        <w:trPr>
          <w:cnfStyle w:val="000000010000" w:firstRow="0" w:lastRow="0" w:firstColumn="0" w:lastColumn="0" w:oddVBand="0" w:evenVBand="0" w:oddHBand="0" w:evenHBand="1"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noWrap/>
            <w:vAlign w:val="center"/>
          </w:tcPr>
          <w:p w:rsidR="00ED0DAF" w:rsidRPr="00310873" w:rsidRDefault="00ED0DAF" w:rsidP="00FD733B">
            <w:pPr>
              <w:tabs>
                <w:tab w:val="clear" w:pos="357"/>
              </w:tabs>
              <w:suppressAutoHyphens w:val="0"/>
              <w:autoSpaceDE/>
              <w:spacing w:before="0" w:after="0" w:line="240" w:lineRule="auto"/>
              <w:ind w:firstLine="0"/>
              <w:jc w:val="center"/>
              <w:rPr>
                <w:rFonts w:ascii="Arial" w:hAnsi="Arial"/>
                <w:b w:val="0"/>
                <w:color w:val="222222"/>
                <w:sz w:val="19"/>
                <w:szCs w:val="19"/>
                <w:shd w:val="clear" w:color="auto" w:fill="FFFFFF"/>
              </w:rPr>
            </w:pPr>
            <w:r w:rsidRPr="00310873">
              <w:rPr>
                <w:rFonts w:ascii="Arial" w:hAnsi="Arial"/>
                <w:b w:val="0"/>
                <w:color w:val="222222"/>
                <w:sz w:val="19"/>
                <w:szCs w:val="19"/>
                <w:shd w:val="clear" w:color="auto" w:fill="FFFFFF"/>
              </w:rPr>
              <w:t>MCZB033-13</w:t>
            </w:r>
          </w:p>
        </w:tc>
        <w:tc>
          <w:tcPr>
            <w:tcW w:w="4394" w:type="dxa"/>
            <w:shd w:val="clear" w:color="auto" w:fill="auto"/>
            <w:noWrap/>
            <w:vAlign w:val="center"/>
          </w:tcPr>
          <w:p w:rsidR="00ED0DAF" w:rsidRPr="008F6C28" w:rsidRDefault="00ED0DAF" w:rsidP="00C662FB">
            <w:pPr>
              <w:tabs>
                <w:tab w:val="clear" w:pos="357"/>
              </w:tabs>
              <w:suppressAutoHyphens w:val="0"/>
              <w:autoSpaceDE/>
              <w:spacing w:before="0" w:after="0" w:line="240" w:lineRule="auto"/>
              <w:ind w:firstLine="0"/>
              <w:jc w:val="left"/>
              <w:cnfStyle w:val="000000010000" w:firstRow="0" w:lastRow="0" w:firstColumn="0" w:lastColumn="0" w:oddVBand="0" w:evenVBand="0" w:oddHBand="0" w:evenHBand="1" w:firstRowFirstColumn="0" w:firstRowLastColumn="0" w:lastRowFirstColumn="0" w:lastRowLastColumn="0"/>
              <w:rPr>
                <w:rFonts w:asciiTheme="minorHAnsi" w:hAnsiTheme="minorHAnsi"/>
                <w:color w:val="000000" w:themeColor="text1"/>
              </w:rPr>
            </w:pPr>
            <w:r w:rsidRPr="008F6C28">
              <w:rPr>
                <w:rFonts w:asciiTheme="minorHAnsi" w:hAnsiTheme="minorHAnsi"/>
                <w:color w:val="000000" w:themeColor="text1"/>
              </w:rPr>
              <w:t>Teoria da Recursão e Computabilidade</w:t>
            </w:r>
          </w:p>
        </w:tc>
        <w:tc>
          <w:tcPr>
            <w:tcW w:w="2977" w:type="dxa"/>
            <w:shd w:val="clear" w:color="auto" w:fill="auto"/>
            <w:noWrap/>
            <w:vAlign w:val="center"/>
          </w:tcPr>
          <w:p w:rsidR="00ED0DAF" w:rsidRPr="008F6C28" w:rsidRDefault="00FC3B19" w:rsidP="00C662FB">
            <w:pPr>
              <w:tabs>
                <w:tab w:val="clear" w:pos="357"/>
              </w:tabs>
              <w:suppressAutoHyphens w:val="0"/>
              <w:autoSpaceDE/>
              <w:spacing w:before="0" w:after="0" w:line="240" w:lineRule="auto"/>
              <w:ind w:firstLine="0"/>
              <w:jc w:val="left"/>
              <w:cnfStyle w:val="000000010000" w:firstRow="0" w:lastRow="0" w:firstColumn="0" w:lastColumn="0" w:oddVBand="0" w:evenVBand="0" w:oddHBand="0" w:evenHBand="1" w:firstRowFirstColumn="0" w:firstRowLastColumn="0" w:lastRowFirstColumn="0" w:lastRowLastColumn="0"/>
              <w:rPr>
                <w:rFonts w:eastAsia="Times New Roman" w:cs="Times New Roman"/>
                <w:color w:val="000000" w:themeColor="text1"/>
                <w:lang w:eastAsia="pt-BR"/>
              </w:rPr>
            </w:pPr>
            <w:r>
              <w:rPr>
                <w:rFonts w:eastAsia="Times New Roman" w:cs="Times New Roman"/>
                <w:color w:val="000000" w:themeColor="text1"/>
                <w:lang w:eastAsia="pt-BR"/>
              </w:rPr>
              <w:t>Bacharelado em Matemática</w:t>
            </w:r>
          </w:p>
        </w:tc>
      </w:tr>
      <w:tr w:rsidR="00ED0DAF" w:rsidRPr="008F6C28" w:rsidTr="004D763E">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1384" w:type="dxa"/>
            <w:shd w:val="clear" w:color="auto" w:fill="auto"/>
            <w:noWrap/>
            <w:vAlign w:val="center"/>
          </w:tcPr>
          <w:p w:rsidR="00ED0DAF" w:rsidRPr="00310873" w:rsidRDefault="00ED0DAF" w:rsidP="00FD733B">
            <w:pPr>
              <w:tabs>
                <w:tab w:val="clear" w:pos="357"/>
              </w:tabs>
              <w:suppressAutoHyphens w:val="0"/>
              <w:autoSpaceDE/>
              <w:spacing w:before="0" w:after="0" w:line="240" w:lineRule="auto"/>
              <w:ind w:firstLine="0"/>
              <w:jc w:val="center"/>
              <w:rPr>
                <w:rFonts w:ascii="Arial" w:hAnsi="Arial"/>
                <w:b w:val="0"/>
                <w:color w:val="222222"/>
                <w:sz w:val="19"/>
                <w:szCs w:val="19"/>
                <w:shd w:val="clear" w:color="auto" w:fill="FFFFFF"/>
              </w:rPr>
            </w:pPr>
            <w:r w:rsidRPr="00310873">
              <w:rPr>
                <w:rFonts w:eastAsia="Times New Roman" w:cs="Times New Roman"/>
                <w:b w:val="0"/>
                <w:color w:val="000000" w:themeColor="text1"/>
                <w:lang w:eastAsia="pt-BR"/>
              </w:rPr>
              <w:t>ESZA019-13</w:t>
            </w:r>
          </w:p>
        </w:tc>
        <w:tc>
          <w:tcPr>
            <w:tcW w:w="4394" w:type="dxa"/>
            <w:shd w:val="clear" w:color="auto" w:fill="auto"/>
            <w:noWrap/>
            <w:vAlign w:val="center"/>
          </w:tcPr>
          <w:p w:rsidR="00ED0DAF" w:rsidRPr="008F6C28" w:rsidRDefault="00ED0DAF" w:rsidP="00C662FB">
            <w:pPr>
              <w:tabs>
                <w:tab w:val="clear" w:pos="357"/>
              </w:tabs>
              <w:suppressAutoHyphens w:val="0"/>
              <w:autoSpaceDE/>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rPr>
            </w:pPr>
            <w:r w:rsidRPr="008F6C28">
              <w:rPr>
                <w:rFonts w:eastAsia="Times New Roman" w:cs="Times New Roman"/>
                <w:color w:val="000000" w:themeColor="text1"/>
                <w:lang w:eastAsia="pt-BR"/>
              </w:rPr>
              <w:t>Visão Computacional</w:t>
            </w:r>
          </w:p>
        </w:tc>
        <w:tc>
          <w:tcPr>
            <w:tcW w:w="2977" w:type="dxa"/>
            <w:shd w:val="clear" w:color="auto" w:fill="auto"/>
            <w:noWrap/>
            <w:vAlign w:val="center"/>
          </w:tcPr>
          <w:p w:rsidR="00C62C62" w:rsidRPr="008F6C28" w:rsidRDefault="00C62C62" w:rsidP="00C62C62">
            <w:pPr>
              <w:tabs>
                <w:tab w:val="clear" w:pos="357"/>
              </w:tabs>
              <w:suppressAutoHyphens w:val="0"/>
              <w:autoSpaceDE/>
              <w:spacing w:before="0" w:after="0" w:line="240" w:lineRule="auto"/>
              <w:ind w:firstLine="0"/>
              <w:jc w:val="lef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lang w:eastAsia="pt-BR"/>
              </w:rPr>
            </w:pPr>
            <w:r>
              <w:rPr>
                <w:rFonts w:eastAsia="Times New Roman" w:cs="Times New Roman"/>
                <w:color w:val="000000" w:themeColor="text1"/>
                <w:lang w:eastAsia="pt-BR"/>
              </w:rPr>
              <w:t>Engenharia de Automação e Robótica</w:t>
            </w:r>
          </w:p>
        </w:tc>
      </w:tr>
    </w:tbl>
    <w:p w:rsidR="00ED0DAF" w:rsidRDefault="00ED0DAF" w:rsidP="00ED0DAF">
      <w:pPr>
        <w:pStyle w:val="Legenda"/>
        <w:rPr>
          <w:sz w:val="22"/>
        </w:rPr>
      </w:pPr>
    </w:p>
    <w:p w:rsidR="00FD733B" w:rsidRDefault="00FD733B">
      <w:pPr>
        <w:tabs>
          <w:tab w:val="clear" w:pos="357"/>
        </w:tabs>
        <w:suppressAutoHyphens w:val="0"/>
        <w:autoSpaceDE/>
        <w:spacing w:before="0" w:after="0" w:line="240" w:lineRule="auto"/>
        <w:ind w:firstLine="0"/>
        <w:jc w:val="left"/>
        <w:rPr>
          <w:rFonts w:eastAsia="Times New Roman"/>
          <w:b/>
          <w:bCs/>
          <w:i/>
          <w:iCs/>
          <w:color w:val="76923C" w:themeColor="accent3" w:themeShade="BF"/>
          <w:sz w:val="28"/>
          <w:szCs w:val="28"/>
        </w:rPr>
      </w:pPr>
      <w:r>
        <w:br w:type="page"/>
      </w:r>
    </w:p>
    <w:p w:rsidR="007727BA" w:rsidRPr="007727BA" w:rsidRDefault="007727BA" w:rsidP="00E915E0">
      <w:pPr>
        <w:pStyle w:val="Ttulo2"/>
      </w:pPr>
      <w:bookmarkStart w:id="40" w:name="_Toc490495569"/>
      <w:r w:rsidRPr="007727BA">
        <w:lastRenderedPageBreak/>
        <w:t>EMENTAS DAS DISCIPLINAS</w:t>
      </w:r>
      <w:bookmarkEnd w:id="40"/>
    </w:p>
    <w:p w:rsidR="007727BA" w:rsidRDefault="007727BA" w:rsidP="007727BA">
      <w:r>
        <w:t>As ementas das disciplinas obrigatórias e de opção limitadas oferecidas pelo BCC encontram-se no Anexo A. As ementas das disciplinas de opção limitada que não são oferecidas pelo BCC encontram-se no Anexo B. As ementas das disciplinas obrigatórias do BCC e oferecidas pelo BC&amp;T encontram-se no Anexo C.</w:t>
      </w:r>
    </w:p>
    <w:p w:rsidR="007727BA" w:rsidRPr="007727BA" w:rsidRDefault="007727BA" w:rsidP="007727BA"/>
    <w:p w:rsidR="00FD733B" w:rsidRDefault="00FD733B">
      <w:pPr>
        <w:tabs>
          <w:tab w:val="clear" w:pos="357"/>
        </w:tabs>
        <w:suppressAutoHyphens w:val="0"/>
        <w:autoSpaceDE/>
        <w:spacing w:before="0" w:after="0" w:line="240" w:lineRule="auto"/>
        <w:ind w:firstLine="0"/>
        <w:jc w:val="left"/>
        <w:rPr>
          <w:rFonts w:eastAsia="Times New Roman"/>
          <w:b/>
          <w:bCs/>
          <w:i/>
          <w:iCs/>
          <w:color w:val="76923C" w:themeColor="accent3" w:themeShade="BF"/>
          <w:sz w:val="28"/>
          <w:szCs w:val="28"/>
        </w:rPr>
      </w:pPr>
      <w:r>
        <w:br w:type="page"/>
      </w:r>
    </w:p>
    <w:p w:rsidR="00E915E0" w:rsidRPr="007727BA" w:rsidRDefault="00E915E0" w:rsidP="00E915E0">
      <w:pPr>
        <w:pStyle w:val="Ttulo2"/>
      </w:pPr>
      <w:bookmarkStart w:id="41" w:name="_Toc490495570"/>
      <w:r w:rsidRPr="007727BA">
        <w:lastRenderedPageBreak/>
        <w:t>AÇÕES ACADÊMICAS COMPLEMENTARES À FORMAÇÃO</w:t>
      </w:r>
      <w:bookmarkEnd w:id="41"/>
    </w:p>
    <w:p w:rsidR="00372406" w:rsidRPr="00172EAE" w:rsidRDefault="00420BCB" w:rsidP="00172EAE">
      <w:pPr>
        <w:rPr>
          <w:shd w:val="clear" w:color="auto" w:fill="FFFFFF"/>
        </w:rPr>
      </w:pPr>
      <w:r w:rsidRPr="007046FF">
        <w:rPr>
          <w:shd w:val="clear" w:color="auto" w:fill="FFFFFF"/>
        </w:rPr>
        <w:tab/>
      </w:r>
      <w:r w:rsidR="00372406" w:rsidRPr="007046FF">
        <w:rPr>
          <w:shd w:val="clear" w:color="auto" w:fill="FFFFFF"/>
        </w:rPr>
        <w:t>A UFABC possui diversos projetos e ações para promover a qualidade do ensino de</w:t>
      </w:r>
      <w:r w:rsidR="00372406" w:rsidRPr="00172EAE">
        <w:rPr>
          <w:shd w:val="clear" w:color="auto" w:fill="FFFFFF"/>
        </w:rPr>
        <w:t xml:space="preserve"> graduação, dos quais merecem destaque:</w:t>
      </w:r>
    </w:p>
    <w:p w:rsidR="00372406" w:rsidRPr="00172EAE" w:rsidRDefault="00372406" w:rsidP="00172EAE">
      <w:pPr>
        <w:rPr>
          <w:shd w:val="clear" w:color="auto" w:fill="FFFFFF"/>
        </w:rPr>
      </w:pPr>
      <w:r w:rsidRPr="00E915E0">
        <w:rPr>
          <w:b/>
          <w:color w:val="76923C" w:themeColor="accent3" w:themeShade="BF"/>
          <w:shd w:val="clear" w:color="auto" w:fill="FFFFFF"/>
        </w:rPr>
        <w:t>PEAT</w:t>
      </w:r>
      <w:r w:rsidRPr="00172EAE">
        <w:rPr>
          <w:shd w:val="clear" w:color="auto" w:fill="FFFFFF"/>
        </w:rPr>
        <w:t>: Projeto de Ensino-Aprendizagem Tutorial. Este projeto tem como objetivo, promover a adaptação do aluno ao projeto acadêmico da UFABC, orientando-o para uma transição tranquila e organizada do Ensino Médio para o Superior, em busca de sua independência e autonomia e a fim de torná-lo empreendedor de sua própria formação. O tutor é um docente dos quadros da UFABC que será responsável por acompanhar o desenvolvimento acadêmico do aluno. Será seu conselheiro, a quem deverá recorrer quando houver dúvidas a respeito de escolha de disciplinas, trancamento, estratégias de estudo, etc.</w:t>
      </w:r>
    </w:p>
    <w:p w:rsidR="00372406" w:rsidRPr="00172EAE" w:rsidRDefault="00372406" w:rsidP="00172EAE">
      <w:pPr>
        <w:rPr>
          <w:shd w:val="clear" w:color="auto" w:fill="FFFFFF"/>
        </w:rPr>
      </w:pPr>
      <w:r w:rsidRPr="00E915E0">
        <w:rPr>
          <w:b/>
          <w:color w:val="76923C" w:themeColor="accent3" w:themeShade="BF"/>
          <w:shd w:val="clear" w:color="auto" w:fill="FFFFFF"/>
        </w:rPr>
        <w:t>Projeto de Assistência Estudantil</w:t>
      </w:r>
      <w:r w:rsidRPr="00172EAE">
        <w:rPr>
          <w:shd w:val="clear" w:color="auto" w:fill="FFFFFF"/>
        </w:rPr>
        <w:t>: bolsa auxílio para alunos carentes.</w:t>
      </w:r>
    </w:p>
    <w:p w:rsidR="00372406" w:rsidRPr="00172EAE" w:rsidRDefault="00372406" w:rsidP="00172EAE">
      <w:pPr>
        <w:rPr>
          <w:shd w:val="clear" w:color="auto" w:fill="FFFFFF"/>
        </w:rPr>
      </w:pPr>
      <w:r w:rsidRPr="00E915E0">
        <w:rPr>
          <w:b/>
          <w:color w:val="76923C" w:themeColor="accent3" w:themeShade="BF"/>
          <w:shd w:val="clear" w:color="auto" w:fill="FFFFFF"/>
        </w:rPr>
        <w:t>Projeto Monitoria Acadêmica</w:t>
      </w:r>
      <w:r w:rsidRPr="00172EAE">
        <w:rPr>
          <w:shd w:val="clear" w:color="auto" w:fill="FFFFFF"/>
        </w:rPr>
        <w:t>: A cada quadrimestre são selecionados alunos para desenvolverem atividades de monitoria. As atividades de monitorias são dimensionadas pelos docentes de cada disciplina, as atividades desenvolvidas são acompanhadas por meio de relatórios e avaliações periódicas. O monitor auxilia os demais alunos da disciplina, levantando dúvidas a acerca dos conteúdos e exercícios (teóricos/práticos). A monitoria acadêmica é um projeto de apoio estudantil e, por isso, os alunos monitores recebem auxílio financeiro pelo desenvolvimento destas atividades. Entretanto, a ênfase dada ao programa de monitoria acadêmica está focada ao processo de desenvolvimento de conhecimento e maturidade profissional dos alunos, permitindo-lhes desenvolver ações que possibilitem a ampliação de seus conhecimentos.</w:t>
      </w:r>
    </w:p>
    <w:p w:rsidR="000A1797" w:rsidRPr="00172EAE" w:rsidRDefault="000A1797" w:rsidP="00172EAE">
      <w:pPr>
        <w:rPr>
          <w:shd w:val="clear" w:color="auto" w:fill="FFFFFF"/>
        </w:rPr>
      </w:pPr>
      <w:r w:rsidRPr="00E915E0">
        <w:rPr>
          <w:b/>
          <w:color w:val="76923C" w:themeColor="accent3" w:themeShade="BF"/>
          <w:shd w:val="clear" w:color="auto" w:fill="FFFFFF"/>
        </w:rPr>
        <w:t>PIBID</w:t>
      </w:r>
      <w:r w:rsidRPr="00E915E0">
        <w:rPr>
          <w:color w:val="76923C" w:themeColor="accent3" w:themeShade="BF"/>
          <w:shd w:val="clear" w:color="auto" w:fill="FFFFFF"/>
        </w:rPr>
        <w:t xml:space="preserve"> </w:t>
      </w:r>
      <w:r w:rsidRPr="00172EAE">
        <w:rPr>
          <w:shd w:val="clear" w:color="auto" w:fill="FFFFFF"/>
        </w:rPr>
        <w:t>– Programa Institucional de Bolsa de Iniciação à Docência: programa da Coordenação de Aperfeiçoamento de Pessoal de Nível Superior – CAPES que visa fomentar a iniciação à docência de estudantes das instituições públicas de Educação Superior, federais e estaduais, e preparar a formação de docentes em nível superior, em curso de 33 licenciatura presencial plena, para atuar na educação básica pública. O Projeto PIBID da UFABC selecionado nos termos do Edital Nº 001/2011/Capes e aprovado em 07 de abril de 2011 inclui um subprojeto na área de Filosofia, supervisionado pela Profa. Dra. Patrícia Del Nero Velasco.</w:t>
      </w:r>
    </w:p>
    <w:p w:rsidR="00E915E0" w:rsidRDefault="00372406" w:rsidP="00E915E0">
      <w:pPr>
        <w:rPr>
          <w:shd w:val="clear" w:color="auto" w:fill="FFFFFF"/>
        </w:rPr>
      </w:pPr>
      <w:r w:rsidRPr="00E915E0">
        <w:rPr>
          <w:b/>
          <w:color w:val="76923C" w:themeColor="accent3" w:themeShade="BF"/>
          <w:shd w:val="clear" w:color="auto" w:fill="FFFFFF"/>
        </w:rPr>
        <w:t>Projeto</w:t>
      </w:r>
      <w:r w:rsidR="00172EAE" w:rsidRPr="00E915E0">
        <w:rPr>
          <w:b/>
          <w:color w:val="76923C" w:themeColor="accent3" w:themeShade="BF"/>
          <w:shd w:val="clear" w:color="auto" w:fill="FFFFFF"/>
        </w:rPr>
        <w:t>s</w:t>
      </w:r>
      <w:r w:rsidRPr="00E915E0">
        <w:rPr>
          <w:b/>
          <w:color w:val="76923C" w:themeColor="accent3" w:themeShade="BF"/>
          <w:shd w:val="clear" w:color="auto" w:fill="FFFFFF"/>
        </w:rPr>
        <w:t xml:space="preserve"> de Iniciação Científica</w:t>
      </w:r>
      <w:r w:rsidRPr="00172EAE">
        <w:rPr>
          <w:shd w:val="clear" w:color="auto" w:fill="FFFFFF"/>
        </w:rPr>
        <w:t>: desenvolvido em parceria com a Pró-reitoria de Pesquisa, com participação nas reuniões do Comitê do Projeto de Iniciação Científica, colaborando na elaboração dos editais para bolsa de Iniciação Científica da UFA</w:t>
      </w:r>
      <w:r w:rsidR="00C27B4B">
        <w:rPr>
          <w:shd w:val="clear" w:color="auto" w:fill="FFFFFF"/>
        </w:rPr>
        <w:t>BC e do CNPq. A Iniciação Cientí</w:t>
      </w:r>
      <w:r w:rsidR="00C27B4B" w:rsidRPr="00172EAE">
        <w:rPr>
          <w:shd w:val="clear" w:color="auto" w:fill="FFFFFF"/>
        </w:rPr>
        <w:t>fica</w:t>
      </w:r>
      <w:r w:rsidRPr="00172EAE">
        <w:rPr>
          <w:shd w:val="clear" w:color="auto" w:fill="FFFFFF"/>
        </w:rPr>
        <w:t xml:space="preserve"> da UFABC permite introduzir os alunos</w:t>
      </w:r>
      <w:r w:rsidR="00C27B4B">
        <w:rPr>
          <w:shd w:val="clear" w:color="auto" w:fill="FFFFFF"/>
        </w:rPr>
        <w:t xml:space="preserve"> de graduação na pesquisa cientí</w:t>
      </w:r>
      <w:r w:rsidR="00C27B4B" w:rsidRPr="00172EAE">
        <w:rPr>
          <w:shd w:val="clear" w:color="auto" w:fill="FFFFFF"/>
        </w:rPr>
        <w:t>fica</w:t>
      </w:r>
      <w:r w:rsidRPr="00172EAE">
        <w:rPr>
          <w:shd w:val="clear" w:color="auto" w:fill="FFFFFF"/>
        </w:rPr>
        <w:t xml:space="preserve">, visando fundamentalmente, colocar o aluno desde cedo em contato direto com a atividade científica e </w:t>
      </w:r>
      <w:r w:rsidRPr="00172EAE">
        <w:rPr>
          <w:shd w:val="clear" w:color="auto" w:fill="FFFFFF"/>
        </w:rPr>
        <w:lastRenderedPageBreak/>
        <w:t>engajá-lo na pesquisa. Tem como característica o apoio teórico e metodológico à realização de um projeto de pesquisa e constitui um canal adequado de auxílio para a formação de uma nova mentalidade no aluno. Para isso a bolsa de iniciação científica é um incentivo individual que se concretiza como estratégia exemplar de financiamento aos projetos de relevância e ade</w:t>
      </w:r>
      <w:r w:rsidR="00E915E0">
        <w:rPr>
          <w:shd w:val="clear" w:color="auto" w:fill="FFFFFF"/>
        </w:rPr>
        <w:t xml:space="preserve">rentes ao propósito científico. </w:t>
      </w:r>
    </w:p>
    <w:p w:rsidR="00172EAE" w:rsidRPr="00172EAE" w:rsidRDefault="00172EAE" w:rsidP="00E915E0">
      <w:pPr>
        <w:rPr>
          <w:shd w:val="clear" w:color="auto" w:fill="FFFFFF"/>
        </w:rPr>
      </w:pPr>
      <w:r w:rsidRPr="00172EAE">
        <w:rPr>
          <w:shd w:val="clear" w:color="auto" w:fill="FFFFFF"/>
        </w:rPr>
        <w:t>A pesquisa científica objetiva fundamentalmente contribuir para a evolução do</w:t>
      </w:r>
      <w:r>
        <w:rPr>
          <w:shd w:val="clear" w:color="auto" w:fill="FFFFFF"/>
        </w:rPr>
        <w:t xml:space="preserve"> </w:t>
      </w:r>
      <w:r w:rsidRPr="00172EAE">
        <w:rPr>
          <w:shd w:val="clear" w:color="auto" w:fill="FFFFFF"/>
        </w:rPr>
        <w:t>conhecimento humano em todos os setores, sendo assim fundamental em</w:t>
      </w:r>
      <w:r>
        <w:rPr>
          <w:shd w:val="clear" w:color="auto" w:fill="FFFFFF"/>
        </w:rPr>
        <w:t xml:space="preserve"> </w:t>
      </w:r>
      <w:r w:rsidRPr="00172EAE">
        <w:rPr>
          <w:shd w:val="clear" w:color="auto" w:fill="FFFFFF"/>
        </w:rPr>
        <w:t>universidades como a UFABC.</w:t>
      </w:r>
      <w:r>
        <w:rPr>
          <w:shd w:val="clear" w:color="auto" w:fill="FFFFFF"/>
        </w:rPr>
        <w:t xml:space="preserve"> </w:t>
      </w:r>
      <w:r w:rsidRPr="00172EAE">
        <w:rPr>
          <w:shd w:val="clear" w:color="auto" w:fill="FFFFFF"/>
        </w:rPr>
        <w:t>Considerando que ensino e pesquisa são indissociáveis, a Universidade</w:t>
      </w:r>
      <w:r>
        <w:rPr>
          <w:shd w:val="clear" w:color="auto" w:fill="FFFFFF"/>
        </w:rPr>
        <w:t xml:space="preserve"> </w:t>
      </w:r>
      <w:r w:rsidRPr="00172EAE">
        <w:rPr>
          <w:shd w:val="clear" w:color="auto" w:fill="FFFFFF"/>
        </w:rPr>
        <w:t>acredita que o aluno não deve passar o tempo todo em sala de aula e sim buscar o</w:t>
      </w:r>
      <w:r>
        <w:rPr>
          <w:shd w:val="clear" w:color="auto" w:fill="FFFFFF"/>
        </w:rPr>
        <w:t xml:space="preserve"> </w:t>
      </w:r>
      <w:r w:rsidRPr="00172EAE">
        <w:rPr>
          <w:shd w:val="clear" w:color="auto" w:fill="FFFFFF"/>
        </w:rPr>
        <w:t>aprendizado com outras ferramentas. A Iniciação Científica (IC) é uma ferramenta de</w:t>
      </w:r>
      <w:r>
        <w:rPr>
          <w:shd w:val="clear" w:color="auto" w:fill="FFFFFF"/>
        </w:rPr>
        <w:t xml:space="preserve"> </w:t>
      </w:r>
      <w:r w:rsidRPr="00172EAE">
        <w:rPr>
          <w:shd w:val="clear" w:color="auto" w:fill="FFFFFF"/>
        </w:rPr>
        <w:t>apoio teórico e metodológico à realização do projeto pedagógico, sendo assim um</w:t>
      </w:r>
      <w:r>
        <w:rPr>
          <w:shd w:val="clear" w:color="auto" w:fill="FFFFFF"/>
        </w:rPr>
        <w:t xml:space="preserve"> </w:t>
      </w:r>
      <w:r w:rsidRPr="00172EAE">
        <w:rPr>
          <w:shd w:val="clear" w:color="auto" w:fill="FFFFFF"/>
        </w:rPr>
        <w:t>instrumento de formação.</w:t>
      </w:r>
    </w:p>
    <w:p w:rsidR="00172EAE" w:rsidRPr="00172EAE" w:rsidRDefault="00172EAE" w:rsidP="00172EAE">
      <w:pPr>
        <w:rPr>
          <w:shd w:val="clear" w:color="auto" w:fill="FFFFFF"/>
        </w:rPr>
      </w:pPr>
      <w:r w:rsidRPr="00172EAE">
        <w:rPr>
          <w:shd w:val="clear" w:color="auto" w:fill="FFFFFF"/>
        </w:rPr>
        <w:t>A UFABC possui três programas de iniciação à pesquisa científica, a saber:</w:t>
      </w:r>
    </w:p>
    <w:p w:rsidR="00172EAE" w:rsidRPr="00172EAE" w:rsidRDefault="00172EAE" w:rsidP="00172EAE">
      <w:pPr>
        <w:rPr>
          <w:shd w:val="clear" w:color="auto" w:fill="FFFFFF"/>
        </w:rPr>
      </w:pPr>
      <w:r w:rsidRPr="00172EAE">
        <w:rPr>
          <w:shd w:val="clear" w:color="auto" w:fill="FFFFFF"/>
        </w:rPr>
        <w:t>Pesquisando Desde o Primeiro Dia – PDPD</w:t>
      </w:r>
      <w:r>
        <w:rPr>
          <w:shd w:val="clear" w:color="auto" w:fill="FFFFFF"/>
        </w:rPr>
        <w:t>:  p</w:t>
      </w:r>
      <w:r w:rsidRPr="00172EAE">
        <w:rPr>
          <w:shd w:val="clear" w:color="auto" w:fill="FFFFFF"/>
        </w:rPr>
        <w:t>rograma de concessão de bolsas destinado a alunos do primeiro ano da</w:t>
      </w:r>
      <w:r>
        <w:rPr>
          <w:shd w:val="clear" w:color="auto" w:fill="FFFFFF"/>
        </w:rPr>
        <w:t xml:space="preserve"> </w:t>
      </w:r>
      <w:r w:rsidRPr="00172EAE">
        <w:rPr>
          <w:shd w:val="clear" w:color="auto" w:fill="FFFFFF"/>
        </w:rPr>
        <w:t>Universidade. Seus recursos são provenientes da Pró-Reitoria de</w:t>
      </w:r>
      <w:r>
        <w:rPr>
          <w:shd w:val="clear" w:color="auto" w:fill="FFFFFF"/>
        </w:rPr>
        <w:t xml:space="preserve"> </w:t>
      </w:r>
      <w:r w:rsidRPr="00172EAE">
        <w:rPr>
          <w:shd w:val="clear" w:color="auto" w:fill="FFFFFF"/>
        </w:rPr>
        <w:t>Graduação (PROGRAD). Este programa visa dar ao aluno ingressante a</w:t>
      </w:r>
      <w:r>
        <w:rPr>
          <w:shd w:val="clear" w:color="auto" w:fill="FFFFFF"/>
        </w:rPr>
        <w:t xml:space="preserve"> </w:t>
      </w:r>
      <w:r w:rsidRPr="00172EAE">
        <w:rPr>
          <w:shd w:val="clear" w:color="auto" w:fill="FFFFFF"/>
        </w:rPr>
        <w:t>ideia de que a pesquisa científico-pedagógica é parte fundamental de sua</w:t>
      </w:r>
      <w:r>
        <w:rPr>
          <w:shd w:val="clear" w:color="auto" w:fill="FFFFFF"/>
        </w:rPr>
        <w:t xml:space="preserve"> </w:t>
      </w:r>
      <w:r w:rsidRPr="00172EAE">
        <w:rPr>
          <w:shd w:val="clear" w:color="auto" w:fill="FFFFFF"/>
        </w:rPr>
        <w:t>formação.</w:t>
      </w:r>
    </w:p>
    <w:p w:rsidR="00172EAE" w:rsidRPr="00172EAE" w:rsidRDefault="00172EAE" w:rsidP="00172EAE">
      <w:pPr>
        <w:rPr>
          <w:shd w:val="clear" w:color="auto" w:fill="FFFFFF"/>
        </w:rPr>
      </w:pPr>
      <w:r w:rsidRPr="00E915E0">
        <w:rPr>
          <w:b/>
          <w:color w:val="76923C" w:themeColor="accent3" w:themeShade="BF"/>
          <w:shd w:val="clear" w:color="auto" w:fill="FFFFFF"/>
        </w:rPr>
        <w:t>Programa de Iniciação Científica – PIC</w:t>
      </w:r>
      <w:r>
        <w:rPr>
          <w:shd w:val="clear" w:color="auto" w:fill="FFFFFF"/>
        </w:rPr>
        <w:t xml:space="preserve">: </w:t>
      </w:r>
      <w:r w:rsidRPr="00172EAE">
        <w:rPr>
          <w:shd w:val="clear" w:color="auto" w:fill="FFFFFF"/>
        </w:rPr>
        <w:t>Programa de concessão de bolsas financiado pela própria UFABC.</w:t>
      </w:r>
    </w:p>
    <w:p w:rsidR="00172EAE" w:rsidRPr="00172EAE" w:rsidRDefault="00172EAE" w:rsidP="00172EAE">
      <w:pPr>
        <w:rPr>
          <w:shd w:val="clear" w:color="auto" w:fill="FFFFFF"/>
        </w:rPr>
      </w:pPr>
      <w:r w:rsidRPr="00E915E0">
        <w:rPr>
          <w:b/>
          <w:color w:val="76923C" w:themeColor="accent3" w:themeShade="BF"/>
          <w:shd w:val="clear" w:color="auto" w:fill="FFFFFF"/>
        </w:rPr>
        <w:t>Programa Institucional de Bolsas de Iniciação Científica – PIBIC:</w:t>
      </w:r>
      <w:r>
        <w:rPr>
          <w:shd w:val="clear" w:color="auto" w:fill="FFFFFF"/>
        </w:rPr>
        <w:t xml:space="preserve"> </w:t>
      </w:r>
      <w:r w:rsidRPr="00172EAE">
        <w:rPr>
          <w:shd w:val="clear" w:color="auto" w:fill="FFFFFF"/>
        </w:rPr>
        <w:t>Programa de concessão de bolsas do CNPq através do qual a Pró-Reitoria</w:t>
      </w:r>
      <w:r>
        <w:rPr>
          <w:shd w:val="clear" w:color="auto" w:fill="FFFFFF"/>
        </w:rPr>
        <w:t xml:space="preserve"> </w:t>
      </w:r>
      <w:r w:rsidRPr="00172EAE">
        <w:rPr>
          <w:shd w:val="clear" w:color="auto" w:fill="FFFFFF"/>
        </w:rPr>
        <w:t>de Pesquisa (PROPES) obtém anualmente uma quota institucional de</w:t>
      </w:r>
      <w:r>
        <w:rPr>
          <w:shd w:val="clear" w:color="auto" w:fill="FFFFFF"/>
        </w:rPr>
        <w:t xml:space="preserve"> </w:t>
      </w:r>
      <w:r w:rsidRPr="00172EAE">
        <w:rPr>
          <w:shd w:val="clear" w:color="auto" w:fill="FFFFFF"/>
        </w:rPr>
        <w:t>bolsas.</w:t>
      </w:r>
    </w:p>
    <w:p w:rsidR="00172EAE" w:rsidRPr="00172EAE" w:rsidRDefault="00172EAE" w:rsidP="00172EAE">
      <w:pPr>
        <w:rPr>
          <w:shd w:val="clear" w:color="auto" w:fill="FFFFFF"/>
        </w:rPr>
      </w:pPr>
      <w:r w:rsidRPr="00E915E0">
        <w:rPr>
          <w:b/>
          <w:color w:val="76923C" w:themeColor="accent3" w:themeShade="BF"/>
          <w:shd w:val="clear" w:color="auto" w:fill="FFFFFF"/>
        </w:rPr>
        <w:t>Programa PIBIC nas Ações Afirmativas – PIBIC-Af</w:t>
      </w:r>
      <w:r>
        <w:rPr>
          <w:shd w:val="clear" w:color="auto" w:fill="FFFFFF"/>
        </w:rPr>
        <w:t xml:space="preserve">: </w:t>
      </w:r>
      <w:r w:rsidRPr="00172EAE">
        <w:rPr>
          <w:shd w:val="clear" w:color="auto" w:fill="FFFFFF"/>
        </w:rPr>
        <w:t>Programa de concessão de bolsas do CNPq voltado às universidades</w:t>
      </w:r>
      <w:r>
        <w:rPr>
          <w:shd w:val="clear" w:color="auto" w:fill="FFFFFF"/>
        </w:rPr>
        <w:t xml:space="preserve"> </w:t>
      </w:r>
      <w:r w:rsidRPr="00172EAE">
        <w:rPr>
          <w:shd w:val="clear" w:color="auto" w:fill="FFFFFF"/>
        </w:rPr>
        <w:t>públicas que são beneficiárias de cotas PIBIC e que têm alunos cuja</w:t>
      </w:r>
      <w:r>
        <w:rPr>
          <w:shd w:val="clear" w:color="auto" w:fill="FFFFFF"/>
        </w:rPr>
        <w:t xml:space="preserve"> </w:t>
      </w:r>
      <w:r w:rsidRPr="00172EAE">
        <w:rPr>
          <w:shd w:val="clear" w:color="auto" w:fill="FFFFFF"/>
        </w:rPr>
        <w:t>inserção no ambiente acadêmico se deu por uma ação afirmativa no</w:t>
      </w:r>
      <w:r>
        <w:rPr>
          <w:shd w:val="clear" w:color="auto" w:fill="FFFFFF"/>
        </w:rPr>
        <w:t xml:space="preserve"> </w:t>
      </w:r>
      <w:r w:rsidRPr="00172EAE">
        <w:rPr>
          <w:shd w:val="clear" w:color="auto" w:fill="FFFFFF"/>
        </w:rPr>
        <w:t>vestibular.</w:t>
      </w:r>
    </w:p>
    <w:p w:rsidR="00172EAE" w:rsidRDefault="00010203" w:rsidP="00010203">
      <w:pPr>
        <w:ind w:firstLine="0"/>
        <w:rPr>
          <w:shd w:val="clear" w:color="auto" w:fill="FFFFFF"/>
        </w:rPr>
      </w:pPr>
      <w:r>
        <w:rPr>
          <w:shd w:val="clear" w:color="auto" w:fill="FFFFFF"/>
        </w:rPr>
        <w:tab/>
      </w:r>
      <w:r w:rsidR="00172EAE" w:rsidRPr="00172EAE">
        <w:rPr>
          <w:shd w:val="clear" w:color="auto" w:fill="FFFFFF"/>
        </w:rPr>
        <w:t>Uma parte importante da produtividade científica são as apresentações de</w:t>
      </w:r>
      <w:r w:rsidR="00172EAE">
        <w:rPr>
          <w:shd w:val="clear" w:color="auto" w:fill="FFFFFF"/>
        </w:rPr>
        <w:t xml:space="preserve"> </w:t>
      </w:r>
      <w:r w:rsidR="00172EAE" w:rsidRPr="00172EAE">
        <w:rPr>
          <w:shd w:val="clear" w:color="auto" w:fill="FFFFFF"/>
        </w:rPr>
        <w:t>trabalhos em congressos e simpósios, denominada “Bolsa Auxílio Eventos”. A</w:t>
      </w:r>
      <w:r w:rsidR="00172EAE">
        <w:rPr>
          <w:shd w:val="clear" w:color="auto" w:fill="FFFFFF"/>
        </w:rPr>
        <w:t xml:space="preserve"> </w:t>
      </w:r>
      <w:r w:rsidR="00172EAE" w:rsidRPr="00172EAE">
        <w:rPr>
          <w:shd w:val="clear" w:color="auto" w:fill="FFFFFF"/>
        </w:rPr>
        <w:t>PROGRAD disponibiliza uma bolsa auxílio para participação nestes eventos, tendo por</w:t>
      </w:r>
      <w:r w:rsidR="00172EAE">
        <w:rPr>
          <w:shd w:val="clear" w:color="auto" w:fill="FFFFFF"/>
        </w:rPr>
        <w:t xml:space="preserve"> </w:t>
      </w:r>
      <w:r w:rsidR="00172EAE" w:rsidRPr="00172EAE">
        <w:rPr>
          <w:shd w:val="clear" w:color="auto" w:fill="FFFFFF"/>
        </w:rPr>
        <w:t>finalidade suprir despesas referentes à participação dos alunos, como taxa de</w:t>
      </w:r>
      <w:r w:rsidR="00172EAE">
        <w:rPr>
          <w:shd w:val="clear" w:color="auto" w:fill="FFFFFF"/>
        </w:rPr>
        <w:t xml:space="preserve"> </w:t>
      </w:r>
      <w:r w:rsidR="00172EAE" w:rsidRPr="00172EAE">
        <w:rPr>
          <w:shd w:val="clear" w:color="auto" w:fill="FFFFFF"/>
        </w:rPr>
        <w:t>inscrição e custos de viagem em eventos fora da UFABC. É importante salientar que</w:t>
      </w:r>
      <w:r w:rsidR="00172EAE">
        <w:rPr>
          <w:shd w:val="clear" w:color="auto" w:fill="FFFFFF"/>
        </w:rPr>
        <w:t xml:space="preserve"> </w:t>
      </w:r>
      <w:r w:rsidR="00172EAE" w:rsidRPr="00172EAE">
        <w:rPr>
          <w:shd w:val="clear" w:color="auto" w:fill="FFFFFF"/>
        </w:rPr>
        <w:t>nossos alunos de IC não participam somente de eventos de Iniciação Científica, mas</w:t>
      </w:r>
      <w:r w:rsidR="00172EAE">
        <w:rPr>
          <w:shd w:val="clear" w:color="auto" w:fill="FFFFFF"/>
        </w:rPr>
        <w:t xml:space="preserve"> </w:t>
      </w:r>
      <w:r w:rsidR="00172EAE" w:rsidRPr="00172EAE">
        <w:rPr>
          <w:shd w:val="clear" w:color="auto" w:fill="FFFFFF"/>
        </w:rPr>
        <w:t>também de outros congressos e simpósios, inclusive com alunos de pós-graduação e</w:t>
      </w:r>
      <w:r w:rsidR="00172EAE">
        <w:rPr>
          <w:shd w:val="clear" w:color="auto" w:fill="FFFFFF"/>
        </w:rPr>
        <w:t xml:space="preserve"> </w:t>
      </w:r>
      <w:r w:rsidR="00172EAE" w:rsidRPr="00172EAE">
        <w:rPr>
          <w:shd w:val="clear" w:color="auto" w:fill="FFFFFF"/>
        </w:rPr>
        <w:t>demais pesquisadores.</w:t>
      </w:r>
      <w:r w:rsidR="00172EAE" w:rsidRPr="00172EAE">
        <w:rPr>
          <w:shd w:val="clear" w:color="auto" w:fill="FFFFFF"/>
        </w:rPr>
        <w:cr/>
      </w:r>
      <w:r>
        <w:rPr>
          <w:shd w:val="clear" w:color="auto" w:fill="FFFFFF"/>
        </w:rPr>
        <w:t xml:space="preserve">        </w:t>
      </w:r>
      <w:r w:rsidR="00172EAE" w:rsidRPr="00172EAE">
        <w:rPr>
          <w:shd w:val="clear" w:color="auto" w:fill="FFFFFF"/>
        </w:rPr>
        <w:t>Finalmente o programa de IC exige a apresentação das pesquisas</w:t>
      </w:r>
      <w:r w:rsidR="00172EAE">
        <w:rPr>
          <w:shd w:val="clear" w:color="auto" w:fill="FFFFFF"/>
        </w:rPr>
        <w:t xml:space="preserve"> </w:t>
      </w:r>
      <w:r w:rsidR="00172EAE" w:rsidRPr="00172EAE">
        <w:rPr>
          <w:shd w:val="clear" w:color="auto" w:fill="FFFFFF"/>
        </w:rPr>
        <w:t>desenvolvidas para avaliação pelos Comitês Institucional e Externo, o que ocorre</w:t>
      </w:r>
      <w:r w:rsidR="00172EAE">
        <w:rPr>
          <w:shd w:val="clear" w:color="auto" w:fill="FFFFFF"/>
        </w:rPr>
        <w:t xml:space="preserve"> </w:t>
      </w:r>
      <w:r w:rsidR="00172EAE" w:rsidRPr="00172EAE">
        <w:rPr>
          <w:shd w:val="clear" w:color="auto" w:fill="FFFFFF"/>
        </w:rPr>
        <w:t xml:space="preserve">anualmente no Simpósio de </w:t>
      </w:r>
      <w:r w:rsidR="00172EAE" w:rsidRPr="00172EAE">
        <w:rPr>
          <w:shd w:val="clear" w:color="auto" w:fill="FFFFFF"/>
        </w:rPr>
        <w:lastRenderedPageBreak/>
        <w:t>Iniciação Científica (SIC) e por meio de relatórios das</w:t>
      </w:r>
      <w:r w:rsidR="00172EAE">
        <w:rPr>
          <w:shd w:val="clear" w:color="auto" w:fill="FFFFFF"/>
        </w:rPr>
        <w:t xml:space="preserve"> </w:t>
      </w:r>
      <w:r w:rsidR="00172EAE" w:rsidRPr="00172EAE">
        <w:rPr>
          <w:shd w:val="clear" w:color="auto" w:fill="FFFFFF"/>
        </w:rPr>
        <w:t>atividades. Há, também, a premiação para os trabalhos que obtiveram destaque.</w:t>
      </w:r>
    </w:p>
    <w:p w:rsidR="00010203" w:rsidRDefault="00010203" w:rsidP="00010203">
      <w:pPr>
        <w:rPr>
          <w:shd w:val="clear" w:color="auto" w:fill="FFFFFF"/>
        </w:rPr>
      </w:pPr>
      <w:r>
        <w:rPr>
          <w:b/>
          <w:color w:val="76923C" w:themeColor="accent3" w:themeShade="BF"/>
          <w:shd w:val="clear" w:color="auto" w:fill="FFFFFF"/>
        </w:rPr>
        <w:t>Atividades de Extensão</w:t>
      </w:r>
      <w:r>
        <w:rPr>
          <w:shd w:val="clear" w:color="auto" w:fill="FFFFFF"/>
        </w:rPr>
        <w:t>: Algumas atividades de extensão oferecem bolsas para alunos</w:t>
      </w:r>
      <w:r w:rsidRPr="00172EAE">
        <w:rPr>
          <w:shd w:val="clear" w:color="auto" w:fill="FFFFFF"/>
        </w:rPr>
        <w:t>.</w:t>
      </w:r>
    </w:p>
    <w:p w:rsidR="00010203" w:rsidRDefault="00010203" w:rsidP="00010203">
      <w:pPr>
        <w:rPr>
          <w:shd w:val="clear" w:color="auto" w:fill="FFFFFF"/>
        </w:rPr>
      </w:pPr>
      <w:r>
        <w:rPr>
          <w:shd w:val="clear" w:color="auto" w:fill="FFFFFF"/>
        </w:rPr>
        <w:t>Essas atividades de extensão são aquelas que ultrapassam o âmbito específico de atuação do Instituto no que se refere ao Ensino (Graduação e Pós-Graduação) e Pesquisa.</w:t>
      </w:r>
    </w:p>
    <w:p w:rsidR="00010203" w:rsidRDefault="00010203" w:rsidP="00010203">
      <w:pPr>
        <w:rPr>
          <w:shd w:val="clear" w:color="auto" w:fill="FFFFFF"/>
        </w:rPr>
      </w:pPr>
      <w:r>
        <w:rPr>
          <w:shd w:val="clear" w:color="auto" w:fill="FFFFFF"/>
        </w:rPr>
        <w:t>A Extensão é uma das funções sociais da Universidade, realizada por meio de um conjunto de ações dirigidas à sociedade, as quais devem estar indissociavelmente vinculadas ao Ensino e à Pesquisa. Num âmbito geral, sua finalidade é a promoção e o desenvolvimento do bem-estar físico, espiritual e social, a promoção e a garantia dos valores democráticos de igualdade de direitos e de participação, o respeito à pessoa e à sustentabilidade das intervenções no ambiente.</w:t>
      </w:r>
    </w:p>
    <w:p w:rsidR="00010203" w:rsidRDefault="00010203" w:rsidP="00010203">
      <w:pPr>
        <w:rPr>
          <w:shd w:val="clear" w:color="auto" w:fill="FFFFFF"/>
        </w:rPr>
      </w:pPr>
      <w:r>
        <w:rPr>
          <w:shd w:val="clear" w:color="auto" w:fill="FFFFFF"/>
        </w:rPr>
        <w:t>Ela é considerada importante para o aluno, pois além de geradora de políticas públicas, a Extensão Universitária serve como instrumento de inserção social, aproximando a academia das comunidades adjacentes e pode despertar interesses políticos e sociais nos alunos.</w:t>
      </w:r>
    </w:p>
    <w:p w:rsidR="00FD733B" w:rsidRDefault="00FD733B">
      <w:pPr>
        <w:tabs>
          <w:tab w:val="clear" w:pos="357"/>
        </w:tabs>
        <w:suppressAutoHyphens w:val="0"/>
        <w:autoSpaceDE/>
        <w:spacing w:before="0" w:after="0" w:line="240" w:lineRule="auto"/>
        <w:ind w:firstLine="0"/>
        <w:jc w:val="left"/>
        <w:rPr>
          <w:rFonts w:eastAsia="Times New Roman"/>
          <w:b/>
          <w:bCs/>
          <w:i/>
          <w:iCs/>
          <w:color w:val="76923C" w:themeColor="accent3" w:themeShade="BF"/>
          <w:sz w:val="28"/>
          <w:szCs w:val="28"/>
        </w:rPr>
      </w:pPr>
      <w:r>
        <w:br w:type="page"/>
      </w:r>
    </w:p>
    <w:p w:rsidR="00420BCB" w:rsidRPr="003F5A14" w:rsidRDefault="00420BCB" w:rsidP="00E915E0">
      <w:pPr>
        <w:pStyle w:val="Ttulo2"/>
      </w:pPr>
      <w:bookmarkStart w:id="42" w:name="_Toc490495571"/>
      <w:r w:rsidRPr="003F5A14">
        <w:lastRenderedPageBreak/>
        <w:t xml:space="preserve">ATIVIDADES </w:t>
      </w:r>
      <w:r w:rsidRPr="00E915E0">
        <w:t>COMPLEMENTARES</w:t>
      </w:r>
      <w:bookmarkEnd w:id="42"/>
    </w:p>
    <w:p w:rsidR="005D4A15" w:rsidRDefault="005D4A15" w:rsidP="005D4A15">
      <w:r>
        <w:t>As atividades complementares são todas as atividades de diversas naturezas, que não se incluem no desenvolvimento regular das disciplinas constantes na grade curricular do BCC, mas que são relevantes para a formação do aluno.</w:t>
      </w:r>
    </w:p>
    <w:p w:rsidR="005D4A15" w:rsidRDefault="005D4A15" w:rsidP="005D4A15">
      <w:r>
        <w:t>O objetivo do incentivo à realização de atividades complementares consiste em fornecer ao estudante a oportunidade de enriquecer sua formação com a participação em atividades de natureza diversificada. Como consequência, tem-se a acentuação do caráter interdisciplinar e amplo da formação do aluno, além do fortalecimento do vínculo entre teoria e prática.</w:t>
      </w:r>
    </w:p>
    <w:p w:rsidR="005D4A15" w:rsidRDefault="005D4A15" w:rsidP="005D4A15">
      <w:r>
        <w:t>Uma vez que o BC&amp;T é requisito para o BCC, e neste curso já está prevista a realização de 120 horas de atividades complementares, o BCC não exigirá a realização de atividades complementares específicas além das já previstas no BC&amp;T.</w:t>
      </w:r>
    </w:p>
    <w:p w:rsidR="005D4A15" w:rsidRDefault="005D4A15" w:rsidP="005D4A15">
      <w:r>
        <w:t>As atividades complementares são divididas em três grupos:</w:t>
      </w:r>
    </w:p>
    <w:p w:rsidR="005D4A15" w:rsidRDefault="005D4A15" w:rsidP="005D4A15">
      <w:r>
        <w:t>•</w:t>
      </w:r>
      <w:r>
        <w:tab/>
        <w:t>Atividades de complementação da formação social, humana, cultural e acadêmica.</w:t>
      </w:r>
    </w:p>
    <w:p w:rsidR="005D4A15" w:rsidRDefault="005D4A15" w:rsidP="005D4A15">
      <w:r>
        <w:t>•</w:t>
      </w:r>
      <w:r>
        <w:tab/>
        <w:t>Atividades de cunho comunitário e de interesse coletivo.</w:t>
      </w:r>
    </w:p>
    <w:p w:rsidR="005D4A15" w:rsidRDefault="005D4A15" w:rsidP="005D4A15">
      <w:r>
        <w:t>•</w:t>
      </w:r>
      <w:r>
        <w:tab/>
        <w:t>Atividades de iniciação científica, tecnológica e de formação profissional.</w:t>
      </w:r>
    </w:p>
    <w:p w:rsidR="00420BCB" w:rsidRDefault="005D4A15" w:rsidP="005D4A15">
      <w:r>
        <w:t>A forma de validação da carga horária dessas atividades encontra-se na Resolução ConsEP</w:t>
      </w:r>
      <w:r w:rsidR="007B0FCE">
        <w:t>E</w:t>
      </w:r>
      <w:r>
        <w:t xml:space="preserve"> nº 43 de 07/12/2009. De acordo com esta resolução, cabe à Pró-Reitoria de Graduação (PROGRAD) da UFABC dispor em regulamento específico as atribuições dos envolvidos e o fluxo do processo de validação das atividades complementares. As atividades complementares poderão ser realizadas na própria UFABC ou em organizações públicas e privadas. Elas devem ocorrer preferencialmente aos sábados ou no contraturno das aulas, não sendo justificativa para faltas em atividades curriculares do curso.</w:t>
      </w:r>
    </w:p>
    <w:p w:rsidR="00DD426C" w:rsidRPr="00881605" w:rsidRDefault="00DD426C" w:rsidP="00881605">
      <w:pPr>
        <w:ind w:firstLine="0"/>
        <w:rPr>
          <w:b/>
        </w:rPr>
      </w:pPr>
    </w:p>
    <w:p w:rsidR="00FD733B" w:rsidRDefault="00FD733B">
      <w:pPr>
        <w:tabs>
          <w:tab w:val="clear" w:pos="357"/>
        </w:tabs>
        <w:suppressAutoHyphens w:val="0"/>
        <w:autoSpaceDE/>
        <w:spacing w:before="0" w:after="0" w:line="240" w:lineRule="auto"/>
        <w:ind w:firstLine="0"/>
        <w:jc w:val="left"/>
        <w:rPr>
          <w:rFonts w:eastAsia="Times New Roman"/>
          <w:b/>
          <w:bCs/>
          <w:i/>
          <w:iCs/>
          <w:color w:val="76923C" w:themeColor="accent3" w:themeShade="BF"/>
          <w:sz w:val="28"/>
          <w:szCs w:val="28"/>
        </w:rPr>
      </w:pPr>
      <w:r>
        <w:br w:type="page"/>
      </w:r>
    </w:p>
    <w:p w:rsidR="00CE305A" w:rsidRPr="00F55884" w:rsidRDefault="00CE305A" w:rsidP="00E915E0">
      <w:pPr>
        <w:pStyle w:val="Ttulo2"/>
      </w:pPr>
      <w:bookmarkStart w:id="43" w:name="_Toc490495572"/>
      <w:r w:rsidRPr="00F55884">
        <w:lastRenderedPageBreak/>
        <w:t xml:space="preserve">ESTÁGIO </w:t>
      </w:r>
      <w:r w:rsidRPr="003F5A14">
        <w:t>CURRICULAR</w:t>
      </w:r>
      <w:bookmarkEnd w:id="43"/>
    </w:p>
    <w:p w:rsidR="003B6B67" w:rsidRPr="003F5A14" w:rsidRDefault="003B6B67" w:rsidP="003B6B67">
      <w:pPr>
        <w:rPr>
          <w:shd w:val="clear" w:color="auto" w:fill="FFFFFF"/>
        </w:rPr>
      </w:pPr>
      <w:r w:rsidRPr="003F5A14">
        <w:rPr>
          <w:shd w:val="clear" w:color="auto" w:fill="FFFFFF"/>
        </w:rPr>
        <w:t xml:space="preserve">O estágio curricular do Curso de Bacharelado em Ciência da Computação (BCC) da Universidade Federal do ABC (UFABC) é caracterizado como um conjunto de atividades de aprendizagem profissional e cultural proporcionadas ao estudante pela participação em situações reais da vida e de seu meio, realizadas sob a responsabilidade da </w:t>
      </w:r>
      <w:r w:rsidRPr="003F5A14">
        <w:rPr>
          <w:b/>
          <w:shd w:val="clear" w:color="auto" w:fill="FFFFFF"/>
        </w:rPr>
        <w:t>Coordenação de Estágio e d</w:t>
      </w:r>
      <w:r w:rsidR="00F55884">
        <w:rPr>
          <w:b/>
          <w:shd w:val="clear" w:color="auto" w:fill="FFFFFF"/>
        </w:rPr>
        <w:t>a</w:t>
      </w:r>
      <w:r w:rsidRPr="003F5A14">
        <w:rPr>
          <w:b/>
          <w:shd w:val="clear" w:color="auto" w:fill="FFFFFF"/>
        </w:rPr>
        <w:t xml:space="preserve"> C</w:t>
      </w:r>
      <w:r w:rsidR="00F55884">
        <w:rPr>
          <w:b/>
          <w:shd w:val="clear" w:color="auto" w:fill="FFFFFF"/>
        </w:rPr>
        <w:t xml:space="preserve">oordenação </w:t>
      </w:r>
      <w:r w:rsidRPr="003F5A14">
        <w:rPr>
          <w:b/>
          <w:shd w:val="clear" w:color="auto" w:fill="FFFFFF"/>
        </w:rPr>
        <w:t>do BCC.</w:t>
      </w:r>
    </w:p>
    <w:p w:rsidR="003B6B67" w:rsidRPr="003F5A14" w:rsidRDefault="003B6B67" w:rsidP="003B6B67">
      <w:pPr>
        <w:rPr>
          <w:shd w:val="clear" w:color="auto" w:fill="FFFFFF"/>
        </w:rPr>
      </w:pPr>
      <w:r w:rsidRPr="003F5A14">
        <w:rPr>
          <w:shd w:val="clear" w:color="auto" w:fill="FFFFFF"/>
        </w:rPr>
        <w:t>O estágio curricular não é obrigatório uma vez que o aluno pode optar por:</w:t>
      </w:r>
    </w:p>
    <w:p w:rsidR="003B6B67" w:rsidRPr="003F5A14" w:rsidRDefault="003B6B67" w:rsidP="0091637D">
      <w:pPr>
        <w:pStyle w:val="PargrafodaLista"/>
        <w:numPr>
          <w:ilvl w:val="0"/>
          <w:numId w:val="49"/>
        </w:numPr>
        <w:rPr>
          <w:shd w:val="clear" w:color="auto" w:fill="FFFFFF"/>
        </w:rPr>
      </w:pPr>
      <w:r w:rsidRPr="003F5A14">
        <w:rPr>
          <w:shd w:val="clear" w:color="auto" w:fill="FFFFFF"/>
        </w:rPr>
        <w:t xml:space="preserve">Desenvolver um Projeto de Graduação ao invés do Estágio </w:t>
      </w:r>
      <w:r w:rsidR="00262E78" w:rsidRPr="003F5A14">
        <w:rPr>
          <w:shd w:val="clear" w:color="auto" w:fill="FFFFFF"/>
        </w:rPr>
        <w:t>Curricular</w:t>
      </w:r>
      <w:r w:rsidRPr="003F5A14">
        <w:rPr>
          <w:shd w:val="clear" w:color="auto" w:fill="FFFFFF"/>
        </w:rPr>
        <w:t>; ou</w:t>
      </w:r>
    </w:p>
    <w:p w:rsidR="003B6B67" w:rsidRPr="003F5A14" w:rsidRDefault="003B6B67" w:rsidP="0091637D">
      <w:pPr>
        <w:pStyle w:val="PargrafodaLista"/>
        <w:numPr>
          <w:ilvl w:val="0"/>
          <w:numId w:val="49"/>
        </w:numPr>
        <w:rPr>
          <w:shd w:val="clear" w:color="auto" w:fill="FFFFFF"/>
        </w:rPr>
      </w:pPr>
      <w:r w:rsidRPr="003F5A14">
        <w:rPr>
          <w:shd w:val="clear" w:color="auto" w:fill="FFFFFF"/>
        </w:rPr>
        <w:t>Desenvolver somente o Estágio</w:t>
      </w:r>
      <w:r w:rsidR="00262E78" w:rsidRPr="003F5A14">
        <w:rPr>
          <w:shd w:val="clear" w:color="auto" w:fill="FFFFFF"/>
        </w:rPr>
        <w:t xml:space="preserve"> Curricular</w:t>
      </w:r>
      <w:r w:rsidRPr="003F5A14">
        <w:rPr>
          <w:shd w:val="clear" w:color="auto" w:fill="FFFFFF"/>
        </w:rPr>
        <w:t>; ou</w:t>
      </w:r>
    </w:p>
    <w:p w:rsidR="003B6B67" w:rsidRPr="003F5A14" w:rsidRDefault="003B6B67" w:rsidP="0091637D">
      <w:pPr>
        <w:pStyle w:val="PargrafodaLista"/>
        <w:numPr>
          <w:ilvl w:val="0"/>
          <w:numId w:val="49"/>
        </w:numPr>
        <w:rPr>
          <w:shd w:val="clear" w:color="auto" w:fill="FFFFFF"/>
        </w:rPr>
      </w:pPr>
      <w:r w:rsidRPr="003F5A14">
        <w:rPr>
          <w:shd w:val="clear" w:color="auto" w:fill="FFFFFF"/>
        </w:rPr>
        <w:t>Desenvolver o Estágio juntamente com o Projeto de Graduação.</w:t>
      </w:r>
    </w:p>
    <w:p w:rsidR="003B6B67" w:rsidRPr="003F5A14" w:rsidRDefault="003B6B67" w:rsidP="003B6B67">
      <w:pPr>
        <w:rPr>
          <w:shd w:val="clear" w:color="auto" w:fill="FFFFFF"/>
        </w:rPr>
      </w:pPr>
      <w:r w:rsidRPr="00E915E0">
        <w:rPr>
          <w:shd w:val="clear" w:color="auto" w:fill="FFFFFF"/>
        </w:rPr>
        <w:t>Ao optar pelo estágio curricular do BCC o mesmo deverá ser cumprido de acordo com as normas estabelecidas neste Regulamento, em conformidade com o Regulamento Geral da UFABC e outras disposições legais.</w:t>
      </w:r>
    </w:p>
    <w:p w:rsidR="003B6B67" w:rsidRPr="003F5A14" w:rsidRDefault="003B6B67" w:rsidP="003B6B67">
      <w:pPr>
        <w:rPr>
          <w:shd w:val="clear" w:color="auto" w:fill="FFFFFF"/>
        </w:rPr>
      </w:pPr>
      <w:r w:rsidRPr="003F5A14">
        <w:rPr>
          <w:shd w:val="clear" w:color="auto" w:fill="FFFFFF"/>
        </w:rPr>
        <w:t>O estágio curricular do BCC tem por objetivos:</w:t>
      </w:r>
    </w:p>
    <w:p w:rsidR="003B6B67" w:rsidRPr="003F5A14" w:rsidRDefault="003B6B67" w:rsidP="0091637D">
      <w:pPr>
        <w:pStyle w:val="PargrafodaLista"/>
        <w:numPr>
          <w:ilvl w:val="0"/>
          <w:numId w:val="50"/>
        </w:numPr>
        <w:rPr>
          <w:shd w:val="clear" w:color="auto" w:fill="FFFFFF"/>
        </w:rPr>
      </w:pPr>
      <w:r w:rsidRPr="003F5A14">
        <w:rPr>
          <w:shd w:val="clear" w:color="auto" w:fill="FFFFFF"/>
        </w:rPr>
        <w:t>Propiciar a complementação do processo de ensino-aprendizagem;</w:t>
      </w:r>
    </w:p>
    <w:p w:rsidR="003B6B67" w:rsidRPr="003F5A14" w:rsidRDefault="003B6B67" w:rsidP="0091637D">
      <w:pPr>
        <w:pStyle w:val="PargrafodaLista"/>
        <w:numPr>
          <w:ilvl w:val="0"/>
          <w:numId w:val="50"/>
        </w:numPr>
        <w:rPr>
          <w:shd w:val="clear" w:color="auto" w:fill="FFFFFF"/>
        </w:rPr>
      </w:pPr>
      <w:r w:rsidRPr="003F5A14">
        <w:rPr>
          <w:shd w:val="clear" w:color="auto" w:fill="FFFFFF"/>
        </w:rPr>
        <w:t>Possibilitar o desenvolvimento de atividades práticas que contribuam para a formação profissional em Computação;</w:t>
      </w:r>
    </w:p>
    <w:p w:rsidR="003B6B67" w:rsidRPr="003F5A14" w:rsidRDefault="003B6B67" w:rsidP="0091637D">
      <w:pPr>
        <w:pStyle w:val="PargrafodaLista"/>
        <w:numPr>
          <w:ilvl w:val="0"/>
          <w:numId w:val="50"/>
        </w:numPr>
        <w:rPr>
          <w:shd w:val="clear" w:color="auto" w:fill="FFFFFF"/>
        </w:rPr>
      </w:pPr>
      <w:r w:rsidRPr="003F5A14">
        <w:rPr>
          <w:shd w:val="clear" w:color="auto" w:fill="FFFFFF"/>
        </w:rPr>
        <w:t>Habilitar o exercício da competência técnica compromissada com a realidade dos campos de estágio;</w:t>
      </w:r>
    </w:p>
    <w:p w:rsidR="003B6B67" w:rsidRPr="003F5A14" w:rsidRDefault="003B6B67" w:rsidP="0091637D">
      <w:pPr>
        <w:pStyle w:val="PargrafodaLista"/>
        <w:numPr>
          <w:ilvl w:val="0"/>
          <w:numId w:val="50"/>
        </w:numPr>
        <w:rPr>
          <w:shd w:val="clear" w:color="auto" w:fill="FFFFFF"/>
        </w:rPr>
      </w:pPr>
      <w:r w:rsidRPr="003F5A14">
        <w:rPr>
          <w:shd w:val="clear" w:color="auto" w:fill="FFFFFF"/>
        </w:rPr>
        <w:t>Desenvolver espírito de investigação, atitudes científicas e habilidades necessárias à prática profissional em Computação.</w:t>
      </w:r>
    </w:p>
    <w:p w:rsidR="003B6B67" w:rsidRPr="003F5A14" w:rsidRDefault="003B6B67" w:rsidP="003B6B67">
      <w:pPr>
        <w:rPr>
          <w:shd w:val="clear" w:color="auto" w:fill="FFFFFF"/>
        </w:rPr>
      </w:pPr>
      <w:r w:rsidRPr="003F5A14">
        <w:rPr>
          <w:shd w:val="clear" w:color="auto" w:fill="FFFFFF"/>
        </w:rPr>
        <w:t>Os estágios curriculares em Computação deverão ser cumpridos dentro dos períodos letivos regulares.  A realização de estágio em época diferenciada poderá ser aprovada conforme as necessidades do plano de estágio proposto, a juízo do Colegiado do BCC, ouvida a Coordenação de Estágio.</w:t>
      </w:r>
    </w:p>
    <w:p w:rsidR="003B6B67" w:rsidRPr="003F5A14" w:rsidRDefault="003B6B67" w:rsidP="003B6B67">
      <w:pPr>
        <w:rPr>
          <w:shd w:val="clear" w:color="auto" w:fill="FFFFFF"/>
        </w:rPr>
      </w:pPr>
      <w:r w:rsidRPr="003F5A14">
        <w:rPr>
          <w:shd w:val="clear" w:color="auto" w:fill="FFFFFF"/>
        </w:rPr>
        <w:t>A carga horária das atividades do estágio curricular do BCC é constante da matriz curricular em vigor.</w:t>
      </w:r>
    </w:p>
    <w:p w:rsidR="003B6B67" w:rsidRPr="003F5A14" w:rsidRDefault="003B6B67" w:rsidP="003B6B67">
      <w:pPr>
        <w:rPr>
          <w:shd w:val="clear" w:color="auto" w:fill="FFFFFF"/>
        </w:rPr>
      </w:pPr>
      <w:r w:rsidRPr="003F5A14">
        <w:rPr>
          <w:shd w:val="clear" w:color="auto" w:fill="FFFFFF"/>
        </w:rPr>
        <w:t>O aluno estagiário deverá cumprir o plano de atividades aprovado pelo supervisor de estágio e elaborar relatórios periódicos conforme estabelecido no projeto pedagógico do BCC. Os relatórios deverão ser avaliados e aprovados pelo supervisor. O aluno estagiário deverá encaminhar à PROGRAD e à Coordenação de Estágio os documentos e relatórios necessários nos prazos previstos e com a qualidade esperada.</w:t>
      </w:r>
    </w:p>
    <w:p w:rsidR="003B6B67" w:rsidRPr="003F5A14" w:rsidRDefault="003B6B67" w:rsidP="003B6B67">
      <w:pPr>
        <w:rPr>
          <w:shd w:val="clear" w:color="auto" w:fill="FFFFFF"/>
        </w:rPr>
      </w:pPr>
      <w:r w:rsidRPr="003F5A14">
        <w:rPr>
          <w:shd w:val="clear" w:color="auto" w:fill="FFFFFF"/>
        </w:rPr>
        <w:lastRenderedPageBreak/>
        <w:t>Entende-se por orientação de estágio o acompanhamento dado ao aluno por um docente de Computação, indicado pelo Colegiado do BCC ou pelo Comitê de Estágio, no decorrer de sua prática profissional de forma a proporcionar o pleno desempenho de ações, princípios e valores inerentes à realidade do profissional em Computação.</w:t>
      </w:r>
    </w:p>
    <w:p w:rsidR="003B6B67" w:rsidRPr="003F5A14" w:rsidRDefault="003B6B67" w:rsidP="003B6B67">
      <w:pPr>
        <w:rPr>
          <w:shd w:val="clear" w:color="auto" w:fill="FFFFFF"/>
        </w:rPr>
      </w:pPr>
      <w:r w:rsidRPr="003F5A14">
        <w:rPr>
          <w:shd w:val="clear" w:color="auto" w:fill="FFFFFF"/>
        </w:rPr>
        <w:t>Em linhas gerais, a orientação de estágio deverá ser desenvolvida pelo professor supervisor por meio do acompanhamento realizado em reuniões periódicas com o estagiário e por meio de relatórios entregues pelo estagiário.</w:t>
      </w:r>
    </w:p>
    <w:p w:rsidR="003B6B67" w:rsidRPr="003F5A14" w:rsidRDefault="003B6B67" w:rsidP="003B6B67">
      <w:pPr>
        <w:rPr>
          <w:shd w:val="clear" w:color="auto" w:fill="FFFFFF"/>
        </w:rPr>
      </w:pPr>
      <w:r w:rsidRPr="003F5A14">
        <w:rPr>
          <w:shd w:val="clear" w:color="auto" w:fill="FFFFFF"/>
        </w:rPr>
        <w:t>O supervisor deverá avaliar o estagiário no desenvolvimento do estágio e dar ciência à Coordenação de Estágio sobre a carga horária cumprida pelo estagiário. Deverá também apreciar os relatórios de estágio e rubricá-los, dando ciência à Coordenação de Estágio de que tal relatório pode ser submetido à banca para sua avaliação.</w:t>
      </w:r>
    </w:p>
    <w:p w:rsidR="00FD733B" w:rsidRDefault="003B6B67" w:rsidP="003B6B67">
      <w:pPr>
        <w:rPr>
          <w:shd w:val="clear" w:color="auto" w:fill="FFFFFF"/>
        </w:rPr>
      </w:pPr>
      <w:r w:rsidRPr="003F5A14">
        <w:rPr>
          <w:shd w:val="clear" w:color="auto" w:fill="FFFFFF"/>
        </w:rPr>
        <w:t>A aprovação no Estágio S</w:t>
      </w:r>
      <w:r w:rsidR="00F55884">
        <w:rPr>
          <w:shd w:val="clear" w:color="auto" w:fill="FFFFFF"/>
        </w:rPr>
        <w:t>upervisionado do BCC obedecerá a Resolução ConsEPE nº 85, de 26/08/2010 (ou outra resolução que venha a substituí-la), que regulamenta as normas para a realização de estágio curricular e não-curricular do curso de graduação em Bacharelado em Ciência da Computação (BCC) da UFABC.</w:t>
      </w:r>
    </w:p>
    <w:p w:rsidR="00FD733B" w:rsidRDefault="00FD733B">
      <w:pPr>
        <w:tabs>
          <w:tab w:val="clear" w:pos="357"/>
        </w:tabs>
        <w:suppressAutoHyphens w:val="0"/>
        <w:autoSpaceDE/>
        <w:spacing w:before="0" w:after="0" w:line="240" w:lineRule="auto"/>
        <w:ind w:firstLine="0"/>
        <w:jc w:val="left"/>
        <w:rPr>
          <w:shd w:val="clear" w:color="auto" w:fill="FFFFFF"/>
        </w:rPr>
      </w:pPr>
      <w:r>
        <w:rPr>
          <w:shd w:val="clear" w:color="auto" w:fill="FFFFFF"/>
        </w:rPr>
        <w:br w:type="page"/>
      </w:r>
    </w:p>
    <w:p w:rsidR="00CE305A" w:rsidRPr="00F55884" w:rsidRDefault="0085787F" w:rsidP="00E915E0">
      <w:pPr>
        <w:pStyle w:val="Ttulo2"/>
      </w:pPr>
      <w:r w:rsidRPr="00F55884">
        <w:lastRenderedPageBreak/>
        <w:t xml:space="preserve"> </w:t>
      </w:r>
      <w:bookmarkStart w:id="44" w:name="_Toc490495573"/>
      <w:r w:rsidR="00420BCB" w:rsidRPr="00F55884">
        <w:t xml:space="preserve">PROJETO DE </w:t>
      </w:r>
      <w:r w:rsidR="00420BCB" w:rsidRPr="003F5A14">
        <w:t>GRADUAÇÃO</w:t>
      </w:r>
      <w:bookmarkEnd w:id="44"/>
    </w:p>
    <w:p w:rsidR="005058D6" w:rsidRPr="003F5A14" w:rsidRDefault="00CE305A" w:rsidP="005058D6">
      <w:pPr>
        <w:rPr>
          <w:shd w:val="clear" w:color="auto" w:fill="FFFFFF"/>
        </w:rPr>
      </w:pPr>
      <w:r w:rsidRPr="003F5A14">
        <w:rPr>
          <w:shd w:val="clear" w:color="auto" w:fill="FFFFFF"/>
        </w:rPr>
        <w:tab/>
      </w:r>
      <w:r w:rsidR="005058D6" w:rsidRPr="003F5A14">
        <w:rPr>
          <w:shd w:val="clear" w:color="auto" w:fill="FFFFFF"/>
        </w:rPr>
        <w:t xml:space="preserve">O Projeto de Graduação em Computação (PGC) é um trabalho de cunho teórico ou aplicado que se desenvolve no âmbito de três disciplinas: Projeto de Graduação em Computação I (PGC I), Projeto de Graduação em Computação II (PGC II) e Projeto de Graduação em Computação III (PGC III). </w:t>
      </w:r>
    </w:p>
    <w:p w:rsidR="005058D6" w:rsidRPr="003F5A14" w:rsidRDefault="005058D6" w:rsidP="005058D6">
      <w:pPr>
        <w:rPr>
          <w:shd w:val="clear" w:color="auto" w:fill="FFFFFF"/>
        </w:rPr>
      </w:pPr>
      <w:r w:rsidRPr="003F5A14">
        <w:rPr>
          <w:shd w:val="clear" w:color="auto" w:fill="FFFFFF"/>
        </w:rPr>
        <w:t>O PGC tem dois objetivos básicos: a) complementar e estender a formação do aluno, permitindo o seu aperfeiçoamento e aprofundamento em um determinado tema pertencente a uma das linhas de pesquisa existentes no CMCC, preparando-o assim para um Programa de Pós-Graduação ou ainda para a inovação em um ambiente coorporativo e b) avaliar o desempenho do discente tendo em vista os objetivos gerais do curso.</w:t>
      </w:r>
    </w:p>
    <w:p w:rsidR="005058D6" w:rsidRPr="003F5A14" w:rsidRDefault="005058D6" w:rsidP="007A213D">
      <w:r w:rsidRPr="003F5A14">
        <w:t xml:space="preserve">O PGC representa o momento em que o estudante demonstra as competências e habilidades desenvolvidas no curso em um projeto de maior complexidade, no qual ele possa aplicar de modo integrado todos os conteúdos e técnicas com as quais teve contato. </w:t>
      </w:r>
    </w:p>
    <w:p w:rsidR="005058D6" w:rsidRPr="003F5A14" w:rsidRDefault="005058D6" w:rsidP="007A213D">
      <w:r w:rsidRPr="003F5A14">
        <w:t>O aluno deve mostrar capacidade de avaliar a tecnologia existente de maneira crítica, bem como buscar novas tecnologias de forma independente. Portanto, o PGC não pode se configurar como uma mera aplicação direta dos métodos e tecnologias abordadas no curso, mas sim uma experiência na qual o aluno deve revelar seu domínio da área de Computação e sua capacidade de buscar soluções criativas</w:t>
      </w:r>
      <w:r w:rsidRPr="003F5A14">
        <w:rPr>
          <w:sz w:val="28"/>
          <w:szCs w:val="28"/>
        </w:rPr>
        <w:t xml:space="preserve"> </w:t>
      </w:r>
      <w:r w:rsidRPr="003F5A14">
        <w:t>e inovadoras para problemas relevantes e não triviais.</w:t>
      </w:r>
    </w:p>
    <w:p w:rsidR="005058D6" w:rsidRPr="003F5A14" w:rsidRDefault="005058D6" w:rsidP="007A213D">
      <w:r w:rsidRPr="003F5A14">
        <w:t>O tema definido em PGC I deve, obrigatoriamente, ser o mesmo em PGC II e PGC III, ou seja, o tema do PGC é desenvolvido ao longo de três disciplinas (PGC I, PGC II e PGC III) de modo encadeado e incremental.</w:t>
      </w:r>
    </w:p>
    <w:p w:rsidR="005058D6" w:rsidRPr="003F5A14" w:rsidRDefault="005058D6" w:rsidP="007A213D">
      <w:pPr>
        <w:rPr>
          <w:highlight w:val="yellow"/>
        </w:rPr>
      </w:pPr>
      <w:r w:rsidRPr="003F5A14">
        <w:t xml:space="preserve">As diretrizes para a realização do Projeto de Graduação em Computação (PGC) para os discentes do Curso de Bacharelado em Ciência da Computação reger-se-ão pela norma apresentada no </w:t>
      </w:r>
      <w:r w:rsidRPr="00AE5EA6">
        <w:rPr>
          <w:b/>
        </w:rPr>
        <w:t xml:space="preserve">Anexo </w:t>
      </w:r>
      <w:r w:rsidR="002865EA" w:rsidRPr="00AE5EA6">
        <w:rPr>
          <w:b/>
        </w:rPr>
        <w:t>D</w:t>
      </w:r>
      <w:r w:rsidRPr="003F5A14">
        <w:t xml:space="preserve">. Essas diretrizes foram aprovadas através de norma </w:t>
      </w:r>
      <w:r w:rsidR="002865EA">
        <w:t>da Coordenação</w:t>
      </w:r>
      <w:proofErr w:type="gramStart"/>
      <w:r w:rsidR="002865EA">
        <w:t xml:space="preserve"> </w:t>
      </w:r>
      <w:r w:rsidRPr="003F5A14">
        <w:t xml:space="preserve"> </w:t>
      </w:r>
      <w:proofErr w:type="gramEnd"/>
      <w:r w:rsidRPr="003F5A14">
        <w:t>do BCC e também pelo Conselho de Centro do CMCC (ConC</w:t>
      </w:r>
      <w:r w:rsidR="00907205">
        <w:t>MCC</w:t>
      </w:r>
      <w:r w:rsidRPr="003F5A14">
        <w:t xml:space="preserve">). </w:t>
      </w:r>
    </w:p>
    <w:p w:rsidR="005058D6" w:rsidRPr="003F5A14" w:rsidRDefault="005058D6" w:rsidP="007A213D">
      <w:r w:rsidRPr="003F5A14">
        <w:t>O desenvolvimento do PGC se dará em três etapas, assim definidas:</w:t>
      </w:r>
    </w:p>
    <w:p w:rsidR="005058D6" w:rsidRPr="003F5A14" w:rsidRDefault="0061118F" w:rsidP="0091637D">
      <w:pPr>
        <w:pStyle w:val="PargrafodaLista"/>
        <w:numPr>
          <w:ilvl w:val="0"/>
          <w:numId w:val="43"/>
        </w:numPr>
      </w:pPr>
      <w:r w:rsidRPr="003F5A14">
        <w:t>N</w:t>
      </w:r>
      <w:r w:rsidR="005058D6" w:rsidRPr="003F5A14">
        <w:t xml:space="preserve">o décimo </w:t>
      </w:r>
      <w:r w:rsidR="00907205">
        <w:t>quad</w:t>
      </w:r>
      <w:r w:rsidR="005058D6" w:rsidRPr="003F5A14">
        <w:t xml:space="preserve">rimestre (disciplina PGC I) com carga horária de </w:t>
      </w:r>
      <w:r w:rsidR="00907205">
        <w:t>96 horas-aula (8</w:t>
      </w:r>
      <w:r w:rsidR="005058D6" w:rsidRPr="003F5A14">
        <w:t xml:space="preserve"> créditos);</w:t>
      </w:r>
    </w:p>
    <w:p w:rsidR="005058D6" w:rsidRPr="003F5A14" w:rsidRDefault="0061118F" w:rsidP="0091637D">
      <w:pPr>
        <w:pStyle w:val="PargrafodaLista"/>
        <w:numPr>
          <w:ilvl w:val="0"/>
          <w:numId w:val="43"/>
        </w:numPr>
      </w:pPr>
      <w:r w:rsidRPr="003F5A14">
        <w:t>N</w:t>
      </w:r>
      <w:r w:rsidR="005058D6" w:rsidRPr="003F5A14">
        <w:t xml:space="preserve">o décimo primeiro </w:t>
      </w:r>
      <w:r w:rsidR="00907205">
        <w:t>quad</w:t>
      </w:r>
      <w:r w:rsidR="005058D6" w:rsidRPr="003F5A14">
        <w:t xml:space="preserve">rimestre (disciplina PGC II) com carga horária de </w:t>
      </w:r>
      <w:r w:rsidR="00907205">
        <w:t>9</w:t>
      </w:r>
      <w:r w:rsidR="005058D6" w:rsidRPr="003F5A14">
        <w:t>6 horas-aula (</w:t>
      </w:r>
      <w:r w:rsidR="00907205">
        <w:t>8</w:t>
      </w:r>
      <w:r w:rsidR="005058D6" w:rsidRPr="003F5A14">
        <w:t xml:space="preserve"> créditos);</w:t>
      </w:r>
    </w:p>
    <w:p w:rsidR="005058D6" w:rsidRDefault="0061118F" w:rsidP="0091637D">
      <w:pPr>
        <w:pStyle w:val="PargrafodaLista"/>
        <w:numPr>
          <w:ilvl w:val="0"/>
          <w:numId w:val="43"/>
        </w:numPr>
      </w:pPr>
      <w:r w:rsidRPr="003F5A14">
        <w:t>N</w:t>
      </w:r>
      <w:r w:rsidR="005058D6" w:rsidRPr="003F5A14">
        <w:t xml:space="preserve">o décimo segundo </w:t>
      </w:r>
      <w:r w:rsidR="00907205">
        <w:t>quadri</w:t>
      </w:r>
      <w:r w:rsidR="005058D6" w:rsidRPr="003F5A14">
        <w:t>mestre (disciplina PGC III) com carga horária de 96 horas-aula (8 créditos).</w:t>
      </w:r>
    </w:p>
    <w:p w:rsidR="00FD733B" w:rsidRDefault="00FD733B">
      <w:pPr>
        <w:tabs>
          <w:tab w:val="clear" w:pos="357"/>
        </w:tabs>
        <w:suppressAutoHyphens w:val="0"/>
        <w:autoSpaceDE/>
        <w:spacing w:before="0" w:after="0" w:line="240" w:lineRule="auto"/>
        <w:ind w:firstLine="0"/>
        <w:jc w:val="left"/>
      </w:pPr>
      <w:r>
        <w:br w:type="page"/>
      </w:r>
    </w:p>
    <w:p w:rsidR="005A7EF1" w:rsidRPr="003F5A14" w:rsidRDefault="005A7EF1" w:rsidP="00E915E0">
      <w:pPr>
        <w:pStyle w:val="Ttulo2"/>
      </w:pPr>
      <w:bookmarkStart w:id="45" w:name="_Toc490495574"/>
      <w:r w:rsidRPr="003F5A14">
        <w:lastRenderedPageBreak/>
        <w:t>ESTÁGIO CURRICULAR E PROJETO DE GRADUAÇÃO</w:t>
      </w:r>
      <w:bookmarkEnd w:id="45"/>
    </w:p>
    <w:p w:rsidR="009B6246" w:rsidRPr="003F5A14" w:rsidRDefault="009B6246" w:rsidP="009B6246">
      <w:r w:rsidRPr="003F5A14">
        <w:t>O aluno poderá escolher uma dentre as seguintes opções para realizar estágio curricular e/ou Projeto de Graduação</w:t>
      </w:r>
      <w:r>
        <w:rPr>
          <w:rStyle w:val="Refdenotaderodap"/>
        </w:rPr>
        <w:footnoteReference w:id="1"/>
      </w:r>
      <w:r w:rsidRPr="003F5A14">
        <w:t>:</w:t>
      </w:r>
    </w:p>
    <w:p w:rsidR="005A7EF1" w:rsidRPr="003F5A14" w:rsidRDefault="005A7EF1" w:rsidP="0091637D">
      <w:pPr>
        <w:pStyle w:val="PargrafodaLista"/>
        <w:numPr>
          <w:ilvl w:val="0"/>
          <w:numId w:val="47"/>
        </w:numPr>
      </w:pPr>
      <w:r w:rsidRPr="003F5A14">
        <w:t>Realizar somente o projeto de graduação;</w:t>
      </w:r>
    </w:p>
    <w:p w:rsidR="005A7EF1" w:rsidRPr="003F5A14" w:rsidRDefault="005A7EF1" w:rsidP="0091637D">
      <w:pPr>
        <w:pStyle w:val="PargrafodaLista"/>
        <w:numPr>
          <w:ilvl w:val="0"/>
          <w:numId w:val="47"/>
        </w:numPr>
      </w:pPr>
      <w:r w:rsidRPr="003F5A14">
        <w:t>Realizar somente o estágio curricular;</w:t>
      </w:r>
    </w:p>
    <w:p w:rsidR="005A7EF1" w:rsidRPr="003F5A14" w:rsidRDefault="005A7EF1" w:rsidP="009B6246">
      <w:pPr>
        <w:pStyle w:val="PargrafodaLista"/>
        <w:numPr>
          <w:ilvl w:val="0"/>
          <w:numId w:val="47"/>
        </w:numPr>
        <w:spacing w:before="0"/>
      </w:pPr>
      <w:r w:rsidRPr="003F5A14">
        <w:t>Realizar projeto de graduação e estágio curricular.</w:t>
      </w:r>
    </w:p>
    <w:p w:rsidR="002D4AF6" w:rsidRDefault="002D4AF6" w:rsidP="009B6246">
      <w:pPr>
        <w:spacing w:before="0"/>
      </w:pPr>
    </w:p>
    <w:p w:rsidR="002D4AF6" w:rsidRPr="002D4AF6" w:rsidRDefault="002D4AF6" w:rsidP="009B6246">
      <w:pPr>
        <w:spacing w:before="0"/>
      </w:pPr>
      <w:r w:rsidRPr="002D4AF6">
        <w:t>Para cada uma das escolhas acima, o número de créditos a serem cumpridos será sempre 54 créditos (PGC/Estágio + disciplinas de opção limitada), no entanto esses créditos podem ser distribuídos conforme a tabela 7.</w:t>
      </w:r>
    </w:p>
    <w:p w:rsidR="002D4AF6" w:rsidRDefault="002D4AF6" w:rsidP="00E915E0">
      <w:pPr>
        <w:pStyle w:val="Legenda"/>
        <w:rPr>
          <w:sz w:val="20"/>
          <w:szCs w:val="20"/>
        </w:rPr>
      </w:pPr>
    </w:p>
    <w:p w:rsidR="00E915E0" w:rsidRDefault="00E915E0" w:rsidP="00E915E0">
      <w:pPr>
        <w:pStyle w:val="Legenda"/>
        <w:rPr>
          <w:sz w:val="22"/>
        </w:rPr>
      </w:pPr>
      <w:r w:rsidRPr="004D763E">
        <w:rPr>
          <w:b/>
          <w:i w:val="0"/>
          <w:sz w:val="22"/>
        </w:rPr>
        <w:t xml:space="preserve">Tabela </w:t>
      </w:r>
      <w:r w:rsidR="002D4AF6" w:rsidRPr="004D763E">
        <w:rPr>
          <w:b/>
          <w:i w:val="0"/>
          <w:sz w:val="22"/>
        </w:rPr>
        <w:t>7</w:t>
      </w:r>
      <w:r w:rsidRPr="00E915E0">
        <w:rPr>
          <w:b/>
          <w:sz w:val="22"/>
        </w:rPr>
        <w:t xml:space="preserve"> -</w:t>
      </w:r>
      <w:r w:rsidRPr="00E915E0">
        <w:rPr>
          <w:sz w:val="22"/>
        </w:rPr>
        <w:t xml:space="preserve"> Distribuição de créditos para cada uma das opções de escolhas em cursar PGC e/ou Estágio.</w:t>
      </w:r>
    </w:p>
    <w:tbl>
      <w:tblPr>
        <w:tblStyle w:val="GradeClara-nfase3"/>
        <w:tblW w:w="0" w:type="auto"/>
        <w:tblLook w:val="04A0" w:firstRow="1" w:lastRow="0" w:firstColumn="1" w:lastColumn="0" w:noHBand="0" w:noVBand="1"/>
      </w:tblPr>
      <w:tblGrid>
        <w:gridCol w:w="2161"/>
        <w:gridCol w:w="1610"/>
        <w:gridCol w:w="1612"/>
        <w:gridCol w:w="1725"/>
        <w:gridCol w:w="1252"/>
      </w:tblGrid>
      <w:tr w:rsidR="00EF30D0" w:rsidRPr="003F621B" w:rsidTr="00282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shd w:val="clear" w:color="auto" w:fill="EAF1DD" w:themeFill="accent3" w:themeFillTint="33"/>
          </w:tcPr>
          <w:p w:rsidR="00EF30D0" w:rsidRPr="003F621B" w:rsidRDefault="00EF30D0" w:rsidP="002824C4">
            <w:pPr>
              <w:spacing w:line="240" w:lineRule="auto"/>
              <w:ind w:firstLine="0"/>
              <w:jc w:val="center"/>
            </w:pPr>
            <w:r w:rsidRPr="003F621B">
              <w:t>Opção</w:t>
            </w:r>
          </w:p>
        </w:tc>
        <w:tc>
          <w:tcPr>
            <w:tcW w:w="1610" w:type="dxa"/>
            <w:shd w:val="clear" w:color="auto" w:fill="EAF1DD" w:themeFill="accent3" w:themeFillTint="33"/>
          </w:tcPr>
          <w:p w:rsidR="00EF30D0" w:rsidRPr="003F621B" w:rsidRDefault="00EF30D0" w:rsidP="002824C4">
            <w:pPr>
              <w:spacing w:line="240" w:lineRule="auto"/>
              <w:ind w:firstLine="0"/>
              <w:jc w:val="center"/>
              <w:cnfStyle w:val="100000000000" w:firstRow="1" w:lastRow="0" w:firstColumn="0" w:lastColumn="0" w:oddVBand="0" w:evenVBand="0" w:oddHBand="0" w:evenHBand="0" w:firstRowFirstColumn="0" w:firstRowLastColumn="0" w:lastRowFirstColumn="0" w:lastRowLastColumn="0"/>
            </w:pPr>
            <w:r w:rsidRPr="003F621B">
              <w:t>Créditos de PGC</w:t>
            </w:r>
            <w:ins w:id="46" w:author="lucieni.silva" w:date="2017-05-30T11:07:00Z">
              <w:r w:rsidR="001D2394">
                <w:t xml:space="preserve"> </w:t>
              </w:r>
            </w:ins>
          </w:p>
        </w:tc>
        <w:tc>
          <w:tcPr>
            <w:tcW w:w="1612" w:type="dxa"/>
            <w:shd w:val="clear" w:color="auto" w:fill="EAF1DD" w:themeFill="accent3" w:themeFillTint="33"/>
          </w:tcPr>
          <w:p w:rsidR="00EF30D0" w:rsidRPr="003F621B" w:rsidRDefault="00EF30D0" w:rsidP="002824C4">
            <w:pPr>
              <w:spacing w:line="240" w:lineRule="auto"/>
              <w:ind w:firstLine="0"/>
              <w:jc w:val="center"/>
              <w:cnfStyle w:val="100000000000" w:firstRow="1" w:lastRow="0" w:firstColumn="0" w:lastColumn="0" w:oddVBand="0" w:evenVBand="0" w:oddHBand="0" w:evenHBand="0" w:firstRowFirstColumn="0" w:firstRowLastColumn="0" w:lastRowFirstColumn="0" w:lastRowLastColumn="0"/>
            </w:pPr>
            <w:r w:rsidRPr="003F621B">
              <w:t>Créditos de Estágio</w:t>
            </w:r>
          </w:p>
        </w:tc>
        <w:tc>
          <w:tcPr>
            <w:tcW w:w="1725" w:type="dxa"/>
            <w:shd w:val="clear" w:color="auto" w:fill="EAF1DD" w:themeFill="accent3" w:themeFillTint="33"/>
          </w:tcPr>
          <w:p w:rsidR="00EF30D0" w:rsidRPr="003F621B" w:rsidRDefault="00EF30D0" w:rsidP="002824C4">
            <w:pPr>
              <w:spacing w:line="240" w:lineRule="auto"/>
              <w:ind w:firstLine="0"/>
              <w:jc w:val="center"/>
              <w:cnfStyle w:val="100000000000" w:firstRow="1" w:lastRow="0" w:firstColumn="0" w:lastColumn="0" w:oddVBand="0" w:evenVBand="0" w:oddHBand="0" w:evenHBand="0" w:firstRowFirstColumn="0" w:firstRowLastColumn="0" w:lastRowFirstColumn="0" w:lastRowLastColumn="0"/>
            </w:pPr>
            <w:r w:rsidRPr="003F621B">
              <w:t>Créditos em disciplinas de opção limitada</w:t>
            </w:r>
          </w:p>
        </w:tc>
        <w:tc>
          <w:tcPr>
            <w:tcW w:w="1252" w:type="dxa"/>
            <w:shd w:val="clear" w:color="auto" w:fill="EAF1DD" w:themeFill="accent3" w:themeFillTint="33"/>
          </w:tcPr>
          <w:p w:rsidR="00EF30D0" w:rsidRPr="003F621B" w:rsidRDefault="00EF30D0" w:rsidP="002824C4">
            <w:pPr>
              <w:spacing w:line="240" w:lineRule="auto"/>
              <w:ind w:firstLine="0"/>
              <w:jc w:val="center"/>
              <w:cnfStyle w:val="100000000000" w:firstRow="1" w:lastRow="0" w:firstColumn="0" w:lastColumn="0" w:oddVBand="0" w:evenVBand="0" w:oddHBand="0" w:evenHBand="0" w:firstRowFirstColumn="0" w:firstRowLastColumn="0" w:lastRowFirstColumn="0" w:lastRowLastColumn="0"/>
            </w:pPr>
            <w:r w:rsidRPr="003F621B">
              <w:t>Total de créditos</w:t>
            </w:r>
          </w:p>
        </w:tc>
      </w:tr>
      <w:tr w:rsidR="00EF30D0" w:rsidRPr="003F621B" w:rsidTr="00282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shd w:val="clear" w:color="auto" w:fill="auto"/>
          </w:tcPr>
          <w:p w:rsidR="00EF30D0" w:rsidRPr="003F621B" w:rsidRDefault="00EF30D0" w:rsidP="002824C4">
            <w:pPr>
              <w:spacing w:line="240" w:lineRule="auto"/>
              <w:ind w:firstLine="0"/>
              <w:jc w:val="left"/>
            </w:pPr>
            <w:r w:rsidRPr="003F621B">
              <w:t>1. Somente PGC</w:t>
            </w:r>
          </w:p>
        </w:tc>
        <w:tc>
          <w:tcPr>
            <w:tcW w:w="1610" w:type="dxa"/>
            <w:shd w:val="clear" w:color="auto" w:fill="auto"/>
          </w:tcPr>
          <w:p w:rsidR="00EF30D0" w:rsidRPr="003F621B" w:rsidRDefault="00EF30D0" w:rsidP="002824C4">
            <w:pPr>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sidRPr="003F621B">
              <w:t>2</w:t>
            </w:r>
            <w:r>
              <w:t>4</w:t>
            </w:r>
            <w:r w:rsidR="002D4AF6">
              <w:t>*</w:t>
            </w:r>
          </w:p>
        </w:tc>
        <w:tc>
          <w:tcPr>
            <w:tcW w:w="1612" w:type="dxa"/>
            <w:shd w:val="clear" w:color="auto" w:fill="auto"/>
          </w:tcPr>
          <w:p w:rsidR="00EF30D0" w:rsidRPr="003F621B" w:rsidRDefault="00EF30D0" w:rsidP="002824C4">
            <w:pPr>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sidRPr="003F621B">
              <w:t>zero</w:t>
            </w:r>
          </w:p>
        </w:tc>
        <w:tc>
          <w:tcPr>
            <w:tcW w:w="1725" w:type="dxa"/>
            <w:shd w:val="clear" w:color="auto" w:fill="auto"/>
          </w:tcPr>
          <w:p w:rsidR="00EF30D0" w:rsidRPr="003F621B" w:rsidRDefault="00EF30D0" w:rsidP="002824C4">
            <w:pPr>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sidRPr="003F621B">
              <w:t>3</w:t>
            </w:r>
            <w:r>
              <w:t>0</w:t>
            </w:r>
          </w:p>
        </w:tc>
        <w:tc>
          <w:tcPr>
            <w:tcW w:w="1252" w:type="dxa"/>
            <w:shd w:val="clear" w:color="auto" w:fill="auto"/>
          </w:tcPr>
          <w:p w:rsidR="00EF30D0" w:rsidRPr="003F621B" w:rsidRDefault="00EF30D0" w:rsidP="002824C4">
            <w:pPr>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sidRPr="003F621B">
              <w:t>54</w:t>
            </w:r>
          </w:p>
        </w:tc>
      </w:tr>
      <w:tr w:rsidR="00EF30D0" w:rsidRPr="003F621B" w:rsidTr="002824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EF30D0" w:rsidRPr="003F621B" w:rsidRDefault="00EF30D0" w:rsidP="002824C4">
            <w:pPr>
              <w:spacing w:line="240" w:lineRule="auto"/>
              <w:ind w:firstLine="0"/>
              <w:jc w:val="left"/>
            </w:pPr>
            <w:r w:rsidRPr="003F621B">
              <w:t>2. Somente Estágio Curricular</w:t>
            </w:r>
          </w:p>
        </w:tc>
        <w:tc>
          <w:tcPr>
            <w:tcW w:w="1610" w:type="dxa"/>
          </w:tcPr>
          <w:p w:rsidR="00EF30D0" w:rsidRPr="003F621B" w:rsidRDefault="00EF30D0" w:rsidP="002824C4">
            <w:pPr>
              <w:spacing w:line="240" w:lineRule="auto"/>
              <w:ind w:firstLine="0"/>
              <w:jc w:val="center"/>
              <w:cnfStyle w:val="000000010000" w:firstRow="0" w:lastRow="0" w:firstColumn="0" w:lastColumn="0" w:oddVBand="0" w:evenVBand="0" w:oddHBand="0" w:evenHBand="1" w:firstRowFirstColumn="0" w:firstRowLastColumn="0" w:lastRowFirstColumn="0" w:lastRowLastColumn="0"/>
            </w:pPr>
            <w:r w:rsidRPr="003F621B">
              <w:t>zero</w:t>
            </w:r>
          </w:p>
        </w:tc>
        <w:tc>
          <w:tcPr>
            <w:tcW w:w="1612" w:type="dxa"/>
          </w:tcPr>
          <w:p w:rsidR="00EF30D0" w:rsidRPr="003F621B" w:rsidRDefault="00EF30D0" w:rsidP="002824C4">
            <w:pPr>
              <w:spacing w:line="240" w:lineRule="auto"/>
              <w:ind w:firstLine="0"/>
              <w:jc w:val="center"/>
              <w:cnfStyle w:val="000000010000" w:firstRow="0" w:lastRow="0" w:firstColumn="0" w:lastColumn="0" w:oddVBand="0" w:evenVBand="0" w:oddHBand="0" w:evenHBand="1" w:firstRowFirstColumn="0" w:firstRowLastColumn="0" w:lastRowFirstColumn="0" w:lastRowLastColumn="0"/>
            </w:pPr>
            <w:r>
              <w:t>10</w:t>
            </w:r>
            <w:r w:rsidR="002D4AF6">
              <w:t>*</w:t>
            </w:r>
          </w:p>
        </w:tc>
        <w:tc>
          <w:tcPr>
            <w:tcW w:w="1725" w:type="dxa"/>
          </w:tcPr>
          <w:p w:rsidR="00EF30D0" w:rsidRPr="003F621B" w:rsidRDefault="00EF30D0" w:rsidP="002824C4">
            <w:pPr>
              <w:spacing w:line="240" w:lineRule="auto"/>
              <w:ind w:firstLine="0"/>
              <w:jc w:val="center"/>
              <w:cnfStyle w:val="000000010000" w:firstRow="0" w:lastRow="0" w:firstColumn="0" w:lastColumn="0" w:oddVBand="0" w:evenVBand="0" w:oddHBand="0" w:evenHBand="1" w:firstRowFirstColumn="0" w:firstRowLastColumn="0" w:lastRowFirstColumn="0" w:lastRowLastColumn="0"/>
            </w:pPr>
            <w:r w:rsidRPr="003F621B">
              <w:t>4</w:t>
            </w:r>
            <w:r>
              <w:t>4</w:t>
            </w:r>
          </w:p>
        </w:tc>
        <w:tc>
          <w:tcPr>
            <w:tcW w:w="1252" w:type="dxa"/>
          </w:tcPr>
          <w:p w:rsidR="00EF30D0" w:rsidRPr="003F621B" w:rsidRDefault="00EF30D0" w:rsidP="002824C4">
            <w:pPr>
              <w:spacing w:line="240" w:lineRule="auto"/>
              <w:ind w:firstLine="0"/>
              <w:jc w:val="center"/>
              <w:cnfStyle w:val="000000010000" w:firstRow="0" w:lastRow="0" w:firstColumn="0" w:lastColumn="0" w:oddVBand="0" w:evenVBand="0" w:oddHBand="0" w:evenHBand="1" w:firstRowFirstColumn="0" w:firstRowLastColumn="0" w:lastRowFirstColumn="0" w:lastRowLastColumn="0"/>
            </w:pPr>
            <w:r w:rsidRPr="003F621B">
              <w:t>54</w:t>
            </w:r>
          </w:p>
        </w:tc>
      </w:tr>
      <w:tr w:rsidR="00EF30D0" w:rsidRPr="003F621B" w:rsidTr="00282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shd w:val="clear" w:color="auto" w:fill="auto"/>
          </w:tcPr>
          <w:p w:rsidR="00EF30D0" w:rsidRPr="003F621B" w:rsidRDefault="00EF30D0" w:rsidP="002824C4">
            <w:pPr>
              <w:spacing w:line="240" w:lineRule="auto"/>
              <w:ind w:firstLine="0"/>
              <w:jc w:val="left"/>
            </w:pPr>
            <w:r w:rsidRPr="003F621B">
              <w:t>3. Estágio e PCG</w:t>
            </w:r>
          </w:p>
        </w:tc>
        <w:tc>
          <w:tcPr>
            <w:tcW w:w="1610" w:type="dxa"/>
            <w:shd w:val="clear" w:color="auto" w:fill="auto"/>
          </w:tcPr>
          <w:p w:rsidR="00EF30D0" w:rsidRPr="003F621B" w:rsidRDefault="00EF30D0" w:rsidP="002824C4">
            <w:pPr>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sidRPr="003F621B">
              <w:t>2</w:t>
            </w:r>
            <w:r>
              <w:t>4</w:t>
            </w:r>
            <w:r w:rsidR="002D4AF6">
              <w:t>*</w:t>
            </w:r>
          </w:p>
        </w:tc>
        <w:tc>
          <w:tcPr>
            <w:tcW w:w="1612" w:type="dxa"/>
            <w:shd w:val="clear" w:color="auto" w:fill="auto"/>
          </w:tcPr>
          <w:p w:rsidR="00EF30D0" w:rsidRPr="003F621B" w:rsidRDefault="00EF30D0" w:rsidP="002824C4">
            <w:pPr>
              <w:spacing w:line="240" w:lineRule="auto"/>
              <w:ind w:firstLine="0"/>
              <w:jc w:val="center"/>
              <w:cnfStyle w:val="000000100000" w:firstRow="0" w:lastRow="0" w:firstColumn="0" w:lastColumn="0" w:oddVBand="0" w:evenVBand="0" w:oddHBand="1" w:evenHBand="0" w:firstRowFirstColumn="0" w:firstRowLastColumn="0" w:lastRowFirstColumn="0" w:lastRowLastColumn="0"/>
            </w:pPr>
            <w:r>
              <w:t>10</w:t>
            </w:r>
            <w:r w:rsidR="002D4AF6">
              <w:t>**</w:t>
            </w:r>
          </w:p>
        </w:tc>
        <w:tc>
          <w:tcPr>
            <w:tcW w:w="1725" w:type="dxa"/>
            <w:shd w:val="clear" w:color="auto" w:fill="auto"/>
          </w:tcPr>
          <w:p w:rsidR="00EF30D0" w:rsidRPr="003F621B" w:rsidRDefault="00EF30D0" w:rsidP="002824C4">
            <w:pPr>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sidRPr="003F621B">
              <w:t>2</w:t>
            </w:r>
            <w:r>
              <w:t>0</w:t>
            </w:r>
          </w:p>
        </w:tc>
        <w:tc>
          <w:tcPr>
            <w:tcW w:w="1252" w:type="dxa"/>
            <w:shd w:val="clear" w:color="auto" w:fill="auto"/>
          </w:tcPr>
          <w:p w:rsidR="00EF30D0" w:rsidRPr="003F621B" w:rsidRDefault="00EF30D0" w:rsidP="002824C4">
            <w:pPr>
              <w:spacing w:line="240" w:lineRule="auto"/>
              <w:ind w:firstLine="0"/>
              <w:jc w:val="center"/>
              <w:cnfStyle w:val="000000100000" w:firstRow="0" w:lastRow="0" w:firstColumn="0" w:lastColumn="0" w:oddVBand="0" w:evenVBand="0" w:oddHBand="1" w:evenHBand="0" w:firstRowFirstColumn="0" w:firstRowLastColumn="0" w:lastRowFirstColumn="0" w:lastRowLastColumn="0"/>
            </w:pPr>
            <w:r w:rsidRPr="003F621B">
              <w:t>54</w:t>
            </w:r>
          </w:p>
        </w:tc>
      </w:tr>
    </w:tbl>
    <w:p w:rsidR="002D4AF6" w:rsidRPr="002D4AF6" w:rsidRDefault="002D4AF6" w:rsidP="002D4AF6">
      <w:pPr>
        <w:pStyle w:val="Legenda"/>
        <w:rPr>
          <w:sz w:val="22"/>
        </w:rPr>
      </w:pPr>
      <w:r w:rsidRPr="002D4AF6">
        <w:rPr>
          <w:sz w:val="22"/>
        </w:rPr>
        <w:t>* Créditos contarão como disciplina Obrigatória;</w:t>
      </w:r>
    </w:p>
    <w:p w:rsidR="00EF30D0" w:rsidRDefault="002D4AF6" w:rsidP="002D4AF6">
      <w:pPr>
        <w:pStyle w:val="Legenda"/>
        <w:rPr>
          <w:sz w:val="22"/>
        </w:rPr>
      </w:pPr>
      <w:r w:rsidRPr="002D4AF6">
        <w:rPr>
          <w:sz w:val="22"/>
        </w:rPr>
        <w:t>** Créditos contarão como opção limitada.</w:t>
      </w:r>
    </w:p>
    <w:p w:rsidR="009B6246" w:rsidRDefault="009B6246" w:rsidP="002D4AF6">
      <w:pPr>
        <w:pStyle w:val="Legenda"/>
        <w:rPr>
          <w:sz w:val="22"/>
        </w:rPr>
      </w:pPr>
    </w:p>
    <w:p w:rsidR="009B6246" w:rsidRPr="00E915E0" w:rsidRDefault="009B6246" w:rsidP="002D4AF6">
      <w:pPr>
        <w:pStyle w:val="Legenda"/>
        <w:rPr>
          <w:sz w:val="22"/>
        </w:rPr>
      </w:pPr>
    </w:p>
    <w:p w:rsidR="005A7EF1" w:rsidRDefault="00E915E0" w:rsidP="005A7EF1">
      <w:r>
        <w:lastRenderedPageBreak/>
        <w:t>Conforme mostrado na t</w:t>
      </w:r>
      <w:r w:rsidR="005A7EF1" w:rsidRPr="003F5A14">
        <w:t xml:space="preserve">abela </w:t>
      </w:r>
      <w:r w:rsidR="002D4AF6">
        <w:t>7</w:t>
      </w:r>
      <w:r w:rsidR="005A7EF1" w:rsidRPr="003F5A14">
        <w:t xml:space="preserve">, o aluno deve cursar </w:t>
      </w:r>
      <w:r w:rsidR="005A7EF1" w:rsidRPr="009B77D6">
        <w:rPr>
          <w:b/>
        </w:rPr>
        <w:t>somente uma</w:t>
      </w:r>
      <w:r w:rsidR="005A7EF1" w:rsidRPr="003F5A14">
        <w:t xml:space="preserve"> das três opções apresentadas na coluna </w:t>
      </w:r>
      <w:proofErr w:type="gramStart"/>
      <w:r w:rsidR="005A7EF1" w:rsidRPr="003F5A14">
        <w:t>1</w:t>
      </w:r>
      <w:proofErr w:type="gramEnd"/>
      <w:r w:rsidR="005A7EF1" w:rsidRPr="003F5A14">
        <w:t xml:space="preserve">. Sendo que, de acordo com as opções, os </w:t>
      </w:r>
      <w:r w:rsidR="005A7EF1">
        <w:t xml:space="preserve">créditos </w:t>
      </w:r>
      <w:r w:rsidR="005A7EF1" w:rsidRPr="003F5A14">
        <w:t xml:space="preserve">devem ser cumpridos </w:t>
      </w:r>
      <w:r>
        <w:t>em concordância</w:t>
      </w:r>
      <w:r w:rsidR="005A7EF1" w:rsidRPr="003F5A14">
        <w:t xml:space="preserve"> com o exposto nas colunas 2 até 4 da tabela </w:t>
      </w:r>
      <w:r w:rsidR="002D4AF6">
        <w:t>7</w:t>
      </w:r>
      <w:r w:rsidR="005A7EF1" w:rsidRPr="003F5A14">
        <w:t xml:space="preserve"> e </w:t>
      </w:r>
      <w:r>
        <w:t>exemplificado</w:t>
      </w:r>
      <w:r w:rsidR="005A7EF1" w:rsidRPr="003F5A14">
        <w:t xml:space="preserve"> </w:t>
      </w:r>
      <w:r>
        <w:t>como segue:</w:t>
      </w:r>
    </w:p>
    <w:p w:rsidR="00004F7A" w:rsidRPr="00A54563" w:rsidRDefault="00004F7A" w:rsidP="00004F7A">
      <w:pPr>
        <w:pStyle w:val="PargrafodaLista"/>
        <w:numPr>
          <w:ilvl w:val="0"/>
          <w:numId w:val="48"/>
        </w:numPr>
        <w:tabs>
          <w:tab w:val="clear" w:pos="357"/>
        </w:tabs>
        <w:ind w:left="392" w:hanging="392"/>
      </w:pPr>
      <w:r w:rsidRPr="00A54563">
        <w:rPr>
          <w:b/>
        </w:rPr>
        <w:t>Aluno escolhe a opção 1</w:t>
      </w:r>
      <w:r w:rsidRPr="00A54563">
        <w:t xml:space="preserve"> – Somente PGC: </w:t>
      </w:r>
    </w:p>
    <w:p w:rsidR="00004F7A" w:rsidRDefault="00004F7A" w:rsidP="00004F7A">
      <w:pPr>
        <w:pStyle w:val="PargrafodaLista"/>
        <w:numPr>
          <w:ilvl w:val="1"/>
          <w:numId w:val="48"/>
        </w:numPr>
        <w:tabs>
          <w:tab w:val="clear" w:pos="357"/>
        </w:tabs>
        <w:ind w:left="392" w:firstLine="0"/>
      </w:pPr>
      <w:r w:rsidRPr="00A54563">
        <w:t>O aluno deve cumprir os 24 créditos de PGC, que contarão como disciplinas obrigatórias e mais 30 créditos em disciplinas de opção limitada para a integralização do curso.</w:t>
      </w:r>
    </w:p>
    <w:p w:rsidR="00A54563" w:rsidRPr="00A54563" w:rsidRDefault="00A54563" w:rsidP="00A54563">
      <w:pPr>
        <w:pStyle w:val="PargrafodaLista"/>
        <w:tabs>
          <w:tab w:val="clear" w:pos="357"/>
        </w:tabs>
        <w:ind w:left="392" w:firstLine="0"/>
      </w:pPr>
    </w:p>
    <w:p w:rsidR="00004F7A" w:rsidRPr="00A54563" w:rsidRDefault="00004F7A" w:rsidP="00004F7A">
      <w:pPr>
        <w:pStyle w:val="PargrafodaLista"/>
        <w:numPr>
          <w:ilvl w:val="0"/>
          <w:numId w:val="48"/>
        </w:numPr>
        <w:tabs>
          <w:tab w:val="clear" w:pos="357"/>
        </w:tabs>
        <w:ind w:left="392" w:hanging="392"/>
      </w:pPr>
      <w:r w:rsidRPr="00A54563">
        <w:rPr>
          <w:b/>
        </w:rPr>
        <w:t>Aluno escolhe a opção 2</w:t>
      </w:r>
      <w:r w:rsidRPr="00A54563">
        <w:t xml:space="preserve"> – Somente Estágio Curricular:</w:t>
      </w:r>
    </w:p>
    <w:p w:rsidR="00004F7A" w:rsidRDefault="00004F7A" w:rsidP="00004F7A">
      <w:pPr>
        <w:pStyle w:val="PargrafodaLista"/>
        <w:numPr>
          <w:ilvl w:val="1"/>
          <w:numId w:val="48"/>
        </w:numPr>
        <w:tabs>
          <w:tab w:val="clear" w:pos="357"/>
        </w:tabs>
        <w:ind w:left="392" w:firstLine="0"/>
      </w:pPr>
      <w:r w:rsidRPr="00A54563">
        <w:t>O aluno deve cursar 10 créditos de estágio, que contarão como disciplinas obrigatórias, e mais 44 créditos em disciplinas de opção limitada escolhidas pelo aluno.</w:t>
      </w:r>
    </w:p>
    <w:p w:rsidR="00A54563" w:rsidRPr="00A54563" w:rsidRDefault="00A54563" w:rsidP="00A54563">
      <w:pPr>
        <w:pStyle w:val="PargrafodaLista"/>
        <w:tabs>
          <w:tab w:val="clear" w:pos="357"/>
        </w:tabs>
        <w:ind w:left="392" w:firstLine="0"/>
      </w:pPr>
    </w:p>
    <w:p w:rsidR="00004F7A" w:rsidRPr="00A54563" w:rsidRDefault="00004F7A" w:rsidP="00004F7A">
      <w:pPr>
        <w:pStyle w:val="PargrafodaLista"/>
        <w:numPr>
          <w:ilvl w:val="0"/>
          <w:numId w:val="48"/>
        </w:numPr>
        <w:tabs>
          <w:tab w:val="clear" w:pos="357"/>
        </w:tabs>
        <w:ind w:left="392" w:hanging="392"/>
      </w:pPr>
      <w:r w:rsidRPr="00A54563">
        <w:rPr>
          <w:b/>
        </w:rPr>
        <w:t>Aluno escolhe a opção 3</w:t>
      </w:r>
      <w:r w:rsidRPr="00A54563">
        <w:t xml:space="preserve"> - PGC e Estágio:</w:t>
      </w:r>
    </w:p>
    <w:p w:rsidR="00FD733B" w:rsidRDefault="00004F7A" w:rsidP="00A54563">
      <w:pPr>
        <w:pStyle w:val="PargrafodaLista"/>
        <w:numPr>
          <w:ilvl w:val="1"/>
          <w:numId w:val="48"/>
        </w:numPr>
        <w:tabs>
          <w:tab w:val="clear" w:pos="357"/>
        </w:tabs>
        <w:ind w:left="392" w:firstLine="0"/>
      </w:pPr>
      <w:r w:rsidRPr="00A54563">
        <w:t xml:space="preserve">Se o aluno concluir as </w:t>
      </w:r>
      <w:proofErr w:type="gramStart"/>
      <w:r w:rsidRPr="00A54563">
        <w:t>3</w:t>
      </w:r>
      <w:proofErr w:type="gramEnd"/>
      <w:r w:rsidRPr="00A54563">
        <w:t xml:space="preserve"> disciplinas de PGC e também as 3 disciplinas de estágio, receberá os créditos da seguinte forma: 24 créditos de disciplinas obrigatórias, referentes ao PGC e 10 créditos de opção limitada referentes ao estágio. Com isso, o aluno terá mais 20 créditos em disciplinas de opção limitada a cumprir.</w:t>
      </w:r>
    </w:p>
    <w:p w:rsidR="00A54563" w:rsidRDefault="00A54563" w:rsidP="00004F7A">
      <w:pPr>
        <w:tabs>
          <w:tab w:val="clear" w:pos="357"/>
        </w:tabs>
        <w:suppressAutoHyphens w:val="0"/>
        <w:autoSpaceDE/>
        <w:spacing w:before="0" w:after="0" w:line="240" w:lineRule="auto"/>
        <w:ind w:firstLine="0"/>
        <w:jc w:val="left"/>
      </w:pPr>
    </w:p>
    <w:p w:rsidR="00A54563" w:rsidRDefault="00A54563" w:rsidP="00004F7A">
      <w:pPr>
        <w:tabs>
          <w:tab w:val="clear" w:pos="357"/>
        </w:tabs>
        <w:suppressAutoHyphens w:val="0"/>
        <w:autoSpaceDE/>
        <w:spacing w:before="0" w:after="0" w:line="240" w:lineRule="auto"/>
        <w:ind w:firstLine="0"/>
        <w:jc w:val="left"/>
      </w:pPr>
    </w:p>
    <w:p w:rsidR="00A54563" w:rsidRDefault="00A54563" w:rsidP="00004F7A">
      <w:pPr>
        <w:tabs>
          <w:tab w:val="clear" w:pos="357"/>
        </w:tabs>
        <w:suppressAutoHyphens w:val="0"/>
        <w:autoSpaceDE/>
        <w:spacing w:before="0" w:after="0" w:line="240" w:lineRule="auto"/>
        <w:ind w:firstLine="0"/>
        <w:jc w:val="left"/>
      </w:pPr>
    </w:p>
    <w:p w:rsidR="00A54563" w:rsidRDefault="00A54563" w:rsidP="00004F7A">
      <w:pPr>
        <w:tabs>
          <w:tab w:val="clear" w:pos="357"/>
        </w:tabs>
        <w:suppressAutoHyphens w:val="0"/>
        <w:autoSpaceDE/>
        <w:spacing w:before="0" w:after="0" w:line="240" w:lineRule="auto"/>
        <w:ind w:firstLine="0"/>
        <w:jc w:val="left"/>
      </w:pPr>
    </w:p>
    <w:p w:rsidR="00A54563" w:rsidRDefault="00A54563" w:rsidP="00004F7A">
      <w:pPr>
        <w:tabs>
          <w:tab w:val="clear" w:pos="357"/>
        </w:tabs>
        <w:suppressAutoHyphens w:val="0"/>
        <w:autoSpaceDE/>
        <w:spacing w:before="0" w:after="0" w:line="240" w:lineRule="auto"/>
        <w:ind w:firstLine="0"/>
        <w:jc w:val="left"/>
      </w:pPr>
    </w:p>
    <w:p w:rsidR="00A54563" w:rsidRDefault="00A54563" w:rsidP="00004F7A">
      <w:pPr>
        <w:tabs>
          <w:tab w:val="clear" w:pos="357"/>
        </w:tabs>
        <w:suppressAutoHyphens w:val="0"/>
        <w:autoSpaceDE/>
        <w:spacing w:before="0" w:after="0" w:line="240" w:lineRule="auto"/>
        <w:ind w:firstLine="0"/>
        <w:jc w:val="left"/>
      </w:pPr>
    </w:p>
    <w:p w:rsidR="00A54563" w:rsidRDefault="00A54563" w:rsidP="00004F7A">
      <w:pPr>
        <w:tabs>
          <w:tab w:val="clear" w:pos="357"/>
        </w:tabs>
        <w:suppressAutoHyphens w:val="0"/>
        <w:autoSpaceDE/>
        <w:spacing w:before="0" w:after="0" w:line="240" w:lineRule="auto"/>
        <w:ind w:firstLine="0"/>
        <w:jc w:val="left"/>
      </w:pPr>
    </w:p>
    <w:p w:rsidR="00A54563" w:rsidRDefault="00A54563" w:rsidP="00004F7A">
      <w:pPr>
        <w:tabs>
          <w:tab w:val="clear" w:pos="357"/>
        </w:tabs>
        <w:suppressAutoHyphens w:val="0"/>
        <w:autoSpaceDE/>
        <w:spacing w:before="0" w:after="0" w:line="240" w:lineRule="auto"/>
        <w:ind w:firstLine="0"/>
        <w:jc w:val="left"/>
      </w:pPr>
    </w:p>
    <w:p w:rsidR="00A54563" w:rsidRDefault="00A54563" w:rsidP="00004F7A">
      <w:pPr>
        <w:tabs>
          <w:tab w:val="clear" w:pos="357"/>
        </w:tabs>
        <w:suppressAutoHyphens w:val="0"/>
        <w:autoSpaceDE/>
        <w:spacing w:before="0" w:after="0" w:line="240" w:lineRule="auto"/>
        <w:ind w:firstLine="0"/>
        <w:jc w:val="left"/>
      </w:pPr>
    </w:p>
    <w:p w:rsidR="00A54563" w:rsidRDefault="00A54563" w:rsidP="00004F7A">
      <w:pPr>
        <w:tabs>
          <w:tab w:val="clear" w:pos="357"/>
        </w:tabs>
        <w:suppressAutoHyphens w:val="0"/>
        <w:autoSpaceDE/>
        <w:spacing w:before="0" w:after="0" w:line="240" w:lineRule="auto"/>
        <w:ind w:firstLine="0"/>
        <w:jc w:val="left"/>
      </w:pPr>
    </w:p>
    <w:p w:rsidR="00A54563" w:rsidRDefault="00A54563" w:rsidP="00004F7A">
      <w:pPr>
        <w:tabs>
          <w:tab w:val="clear" w:pos="357"/>
        </w:tabs>
        <w:suppressAutoHyphens w:val="0"/>
        <w:autoSpaceDE/>
        <w:spacing w:before="0" w:after="0" w:line="240" w:lineRule="auto"/>
        <w:ind w:firstLine="0"/>
        <w:jc w:val="left"/>
      </w:pPr>
    </w:p>
    <w:p w:rsidR="00A54563" w:rsidRDefault="00A54563" w:rsidP="00004F7A">
      <w:pPr>
        <w:tabs>
          <w:tab w:val="clear" w:pos="357"/>
        </w:tabs>
        <w:suppressAutoHyphens w:val="0"/>
        <w:autoSpaceDE/>
        <w:spacing w:before="0" w:after="0" w:line="240" w:lineRule="auto"/>
        <w:ind w:firstLine="0"/>
        <w:jc w:val="left"/>
      </w:pPr>
    </w:p>
    <w:p w:rsidR="00A54563" w:rsidRDefault="00A54563" w:rsidP="00004F7A">
      <w:pPr>
        <w:tabs>
          <w:tab w:val="clear" w:pos="357"/>
        </w:tabs>
        <w:suppressAutoHyphens w:val="0"/>
        <w:autoSpaceDE/>
        <w:spacing w:before="0" w:after="0" w:line="240" w:lineRule="auto"/>
        <w:ind w:firstLine="0"/>
        <w:jc w:val="left"/>
      </w:pPr>
    </w:p>
    <w:p w:rsidR="00A54563" w:rsidRDefault="00A54563" w:rsidP="00004F7A">
      <w:pPr>
        <w:tabs>
          <w:tab w:val="clear" w:pos="357"/>
        </w:tabs>
        <w:suppressAutoHyphens w:val="0"/>
        <w:autoSpaceDE/>
        <w:spacing w:before="0" w:after="0" w:line="240" w:lineRule="auto"/>
        <w:ind w:firstLine="0"/>
        <w:jc w:val="left"/>
      </w:pPr>
    </w:p>
    <w:p w:rsidR="00A54563" w:rsidRDefault="00A54563" w:rsidP="00004F7A">
      <w:pPr>
        <w:tabs>
          <w:tab w:val="clear" w:pos="357"/>
        </w:tabs>
        <w:suppressAutoHyphens w:val="0"/>
        <w:autoSpaceDE/>
        <w:spacing w:before="0" w:after="0" w:line="240" w:lineRule="auto"/>
        <w:ind w:firstLine="0"/>
        <w:jc w:val="left"/>
      </w:pPr>
    </w:p>
    <w:p w:rsidR="00A54563" w:rsidRDefault="00A54563" w:rsidP="00004F7A">
      <w:pPr>
        <w:tabs>
          <w:tab w:val="clear" w:pos="357"/>
        </w:tabs>
        <w:suppressAutoHyphens w:val="0"/>
        <w:autoSpaceDE/>
        <w:spacing w:before="0" w:after="0" w:line="240" w:lineRule="auto"/>
        <w:ind w:firstLine="0"/>
        <w:jc w:val="left"/>
      </w:pPr>
    </w:p>
    <w:p w:rsidR="00A54563" w:rsidRDefault="00A54563" w:rsidP="00004F7A">
      <w:pPr>
        <w:tabs>
          <w:tab w:val="clear" w:pos="357"/>
        </w:tabs>
        <w:suppressAutoHyphens w:val="0"/>
        <w:autoSpaceDE/>
        <w:spacing w:before="0" w:after="0" w:line="240" w:lineRule="auto"/>
        <w:ind w:firstLine="0"/>
        <w:jc w:val="left"/>
      </w:pPr>
    </w:p>
    <w:p w:rsidR="00A54563" w:rsidRDefault="00A54563" w:rsidP="00004F7A">
      <w:pPr>
        <w:tabs>
          <w:tab w:val="clear" w:pos="357"/>
        </w:tabs>
        <w:suppressAutoHyphens w:val="0"/>
        <w:autoSpaceDE/>
        <w:spacing w:before="0" w:after="0" w:line="240" w:lineRule="auto"/>
        <w:ind w:firstLine="0"/>
        <w:jc w:val="left"/>
      </w:pPr>
    </w:p>
    <w:p w:rsidR="00A54563" w:rsidRDefault="00A54563" w:rsidP="00004F7A">
      <w:pPr>
        <w:tabs>
          <w:tab w:val="clear" w:pos="357"/>
        </w:tabs>
        <w:suppressAutoHyphens w:val="0"/>
        <w:autoSpaceDE/>
        <w:spacing w:before="0" w:after="0" w:line="240" w:lineRule="auto"/>
        <w:ind w:firstLine="0"/>
        <w:jc w:val="left"/>
      </w:pPr>
    </w:p>
    <w:p w:rsidR="00A54563" w:rsidRDefault="00A54563" w:rsidP="00004F7A">
      <w:pPr>
        <w:tabs>
          <w:tab w:val="clear" w:pos="357"/>
        </w:tabs>
        <w:suppressAutoHyphens w:val="0"/>
        <w:autoSpaceDE/>
        <w:spacing w:before="0" w:after="0" w:line="240" w:lineRule="auto"/>
        <w:ind w:firstLine="0"/>
        <w:jc w:val="left"/>
      </w:pPr>
    </w:p>
    <w:p w:rsidR="00A54563" w:rsidRDefault="00A54563" w:rsidP="00004F7A">
      <w:pPr>
        <w:tabs>
          <w:tab w:val="clear" w:pos="357"/>
        </w:tabs>
        <w:suppressAutoHyphens w:val="0"/>
        <w:autoSpaceDE/>
        <w:spacing w:before="0" w:after="0" w:line="240" w:lineRule="auto"/>
        <w:ind w:firstLine="0"/>
        <w:jc w:val="left"/>
      </w:pPr>
    </w:p>
    <w:p w:rsidR="00A54563" w:rsidRDefault="00A54563" w:rsidP="00004F7A">
      <w:pPr>
        <w:tabs>
          <w:tab w:val="clear" w:pos="357"/>
        </w:tabs>
        <w:suppressAutoHyphens w:val="0"/>
        <w:autoSpaceDE/>
        <w:spacing w:before="0" w:after="0" w:line="240" w:lineRule="auto"/>
        <w:ind w:firstLine="0"/>
        <w:jc w:val="left"/>
      </w:pPr>
    </w:p>
    <w:p w:rsidR="00A54563" w:rsidRDefault="00A54563" w:rsidP="00004F7A">
      <w:pPr>
        <w:tabs>
          <w:tab w:val="clear" w:pos="357"/>
        </w:tabs>
        <w:suppressAutoHyphens w:val="0"/>
        <w:autoSpaceDE/>
        <w:spacing w:before="0" w:after="0" w:line="240" w:lineRule="auto"/>
        <w:ind w:firstLine="0"/>
        <w:jc w:val="left"/>
      </w:pPr>
    </w:p>
    <w:p w:rsidR="00A54563" w:rsidRDefault="00A54563" w:rsidP="00004F7A">
      <w:pPr>
        <w:tabs>
          <w:tab w:val="clear" w:pos="357"/>
        </w:tabs>
        <w:suppressAutoHyphens w:val="0"/>
        <w:autoSpaceDE/>
        <w:spacing w:before="0" w:after="0" w:line="240" w:lineRule="auto"/>
        <w:ind w:firstLine="0"/>
        <w:jc w:val="left"/>
      </w:pPr>
    </w:p>
    <w:p w:rsidR="00A54563" w:rsidRDefault="00A54563" w:rsidP="00004F7A">
      <w:pPr>
        <w:tabs>
          <w:tab w:val="clear" w:pos="357"/>
        </w:tabs>
        <w:suppressAutoHyphens w:val="0"/>
        <w:autoSpaceDE/>
        <w:spacing w:before="0" w:after="0" w:line="240" w:lineRule="auto"/>
        <w:ind w:firstLine="0"/>
        <w:jc w:val="left"/>
      </w:pPr>
    </w:p>
    <w:p w:rsidR="00A54563" w:rsidRDefault="00A54563" w:rsidP="00004F7A">
      <w:pPr>
        <w:tabs>
          <w:tab w:val="clear" w:pos="357"/>
        </w:tabs>
        <w:suppressAutoHyphens w:val="0"/>
        <w:autoSpaceDE/>
        <w:spacing w:before="0" w:after="0" w:line="240" w:lineRule="auto"/>
        <w:ind w:firstLine="0"/>
        <w:jc w:val="left"/>
      </w:pPr>
    </w:p>
    <w:p w:rsidR="00A54563" w:rsidRPr="00A54563" w:rsidRDefault="00A54563" w:rsidP="00004F7A">
      <w:pPr>
        <w:tabs>
          <w:tab w:val="clear" w:pos="357"/>
        </w:tabs>
        <w:suppressAutoHyphens w:val="0"/>
        <w:autoSpaceDE/>
        <w:spacing w:before="0" w:after="0" w:line="240" w:lineRule="auto"/>
        <w:ind w:firstLine="0"/>
        <w:jc w:val="left"/>
      </w:pPr>
    </w:p>
    <w:p w:rsidR="00CE305A" w:rsidRPr="00907205" w:rsidRDefault="00CE305A" w:rsidP="005A0D94">
      <w:pPr>
        <w:pStyle w:val="Ttulo2"/>
      </w:pPr>
      <w:bookmarkStart w:id="47" w:name="_Toc490495575"/>
      <w:r w:rsidRPr="00907205">
        <w:lastRenderedPageBreak/>
        <w:t>SISTEMA</w:t>
      </w:r>
      <w:r w:rsidRPr="00907205">
        <w:rPr>
          <w:b w:val="0"/>
          <w:bCs w:val="0"/>
          <w:iCs w:val="0"/>
        </w:rPr>
        <w:t xml:space="preserve"> </w:t>
      </w:r>
      <w:r w:rsidRPr="00907205">
        <w:rPr>
          <w:bCs w:val="0"/>
          <w:iCs w:val="0"/>
        </w:rPr>
        <w:t>DE AVALIAÇÃO DO PROCESSO DE ENSINO E APRENDIZAGEM</w:t>
      </w:r>
      <w:bookmarkEnd w:id="47"/>
      <w:r w:rsidRPr="00907205">
        <w:t xml:space="preserve"> </w:t>
      </w:r>
    </w:p>
    <w:p w:rsidR="00CE305A" w:rsidRPr="003F621B" w:rsidRDefault="00CE305A" w:rsidP="002B6794">
      <w:r w:rsidRPr="003F621B">
        <w:rPr>
          <w:bCs/>
          <w:shd w:val="clear" w:color="auto" w:fill="FFFFFF"/>
        </w:rPr>
        <w:tab/>
        <w:t xml:space="preserve">A avaliação do processo de ensino e aprendizagem dos discentes na UFABC é feito por meio de conceitos, pois permite </w:t>
      </w:r>
      <w:r w:rsidRPr="003F621B">
        <w:t>uma análise mais qualitativa do aproveitamento do aluno. Assim, utilizam-se os seguintes parâmetros para avaliação de desempenho e atribuição de conceito, conforme descritos abaixo:</w:t>
      </w:r>
    </w:p>
    <w:p w:rsidR="00CE305A" w:rsidRPr="003F621B" w:rsidRDefault="00CE305A" w:rsidP="002B6794">
      <w:r w:rsidRPr="003F621B">
        <w:tab/>
      </w:r>
      <w:r w:rsidRPr="005A0D94">
        <w:rPr>
          <w:b/>
          <w:bCs/>
          <w:color w:val="76923C" w:themeColor="accent3" w:themeShade="BF"/>
        </w:rPr>
        <w:t>A</w:t>
      </w:r>
      <w:r w:rsidRPr="003F621B">
        <w:t xml:space="preserve"> – Desempenho excepcional, demonstrando excelente compreensão da disciplina e do uso do conteúdo.</w:t>
      </w:r>
    </w:p>
    <w:p w:rsidR="00CE305A" w:rsidRPr="003F621B" w:rsidRDefault="00CE305A" w:rsidP="002B6794">
      <w:r w:rsidRPr="003F621B">
        <w:tab/>
      </w:r>
      <w:r w:rsidRPr="005A0D94">
        <w:rPr>
          <w:b/>
          <w:bCs/>
          <w:color w:val="76923C" w:themeColor="accent3" w:themeShade="BF"/>
        </w:rPr>
        <w:t>B</w:t>
      </w:r>
      <w:r w:rsidRPr="003F621B">
        <w:t xml:space="preserve"> – Bom desempenho, demonstrando boa capacidade de uso dos conceitos da disciplina.</w:t>
      </w:r>
    </w:p>
    <w:p w:rsidR="00CE305A" w:rsidRPr="003F621B" w:rsidRDefault="00CE305A" w:rsidP="002B6794">
      <w:r w:rsidRPr="003F621B">
        <w:tab/>
      </w:r>
      <w:r w:rsidRPr="005A0D94">
        <w:rPr>
          <w:b/>
          <w:bCs/>
          <w:color w:val="76923C" w:themeColor="accent3" w:themeShade="BF"/>
        </w:rPr>
        <w:t>C</w:t>
      </w:r>
      <w:r w:rsidRPr="003F621B">
        <w:t xml:space="preserve"> – Desempenho mínimo satisfatório, demonstrando capacidade de uso adequado dos conceitos da disciplina, habilidade para enfrentar problemas relativamente simples e prosseguir em estudos avançados.</w:t>
      </w:r>
    </w:p>
    <w:p w:rsidR="00CE305A" w:rsidRPr="003F621B" w:rsidRDefault="00CE305A" w:rsidP="002B6794">
      <w:r w:rsidRPr="003F621B">
        <w:tab/>
      </w:r>
      <w:r w:rsidRPr="005A0D94">
        <w:rPr>
          <w:b/>
          <w:bCs/>
          <w:color w:val="76923C" w:themeColor="accent3" w:themeShade="BF"/>
        </w:rPr>
        <w:t>D</w:t>
      </w:r>
      <w:r w:rsidRPr="003F621B">
        <w:t xml:space="preserve"> – Aproveitamento mínimo não satisfatório dos conceitos da disciplina, com familiaridade parcial do assunto e alguma capacidade para resolver problemas simples, mas demonstrando deficiências que exigem trabalho adicional para prosseguir em estudos avançados. Nesse caso, o aluno é aprovado na expectativa de que obtenha um conceito melhor em outra disciplina, para compensar o conceito D no cálculo do CR. Havendo vaga, o aluno poderá cursar esta disciplina novamente.</w:t>
      </w:r>
    </w:p>
    <w:p w:rsidR="00CE305A" w:rsidRPr="003F621B" w:rsidRDefault="00CE305A" w:rsidP="002B6794">
      <w:r w:rsidRPr="003F621B">
        <w:tab/>
      </w:r>
      <w:r w:rsidRPr="005A0D94">
        <w:rPr>
          <w:b/>
          <w:bCs/>
          <w:color w:val="76923C" w:themeColor="accent3" w:themeShade="BF"/>
        </w:rPr>
        <w:t>F</w:t>
      </w:r>
      <w:r w:rsidRPr="003F621B">
        <w:t xml:space="preserve"> – Reprovado. A disciplina deve ser cursada novamente para obtenção de crédito.</w:t>
      </w:r>
    </w:p>
    <w:p w:rsidR="00CE305A" w:rsidRPr="003F621B" w:rsidRDefault="00CE305A" w:rsidP="002B6794">
      <w:r w:rsidRPr="003F621B">
        <w:tab/>
      </w:r>
      <w:r w:rsidRPr="005A0D94">
        <w:rPr>
          <w:b/>
          <w:bCs/>
          <w:color w:val="76923C" w:themeColor="accent3" w:themeShade="BF"/>
        </w:rPr>
        <w:t>O</w:t>
      </w:r>
      <w:r w:rsidRPr="003F621B">
        <w:t xml:space="preserve"> – Reprovado por falta. A disciplina deve ser cursada novamente para obtenção de crédito.</w:t>
      </w:r>
    </w:p>
    <w:p w:rsidR="00CE305A" w:rsidRPr="003F621B" w:rsidRDefault="00CE305A" w:rsidP="002B6794">
      <w:r w:rsidRPr="003F621B">
        <w:tab/>
      </w:r>
      <w:r w:rsidRPr="005A0D94">
        <w:rPr>
          <w:b/>
          <w:bCs/>
          <w:color w:val="76923C" w:themeColor="accent3" w:themeShade="BF"/>
        </w:rPr>
        <w:t>I</w:t>
      </w:r>
      <w:r w:rsidRPr="003F621B">
        <w:t xml:space="preserve"> – Incompleto. Indica que uma pequena parte dos requerimentos do curso precisa ser completada. Este grau deve ser convertido em A, B, C, D ou F antes do término do quadrimestre </w:t>
      </w:r>
      <w:r w:rsidR="00851E7B" w:rsidRPr="003F621B">
        <w:t>subsequente</w:t>
      </w:r>
      <w:r w:rsidRPr="003F621B">
        <w:t>.</w:t>
      </w:r>
    </w:p>
    <w:p w:rsidR="00CE305A" w:rsidRPr="003F621B" w:rsidRDefault="00CE305A" w:rsidP="002B6794">
      <w:r w:rsidRPr="003F621B">
        <w:tab/>
        <w:t>Os conceitos a serem atribuídos aos estudantes, em uma dada disciplina, não deverão estar rigidamente relacionados a qualquer nota numérica de provas, trabalhos ou exercícios. Os resultados também considerarão a capacidade do aluno de utilizar os conceitos e material das disciplinas, criatividade, originalidade, clareza de apresentação e participação em sala de aula e/ou laboratórios. O aluno, ao iniciar uma disciplina, será informado sobre as normas e critérios de avaliação que serão considerados.</w:t>
      </w:r>
    </w:p>
    <w:p w:rsidR="00CE305A" w:rsidRPr="003F621B" w:rsidRDefault="00CE305A" w:rsidP="002B6794">
      <w:r w:rsidRPr="003F621B">
        <w:lastRenderedPageBreak/>
        <w:tab/>
        <w:t xml:space="preserve">Não há um limite mínimo de avaliações a serem realizadas, mas, dado o caráter qualitativo do sistema, é indicado que sejam realizadas ao menos duas em cada disciplina durante o período letivo. E serão apoiadas e incentivadas as iniciativas de se gerar novos documentos de avaliação, como atividades extraclasse, tarefas em grupo, listas de exercícios, atividades em sala e/ou em laboratório, observações do professor, auto-avaliação, seminários, exposições, projetos, sempre no intuito de se viabilizar um processo de avaliação que não seja apenas qualitativo, mas que se aproxime de uma avaliação contínua. </w:t>
      </w:r>
    </w:p>
    <w:p w:rsidR="00CE305A" w:rsidRDefault="00A11EBB" w:rsidP="002B6794">
      <w:r w:rsidRPr="003F621B">
        <w:tab/>
        <w:t>Assim, propõe</w:t>
      </w:r>
      <w:r w:rsidR="00CE305A" w:rsidRPr="003F621B">
        <w:t>-se não apenas a avaliação de conteúdos, mas de estratégias cognitivas e habilidades e competências desenvolvidas. Esse mínimo de duas sugere a possibilidade de ser feita uma avaliação diagnóstica logo no início do período, que identifique a capacidade do aluno em lidar com conceitos que apoiarão o desenvolvimento de novos conhecimentos e o quanto ele conhece dos conteúd</w:t>
      </w:r>
      <w:r w:rsidRPr="003F621B">
        <w:t xml:space="preserve">os a serem discutidos na </w:t>
      </w:r>
      <w:r w:rsidR="00CE305A" w:rsidRPr="003F621B">
        <w:t>disciplina, e outra no final do período, que possa identificar a evolução do aluno relativamente ao estágio de diagnóstico inicial. De posse do diagnóstico inicial, o próprio professor poderá ser mais eficiente na mediação com os alunos no desenvolvimento da disciplina. Por fim, deverá ser levado em alta consideração o processo evolutivo descrito pelas sucessivas avaliações no desempenho do aluno para que se faça a a</w:t>
      </w:r>
      <w:r w:rsidR="002C3738" w:rsidRPr="003F621B">
        <w:t>tribuição de um Conceito a ele.</w:t>
      </w:r>
    </w:p>
    <w:p w:rsidR="007853B7" w:rsidRDefault="007853B7" w:rsidP="002B6794">
      <w:r>
        <w:t>Cabe ressaltar que os critérios de recuperação do curso da UFABC são regulamentados pela Resolução ConsEPE nº 182 (ou outra resolução venha a susbstituí-la).</w:t>
      </w:r>
    </w:p>
    <w:p w:rsidR="00FD733B" w:rsidRDefault="00FD733B">
      <w:pPr>
        <w:tabs>
          <w:tab w:val="clear" w:pos="357"/>
        </w:tabs>
        <w:suppressAutoHyphens w:val="0"/>
        <w:autoSpaceDE/>
        <w:spacing w:before="0" w:after="0" w:line="240" w:lineRule="auto"/>
        <w:ind w:firstLine="0"/>
        <w:jc w:val="left"/>
      </w:pPr>
      <w:r>
        <w:br w:type="page"/>
      </w:r>
    </w:p>
    <w:p w:rsidR="00CE305A" w:rsidRPr="004946DA" w:rsidRDefault="00CE305A" w:rsidP="005A0D94">
      <w:pPr>
        <w:pStyle w:val="Ttulo2"/>
        <w:rPr>
          <w:shd w:val="clear" w:color="auto" w:fill="FFFFFF"/>
        </w:rPr>
      </w:pPr>
      <w:r w:rsidRPr="003F5A14">
        <w:rPr>
          <w:shd w:val="clear" w:color="auto" w:fill="FFFFFF"/>
        </w:rPr>
        <w:lastRenderedPageBreak/>
        <w:t xml:space="preserve"> </w:t>
      </w:r>
      <w:bookmarkStart w:id="48" w:name="_Toc490495576"/>
      <w:r w:rsidRPr="005A0D94">
        <w:t>INFRAESTRUTURA</w:t>
      </w:r>
      <w:bookmarkEnd w:id="48"/>
    </w:p>
    <w:p w:rsidR="0027573E" w:rsidRPr="0027573E" w:rsidRDefault="00CE305A" w:rsidP="0027573E">
      <w:pPr>
        <w:rPr>
          <w:shd w:val="clear" w:color="auto" w:fill="FFFFFF"/>
        </w:rPr>
      </w:pPr>
      <w:r w:rsidRPr="004946DA">
        <w:rPr>
          <w:shd w:val="clear" w:color="auto" w:fill="FFFFFF"/>
        </w:rPr>
        <w:tab/>
      </w:r>
      <w:r w:rsidR="0027573E" w:rsidRPr="004946DA">
        <w:rPr>
          <w:shd w:val="clear" w:color="auto" w:fill="FFFFFF"/>
        </w:rPr>
        <w:t>Alguns dos recursos</w:t>
      </w:r>
      <w:r w:rsidR="0027573E" w:rsidRPr="0027573E">
        <w:rPr>
          <w:shd w:val="clear" w:color="auto" w:fill="FFFFFF"/>
        </w:rPr>
        <w:t xml:space="preserve"> tecnológicos da UFABC são:</w:t>
      </w:r>
    </w:p>
    <w:p w:rsidR="0027573E" w:rsidRPr="0027573E" w:rsidRDefault="0027573E" w:rsidP="00FE59F0">
      <w:pPr>
        <w:pStyle w:val="PargrafodaLista"/>
        <w:numPr>
          <w:ilvl w:val="0"/>
          <w:numId w:val="194"/>
        </w:numPr>
        <w:rPr>
          <w:shd w:val="clear" w:color="auto" w:fill="FFFFFF"/>
        </w:rPr>
      </w:pPr>
      <w:r w:rsidRPr="0027573E">
        <w:rPr>
          <w:shd w:val="clear" w:color="auto" w:fill="FFFFFF"/>
        </w:rPr>
        <w:t>Acesso a Internet com velocidade de 1 Gigabit por segundo;</w:t>
      </w:r>
    </w:p>
    <w:p w:rsidR="0027573E" w:rsidRPr="0027573E" w:rsidRDefault="0027573E" w:rsidP="00FE59F0">
      <w:pPr>
        <w:pStyle w:val="PargrafodaLista"/>
        <w:numPr>
          <w:ilvl w:val="0"/>
          <w:numId w:val="194"/>
        </w:numPr>
        <w:rPr>
          <w:shd w:val="clear" w:color="auto" w:fill="FFFFFF"/>
        </w:rPr>
      </w:pPr>
      <w:r w:rsidRPr="0027573E">
        <w:rPr>
          <w:shd w:val="clear" w:color="auto" w:fill="FFFFFF"/>
        </w:rPr>
        <w:t>Backbone da rede interna da UFABC com capacidade mínima de 1 Gigabit por segundo;</w:t>
      </w:r>
    </w:p>
    <w:p w:rsidR="00CE305A" w:rsidRPr="004946DA" w:rsidRDefault="0027573E" w:rsidP="00FE59F0">
      <w:pPr>
        <w:pStyle w:val="PargrafodaLista"/>
        <w:numPr>
          <w:ilvl w:val="0"/>
          <w:numId w:val="194"/>
        </w:numPr>
        <w:rPr>
          <w:shd w:val="clear" w:color="auto" w:fill="FFFFFF"/>
        </w:rPr>
      </w:pPr>
      <w:r w:rsidRPr="004946DA">
        <w:rPr>
          <w:shd w:val="clear" w:color="auto" w:fill="FFFFFF"/>
        </w:rPr>
        <w:t>Um projetor (data show) e um computador com acesso a Internet em cada sala de aula;</w:t>
      </w:r>
      <w:r w:rsidRPr="004946DA">
        <w:rPr>
          <w:shd w:val="clear" w:color="auto" w:fill="FFFFFF"/>
        </w:rPr>
        <w:cr/>
      </w:r>
    </w:p>
    <w:p w:rsidR="00CE305A" w:rsidRPr="003C34F8" w:rsidRDefault="00CE305A" w:rsidP="005A0D94">
      <w:pPr>
        <w:pStyle w:val="Ttulo3"/>
      </w:pPr>
      <w:bookmarkStart w:id="49" w:name="_Toc415392992"/>
      <w:bookmarkStart w:id="50" w:name="_Toc490495577"/>
      <w:r w:rsidRPr="005A0D94">
        <w:t>INSTALAÇÕES</w:t>
      </w:r>
      <w:r w:rsidRPr="003C34F8">
        <w:t>, LABORATÓRIOS E BIBLIOTECA</w:t>
      </w:r>
      <w:bookmarkEnd w:id="49"/>
      <w:bookmarkEnd w:id="50"/>
    </w:p>
    <w:p w:rsidR="003C34F8" w:rsidRPr="003C34F8" w:rsidRDefault="00CE305A" w:rsidP="003C34F8">
      <w:pPr>
        <w:rPr>
          <w:shd w:val="clear" w:color="auto" w:fill="FFFFFF"/>
        </w:rPr>
      </w:pPr>
      <w:r w:rsidRPr="003C34F8">
        <w:rPr>
          <w:shd w:val="clear" w:color="auto" w:fill="FFFFFF"/>
        </w:rPr>
        <w:tab/>
      </w:r>
      <w:r w:rsidR="003C34F8" w:rsidRPr="003C34F8">
        <w:rPr>
          <w:shd w:val="clear" w:color="auto" w:fill="FFFFFF"/>
        </w:rPr>
        <w:t>A Universidade Federal do ABC possui Laboratórios de Pesquisa e Laboratórios Didáticos. Dentre os laboratórios que atendem à Graduação, existem três grandes classificações:</w:t>
      </w:r>
    </w:p>
    <w:p w:rsidR="003C34F8" w:rsidRPr="003C34F8" w:rsidRDefault="003C34F8" w:rsidP="00FE59F0">
      <w:pPr>
        <w:pStyle w:val="PargrafodaLista"/>
        <w:numPr>
          <w:ilvl w:val="0"/>
          <w:numId w:val="195"/>
        </w:numPr>
        <w:rPr>
          <w:shd w:val="clear" w:color="auto" w:fill="FFFFFF"/>
        </w:rPr>
      </w:pPr>
      <w:r w:rsidRPr="003C34F8">
        <w:rPr>
          <w:shd w:val="clear" w:color="auto" w:fill="FFFFFF"/>
        </w:rPr>
        <w:t>Laboratórios Didáticos de Informática</w:t>
      </w:r>
    </w:p>
    <w:p w:rsidR="003C34F8" w:rsidRPr="003C34F8" w:rsidRDefault="003C34F8" w:rsidP="00FE59F0">
      <w:pPr>
        <w:pStyle w:val="PargrafodaLista"/>
        <w:numPr>
          <w:ilvl w:val="0"/>
          <w:numId w:val="195"/>
        </w:numPr>
        <w:rPr>
          <w:shd w:val="clear" w:color="auto" w:fill="FFFFFF"/>
        </w:rPr>
      </w:pPr>
      <w:r w:rsidRPr="003C34F8">
        <w:rPr>
          <w:shd w:val="clear" w:color="auto" w:fill="FFFFFF"/>
        </w:rPr>
        <w:t>Laboratórios Didáticos Secos</w:t>
      </w:r>
    </w:p>
    <w:p w:rsidR="004946DA" w:rsidRPr="00F15986" w:rsidRDefault="003C34F8" w:rsidP="00FE59F0">
      <w:pPr>
        <w:pStyle w:val="PargrafodaLista"/>
        <w:numPr>
          <w:ilvl w:val="0"/>
          <w:numId w:val="195"/>
        </w:numPr>
        <w:rPr>
          <w:b/>
          <w:shd w:val="clear" w:color="auto" w:fill="FFFFFF"/>
        </w:rPr>
      </w:pPr>
      <w:r w:rsidRPr="005A0D94">
        <w:rPr>
          <w:shd w:val="clear" w:color="auto" w:fill="FFFFFF"/>
        </w:rPr>
        <w:t>Laboratórios Didáticos Úmidos</w:t>
      </w:r>
      <w:r w:rsidR="002C3738" w:rsidRPr="005A0D94">
        <w:rPr>
          <w:shd w:val="clear" w:color="auto" w:fill="FFFFFF"/>
        </w:rPr>
        <w:t>.</w:t>
      </w:r>
      <w:r w:rsidR="005A0D94" w:rsidRPr="005A0D94">
        <w:rPr>
          <w:shd w:val="clear" w:color="auto" w:fill="FFFFFF"/>
        </w:rPr>
        <w:t xml:space="preserve"> </w:t>
      </w:r>
    </w:p>
    <w:p w:rsidR="00F15986" w:rsidRPr="005A0D94" w:rsidRDefault="00F15986" w:rsidP="00F15986">
      <w:pPr>
        <w:pStyle w:val="PargrafodaLista"/>
        <w:ind w:left="1077" w:firstLine="0"/>
        <w:rPr>
          <w:b/>
          <w:shd w:val="clear" w:color="auto" w:fill="FFFFFF"/>
        </w:rPr>
      </w:pPr>
    </w:p>
    <w:p w:rsidR="004946DA" w:rsidRPr="004946DA" w:rsidRDefault="004946DA" w:rsidP="005A0D94">
      <w:pPr>
        <w:pStyle w:val="Ttulo3"/>
      </w:pPr>
      <w:bookmarkStart w:id="51" w:name="_Toc490495578"/>
      <w:bookmarkStart w:id="52" w:name="_Toc415392993"/>
      <w:r w:rsidRPr="004946DA">
        <w:t>LABORATÓRIOS DIDÁTICOS</w:t>
      </w:r>
      <w:bookmarkEnd w:id="51"/>
      <w:r w:rsidRPr="004946DA">
        <w:t xml:space="preserve"> </w:t>
      </w:r>
      <w:bookmarkEnd w:id="52"/>
    </w:p>
    <w:p w:rsidR="00C778A0" w:rsidRPr="00C778A0" w:rsidRDefault="00DA0679" w:rsidP="00C778A0">
      <w:pPr>
        <w:rPr>
          <w:shd w:val="clear" w:color="auto" w:fill="FFFFFF"/>
        </w:rPr>
      </w:pPr>
      <w:r>
        <w:rPr>
          <w:rStyle w:val="Refdenotaderodap"/>
          <w:shd w:val="clear" w:color="auto" w:fill="FFFFFF"/>
        </w:rPr>
        <w:footnoteReference w:id="2"/>
      </w:r>
      <w:r w:rsidR="00C778A0" w:rsidRPr="00C778A0">
        <w:rPr>
          <w:shd w:val="clear" w:color="auto" w:fill="FFFFFF"/>
        </w:rPr>
        <w:t>A Coordenadoria dos Laboratórios Didáticos (CLD), vinculada à PROGRAD, é responsável pela gestão administrativa dos laboratórios didáticos e por realizar a interface entre docentes, discentes e técnicos de laboratório nas diferentes áreas, de forma a garantir o bom andamento dos cursos de graduação, no que se refere às atividades práticas em laboratório. A CLD é composta por um Coordenador dos Laboratórios Úmidos, um Coordenador dos Laboratórios Secos e um Coordenador dos Laboratórios de Informática e Práticas de Ensino, bem como equipe técnico-administrativa. Dentre as atividades da CLD destacam-se o atendimento diário a toda comunidade acadêmica; a elaboração de Política de Uso dos Laboratórios Didáticos  e a análise e adequação da alocação de turmas nos laboratórios em cada quadrimestre letivo, garantindo a adequação dos espaços às atividades propostas em cada disciplina e melhor utilização de recursos da UFABC.</w:t>
      </w:r>
    </w:p>
    <w:p w:rsidR="00C778A0" w:rsidRPr="00C778A0" w:rsidRDefault="00C778A0" w:rsidP="00C778A0">
      <w:pPr>
        <w:rPr>
          <w:shd w:val="clear" w:color="auto" w:fill="FFFFFF"/>
        </w:rPr>
      </w:pPr>
      <w:r w:rsidRPr="00C778A0">
        <w:rPr>
          <w:shd w:val="clear" w:color="auto" w:fill="FFFFFF"/>
        </w:rPr>
        <w:lastRenderedPageBreak/>
        <w:t xml:space="preserve">Os laboratórios são dedicados às atividades didáticas práticas que necessitem de infraestrutura específica e diferenciada, não atendidas por uma sala de aula convencional. São quatro diferentes categorias de laboratórios didáticos disponíveis para os usos dos cursos de graduação da UFABC: secos, úmidos, de informática e de prática de ensino. </w:t>
      </w:r>
    </w:p>
    <w:p w:rsidR="00C778A0" w:rsidRPr="00C778A0" w:rsidRDefault="00C778A0" w:rsidP="00C778A0">
      <w:pPr>
        <w:rPr>
          <w:shd w:val="clear" w:color="auto" w:fill="FFFFFF"/>
        </w:rPr>
      </w:pPr>
      <w:r w:rsidRPr="00C778A0">
        <w:rPr>
          <w:shd w:val="clear" w:color="auto" w:fill="FFFFFF"/>
        </w:rPr>
        <w:t>•</w:t>
      </w:r>
      <w:r w:rsidRPr="00C778A0">
        <w:rPr>
          <w:shd w:val="clear" w:color="auto" w:fill="FFFFFF"/>
        </w:rPr>
        <w:tab/>
        <w:t>Laboratórios Didáticos Secos são espaços destinados às aulas da graduação que necessitem de uma infraestrutura com bancadas e instalação elétrica e/ou instalação hidráulica e/ou gases, uso de kits didáticos e mapas, entre outros.</w:t>
      </w:r>
    </w:p>
    <w:p w:rsidR="00C778A0" w:rsidRPr="00C778A0" w:rsidRDefault="00C778A0" w:rsidP="00C778A0">
      <w:pPr>
        <w:rPr>
          <w:shd w:val="clear" w:color="auto" w:fill="FFFFFF"/>
        </w:rPr>
      </w:pPr>
      <w:r w:rsidRPr="00C778A0">
        <w:rPr>
          <w:shd w:val="clear" w:color="auto" w:fill="FFFFFF"/>
        </w:rPr>
        <w:t>•</w:t>
      </w:r>
      <w:r w:rsidRPr="00C778A0">
        <w:rPr>
          <w:shd w:val="clear" w:color="auto" w:fill="FFFFFF"/>
        </w:rPr>
        <w:tab/>
        <w:t xml:space="preserve">Laboratórios Didáticos Úmidos são espaços destinados às aulas da graduação que necessitem manipulação de agentes químicos ou biológicos, uma infraestrutura com bancadas de granito, com capelas de exaustão e com instalações hidráulica, elétrica e de gases. </w:t>
      </w:r>
    </w:p>
    <w:p w:rsidR="00C778A0" w:rsidRPr="00C778A0" w:rsidRDefault="00C778A0" w:rsidP="00C778A0">
      <w:pPr>
        <w:rPr>
          <w:shd w:val="clear" w:color="auto" w:fill="FFFFFF"/>
        </w:rPr>
      </w:pPr>
      <w:r w:rsidRPr="00C778A0">
        <w:rPr>
          <w:shd w:val="clear" w:color="auto" w:fill="FFFFFF"/>
        </w:rPr>
        <w:t>•</w:t>
      </w:r>
      <w:r w:rsidRPr="00C778A0">
        <w:rPr>
          <w:shd w:val="clear" w:color="auto" w:fill="FFFFFF"/>
        </w:rPr>
        <w:tab/>
        <w:t xml:space="preserve">Laboratórios Didáticos de Informática são espaços destinados às aulas práticas de informática que façam uso de computadores e tecnologia da informação, com acesso à internet e softwares adequados para as atividades desenvolvidas. </w:t>
      </w:r>
    </w:p>
    <w:p w:rsidR="00C778A0" w:rsidRPr="00C778A0" w:rsidRDefault="00C778A0" w:rsidP="00C778A0">
      <w:pPr>
        <w:rPr>
          <w:shd w:val="clear" w:color="auto" w:fill="FFFFFF"/>
        </w:rPr>
      </w:pPr>
      <w:r w:rsidRPr="00C778A0">
        <w:rPr>
          <w:shd w:val="clear" w:color="auto" w:fill="FFFFFF"/>
        </w:rPr>
        <w:t>•</w:t>
      </w:r>
      <w:r w:rsidRPr="00C778A0">
        <w:rPr>
          <w:shd w:val="clear" w:color="auto" w:fill="FFFFFF"/>
        </w:rPr>
        <w:tab/>
        <w:t>Laboratórios Didáticos Práticas de Ensino são espaços destinados ao suporte dos cursos de licenciatura, desenvolvimento de habilidades e competências para docência da educação básica, podendo ser úteis também para desenvolvimentos das habilidades e competências para docência do ensino superior.</w:t>
      </w:r>
    </w:p>
    <w:p w:rsidR="00C778A0" w:rsidRPr="00C778A0" w:rsidRDefault="00C778A0" w:rsidP="00C778A0">
      <w:pPr>
        <w:rPr>
          <w:shd w:val="clear" w:color="auto" w:fill="FFFFFF"/>
        </w:rPr>
      </w:pPr>
      <w:r w:rsidRPr="00C778A0">
        <w:rPr>
          <w:shd w:val="clear" w:color="auto" w:fill="FFFFFF"/>
        </w:rPr>
        <w:t xml:space="preserve"> </w:t>
      </w:r>
      <w:r w:rsidRPr="00C778A0">
        <w:rPr>
          <w:shd w:val="clear" w:color="auto" w:fill="FFFFFF"/>
        </w:rPr>
        <w:tab/>
        <w:t>O gerenciamento da infraestrutura dos laboratórios didáticos, materiais, recursos humanos, normas de utilização, de segurança, treinamento, manutenção preventiva e corretiva de todos os equipamentos estão sob a responsabilidade da Coordenação de Laboratórios Didáticos.</w:t>
      </w:r>
    </w:p>
    <w:p w:rsidR="00C778A0" w:rsidRPr="00C778A0" w:rsidRDefault="00C778A0" w:rsidP="00C778A0">
      <w:pPr>
        <w:rPr>
          <w:shd w:val="clear" w:color="auto" w:fill="FFFFFF"/>
        </w:rPr>
      </w:pPr>
      <w:r w:rsidRPr="00C778A0">
        <w:rPr>
          <w:shd w:val="clear" w:color="auto" w:fill="FFFFFF"/>
        </w:rPr>
        <w:t>Cada sala de suporte técnico dos laboratórios didáticos acomoda quatro técnicos com as seguintes funções:</w:t>
      </w:r>
    </w:p>
    <w:p w:rsidR="00C778A0" w:rsidRPr="00C778A0" w:rsidRDefault="00C778A0" w:rsidP="00C778A0">
      <w:pPr>
        <w:rPr>
          <w:shd w:val="clear" w:color="auto" w:fill="FFFFFF"/>
        </w:rPr>
      </w:pPr>
      <w:r w:rsidRPr="00C778A0">
        <w:rPr>
          <w:shd w:val="clear" w:color="auto" w:fill="FFFFFF"/>
        </w:rPr>
        <w:t>•</w:t>
      </w:r>
      <w:r w:rsidRPr="00C778A0">
        <w:rPr>
          <w:shd w:val="clear" w:color="auto" w:fill="FFFFFF"/>
        </w:rPr>
        <w:tab/>
        <w:t>Nos períodos extra-aula, auxiliam os alunos de graduação e pós-graduação em suas atividades práticas (projetos de disciplinas, iniciação científica, mestrado e doutorado), bem como cooperam com os professores para testes e elaboração de experimentos e preparação do laboratório para a aula prática.</w:t>
      </w:r>
    </w:p>
    <w:p w:rsidR="00C778A0" w:rsidRPr="00C778A0" w:rsidRDefault="00C778A0" w:rsidP="00C778A0">
      <w:pPr>
        <w:rPr>
          <w:shd w:val="clear" w:color="auto" w:fill="FFFFFF"/>
        </w:rPr>
      </w:pPr>
      <w:r w:rsidRPr="00C778A0">
        <w:rPr>
          <w:shd w:val="clear" w:color="auto" w:fill="FFFFFF"/>
        </w:rPr>
        <w:t>•</w:t>
      </w:r>
      <w:r w:rsidRPr="00C778A0">
        <w:rPr>
          <w:shd w:val="clear" w:color="auto" w:fill="FFFFFF"/>
        </w:rPr>
        <w:tab/>
        <w:t>Nos períodos de aula, oferecem apoio para os professores durante o experimento. Para isso, os técnicos são alocados previamente em determinadas disciplinas, conforme a sua formação (eletrônico, eletrotécnico, materiais, mecânico, químicos, biológicos).</w:t>
      </w:r>
    </w:p>
    <w:p w:rsidR="00C778A0" w:rsidRPr="00C778A0" w:rsidRDefault="00C778A0" w:rsidP="00C778A0">
      <w:pPr>
        <w:rPr>
          <w:shd w:val="clear" w:color="auto" w:fill="FFFFFF"/>
        </w:rPr>
      </w:pPr>
      <w:r w:rsidRPr="00C778A0">
        <w:rPr>
          <w:shd w:val="clear" w:color="auto" w:fill="FFFFFF"/>
        </w:rPr>
        <w:t xml:space="preserve">Além dos técnicos, a sala de suporte armazena alguns equipamentos e kits didáticos utilizados nas disciplinas. Os técnicos trabalham em esquema de horários alternados, </w:t>
      </w:r>
      <w:r w:rsidRPr="00C778A0">
        <w:rPr>
          <w:shd w:val="clear" w:color="auto" w:fill="FFFFFF"/>
        </w:rPr>
        <w:lastRenderedPageBreak/>
        <w:t>possibilitando o apoio às atividades práticas ao longo de todo período de funcionamento da UFABC, das 08 às 23h.</w:t>
      </w:r>
    </w:p>
    <w:p w:rsidR="00C778A0" w:rsidRPr="00C778A0" w:rsidRDefault="00C778A0" w:rsidP="00C778A0">
      <w:pPr>
        <w:rPr>
          <w:shd w:val="clear" w:color="auto" w:fill="FFFFFF"/>
        </w:rPr>
      </w:pPr>
      <w:r w:rsidRPr="00C778A0">
        <w:rPr>
          <w:shd w:val="clear" w:color="auto" w:fill="FFFFFF"/>
        </w:rPr>
        <w:t xml:space="preserve">A alocação de laboratórios didáticos para as turmas de disciplinas com carga horária prática ou aquelas que necessitem do uso de um laboratório é feita pelo coordenador do curso, a cada quadrimestre, durante o período estipulado pela Pró-Reitoria de Graduação. O docente da disciplina com carga horária alocada nos laboratórios didáticos é responsável pelas aulas práticas da disciplina, não podendo se ausentar do laboratório durante a aula prática. </w:t>
      </w:r>
    </w:p>
    <w:p w:rsidR="004946DA" w:rsidRPr="004946DA" w:rsidRDefault="00C778A0" w:rsidP="00C778A0">
      <w:pPr>
        <w:rPr>
          <w:shd w:val="clear" w:color="auto" w:fill="FFFFFF"/>
        </w:rPr>
      </w:pPr>
      <w:r w:rsidRPr="00C778A0">
        <w:rPr>
          <w:shd w:val="clear" w:color="auto" w:fill="FFFFFF"/>
        </w:rPr>
        <w:t>Atividades como treinamentos, instalação ou manutenção de equipamentos nos laboratórios didáticos são previamente agendadas com a equipe técnica responsável e acompanhadas por um técnico de laboratório.</w:t>
      </w:r>
      <w:r w:rsidR="004946DA" w:rsidRPr="004946DA">
        <w:rPr>
          <w:shd w:val="clear" w:color="auto" w:fill="FFFFFF"/>
        </w:rPr>
        <w:t>.</w:t>
      </w:r>
    </w:p>
    <w:p w:rsidR="004946DA" w:rsidRPr="004946DA" w:rsidRDefault="004946DA" w:rsidP="00A53FE7">
      <w:pPr>
        <w:pStyle w:val="Ttulo3"/>
      </w:pPr>
      <w:bookmarkStart w:id="53" w:name="_Toc415392996"/>
      <w:bookmarkStart w:id="54" w:name="_Toc490495579"/>
      <w:r w:rsidRPr="004946DA">
        <w:t>BIBLIOTECA</w:t>
      </w:r>
      <w:bookmarkEnd w:id="53"/>
      <w:bookmarkEnd w:id="54"/>
    </w:p>
    <w:p w:rsidR="00971D0E" w:rsidRPr="00971D0E" w:rsidRDefault="00971D0E" w:rsidP="00971D0E">
      <w:pPr>
        <w:rPr>
          <w:shd w:val="clear" w:color="auto" w:fill="FFFFFF"/>
        </w:rPr>
      </w:pPr>
      <w:r w:rsidRPr="00971D0E">
        <w:rPr>
          <w:shd w:val="clear" w:color="auto" w:fill="FFFFFF"/>
        </w:rPr>
        <w:t>As Bibliotecas da UFABC têm por objetivo o apoio às atividades de ensino, pesquisa e extensão da Universidade. Ambas as bibliotecas, uma biblioteca central em Santo André e uma biblioteca setorial em São Bernardo do Campo, prestam atendimento aos usuários de segunda à sexta feira, das 08h às 22h e aos sábados, das 08h as 13h30. O acervo da Biblioteca atende aos discentes, docentes, pesquisadores e demais pessoas vinculadas à Universidade, para consulta local e empréstimos conforme sistema de acesso  e, quando possível, aos usuários de outras Instituições e Ensino e Pesquisa, por intermédio do Empréstimo Entre Bibliotecas – EEB, e ainda atende à comunidade externa somente para consultas locais.</w:t>
      </w:r>
    </w:p>
    <w:p w:rsidR="00971D0E" w:rsidRPr="00971D0E" w:rsidRDefault="00971D0E" w:rsidP="00971D0E">
      <w:pPr>
        <w:rPr>
          <w:shd w:val="clear" w:color="auto" w:fill="FFFFFF"/>
        </w:rPr>
      </w:pPr>
      <w:r w:rsidRPr="00971D0E">
        <w:rPr>
          <w:shd w:val="clear" w:color="auto" w:fill="FFFFFF"/>
        </w:rPr>
        <w:t xml:space="preserve"> </w:t>
      </w:r>
      <w:r w:rsidRPr="00971D0E">
        <w:rPr>
          <w:shd w:val="clear" w:color="auto" w:fill="FFFFFF"/>
        </w:rPr>
        <w:tab/>
        <w:t xml:space="preserve">A UFABC participa, na qualidade de universidade pública, do Portal de Periódicos da CAPES, que oferece acesso a textos selecionados e publicações periódicas internacionais e nacionais, além das mais renomadas publicações de resumos, abrangendo todas as áreas do conhecimento. O Portal inclui também uma seleção de importantes fontes de informação científica e tecnológica, de acesso gratuito na Web. A Biblioteca conta com pessoal qualificado para auxiliar a comunidade acadêmica no uso dessas ferramentas. </w:t>
      </w:r>
      <w:r w:rsidR="00DA0679">
        <w:rPr>
          <w:rStyle w:val="Refdenotaderodap"/>
          <w:shd w:val="clear" w:color="auto" w:fill="FFFFFF"/>
        </w:rPr>
        <w:footnoteReference w:id="3"/>
      </w:r>
      <w:r w:rsidRPr="00971D0E">
        <w:rPr>
          <w:shd w:val="clear" w:color="auto" w:fill="FFFFFF"/>
        </w:rPr>
        <w:t xml:space="preserve">Atualmente, são 41 títulos impressos e 24.650 eletrônicos, relacionados às áreas do conhecimento das disciplinas ofertadas no curso, a saber: </w:t>
      </w:r>
    </w:p>
    <w:p w:rsidR="00971D0E" w:rsidRPr="00971D0E" w:rsidRDefault="00971D0E" w:rsidP="00FE59F0">
      <w:pPr>
        <w:pStyle w:val="PargrafodaLista"/>
        <w:numPr>
          <w:ilvl w:val="0"/>
          <w:numId w:val="198"/>
        </w:numPr>
        <w:rPr>
          <w:shd w:val="clear" w:color="auto" w:fill="FFFFFF"/>
        </w:rPr>
      </w:pPr>
      <w:r w:rsidRPr="00971D0E">
        <w:rPr>
          <w:shd w:val="clear" w:color="auto" w:fill="FFFFFF"/>
        </w:rPr>
        <w:t>Ciências Exatas: 5.385 títulos;</w:t>
      </w:r>
    </w:p>
    <w:p w:rsidR="00971D0E" w:rsidRPr="00971D0E" w:rsidRDefault="00971D0E" w:rsidP="00FE59F0">
      <w:pPr>
        <w:pStyle w:val="PargrafodaLista"/>
        <w:numPr>
          <w:ilvl w:val="0"/>
          <w:numId w:val="198"/>
        </w:numPr>
        <w:rPr>
          <w:shd w:val="clear" w:color="auto" w:fill="FFFFFF"/>
        </w:rPr>
      </w:pPr>
      <w:r w:rsidRPr="00971D0E">
        <w:rPr>
          <w:shd w:val="clear" w:color="auto" w:fill="FFFFFF"/>
        </w:rPr>
        <w:t>Ciências Humanas: 6.247 títulos;</w:t>
      </w:r>
    </w:p>
    <w:p w:rsidR="00971D0E" w:rsidRPr="00971D0E" w:rsidRDefault="00971D0E" w:rsidP="00FE59F0">
      <w:pPr>
        <w:pStyle w:val="PargrafodaLista"/>
        <w:numPr>
          <w:ilvl w:val="0"/>
          <w:numId w:val="198"/>
        </w:numPr>
        <w:rPr>
          <w:shd w:val="clear" w:color="auto" w:fill="FFFFFF"/>
        </w:rPr>
      </w:pPr>
      <w:r w:rsidRPr="00971D0E">
        <w:rPr>
          <w:shd w:val="clear" w:color="auto" w:fill="FFFFFF"/>
        </w:rPr>
        <w:lastRenderedPageBreak/>
        <w:t>Engenharias: 3.441 títulos;</w:t>
      </w:r>
    </w:p>
    <w:p w:rsidR="00971D0E" w:rsidRPr="00971D0E" w:rsidRDefault="00971D0E" w:rsidP="00FE59F0">
      <w:pPr>
        <w:pStyle w:val="PargrafodaLista"/>
        <w:numPr>
          <w:ilvl w:val="0"/>
          <w:numId w:val="198"/>
        </w:numPr>
        <w:rPr>
          <w:shd w:val="clear" w:color="auto" w:fill="FFFFFF"/>
        </w:rPr>
      </w:pPr>
      <w:r w:rsidRPr="00971D0E">
        <w:rPr>
          <w:shd w:val="clear" w:color="auto" w:fill="FFFFFF"/>
        </w:rPr>
        <w:t>Ciências Sociais Aplicadas: 4.922 títulos;</w:t>
      </w:r>
    </w:p>
    <w:p w:rsidR="00971D0E" w:rsidRPr="00971D0E" w:rsidRDefault="00971D0E" w:rsidP="00FE59F0">
      <w:pPr>
        <w:pStyle w:val="PargrafodaLista"/>
        <w:numPr>
          <w:ilvl w:val="0"/>
          <w:numId w:val="198"/>
        </w:numPr>
        <w:rPr>
          <w:shd w:val="clear" w:color="auto" w:fill="FFFFFF"/>
        </w:rPr>
      </w:pPr>
      <w:r w:rsidRPr="00971D0E">
        <w:rPr>
          <w:shd w:val="clear" w:color="auto" w:fill="FFFFFF"/>
        </w:rPr>
        <w:t>Ciências Biológicas: 4.157 títulos;</w:t>
      </w:r>
    </w:p>
    <w:p w:rsidR="00971D0E" w:rsidRPr="00971D0E" w:rsidRDefault="00971D0E" w:rsidP="00FE59F0">
      <w:pPr>
        <w:pStyle w:val="PargrafodaLista"/>
        <w:numPr>
          <w:ilvl w:val="0"/>
          <w:numId w:val="198"/>
        </w:numPr>
        <w:rPr>
          <w:shd w:val="clear" w:color="auto" w:fill="FFFFFF"/>
        </w:rPr>
      </w:pPr>
      <w:r w:rsidRPr="00971D0E">
        <w:rPr>
          <w:shd w:val="clear" w:color="auto" w:fill="FFFFFF"/>
        </w:rPr>
        <w:t>Multidisciplinar: 498 títulos.</w:t>
      </w:r>
    </w:p>
    <w:p w:rsidR="00F15986" w:rsidRDefault="00971D0E" w:rsidP="00971D0E">
      <w:pPr>
        <w:rPr>
          <w:shd w:val="clear" w:color="auto" w:fill="FFFFFF"/>
        </w:rPr>
      </w:pPr>
      <w:r w:rsidRPr="00971D0E">
        <w:rPr>
          <w:shd w:val="clear" w:color="auto" w:fill="FFFFFF"/>
        </w:rPr>
        <w:t xml:space="preserve"> </w:t>
      </w:r>
      <w:r w:rsidRPr="00971D0E">
        <w:rPr>
          <w:shd w:val="clear" w:color="auto" w:fill="FFFFFF"/>
        </w:rPr>
        <w:tab/>
      </w:r>
    </w:p>
    <w:p w:rsidR="00971D0E" w:rsidRPr="00971D0E" w:rsidRDefault="00971D0E" w:rsidP="00971D0E">
      <w:pPr>
        <w:rPr>
          <w:shd w:val="clear" w:color="auto" w:fill="FFFFFF"/>
        </w:rPr>
      </w:pPr>
      <w:r w:rsidRPr="00971D0E">
        <w:rPr>
          <w:shd w:val="clear" w:color="auto" w:fill="FFFFFF"/>
        </w:rPr>
        <w:t>No Portal da Capes, há, para essas mesmas áreas do conhecimento, o seguinte número de bases de dados referenciais e de texto completo disponível:</w:t>
      </w:r>
    </w:p>
    <w:p w:rsidR="00971D0E" w:rsidRPr="00971D0E" w:rsidRDefault="00971D0E" w:rsidP="00971D0E">
      <w:pPr>
        <w:rPr>
          <w:shd w:val="clear" w:color="auto" w:fill="FFFFFF"/>
        </w:rPr>
      </w:pPr>
      <w:r w:rsidRPr="00971D0E">
        <w:rPr>
          <w:shd w:val="clear" w:color="auto" w:fill="FFFFFF"/>
        </w:rPr>
        <w:t>•</w:t>
      </w:r>
      <w:r w:rsidRPr="00971D0E">
        <w:rPr>
          <w:shd w:val="clear" w:color="auto" w:fill="FFFFFF"/>
        </w:rPr>
        <w:tab/>
        <w:t>Ciências Exatas: 229 bases de dados;</w:t>
      </w:r>
    </w:p>
    <w:p w:rsidR="00971D0E" w:rsidRPr="00971D0E" w:rsidRDefault="00971D0E" w:rsidP="00971D0E">
      <w:pPr>
        <w:rPr>
          <w:shd w:val="clear" w:color="auto" w:fill="FFFFFF"/>
        </w:rPr>
      </w:pPr>
      <w:r w:rsidRPr="00971D0E">
        <w:rPr>
          <w:shd w:val="clear" w:color="auto" w:fill="FFFFFF"/>
        </w:rPr>
        <w:t>•</w:t>
      </w:r>
      <w:r w:rsidRPr="00971D0E">
        <w:rPr>
          <w:shd w:val="clear" w:color="auto" w:fill="FFFFFF"/>
        </w:rPr>
        <w:tab/>
        <w:t>Ciências Humanas: 254 bases de dados;</w:t>
      </w:r>
    </w:p>
    <w:p w:rsidR="00971D0E" w:rsidRPr="00971D0E" w:rsidRDefault="00971D0E" w:rsidP="00971D0E">
      <w:pPr>
        <w:rPr>
          <w:shd w:val="clear" w:color="auto" w:fill="FFFFFF"/>
        </w:rPr>
      </w:pPr>
      <w:r w:rsidRPr="00971D0E">
        <w:rPr>
          <w:shd w:val="clear" w:color="auto" w:fill="FFFFFF"/>
        </w:rPr>
        <w:t>•</w:t>
      </w:r>
      <w:r w:rsidRPr="00971D0E">
        <w:rPr>
          <w:shd w:val="clear" w:color="auto" w:fill="FFFFFF"/>
        </w:rPr>
        <w:tab/>
        <w:t>Engenharias: 212 bases de dados;</w:t>
      </w:r>
    </w:p>
    <w:p w:rsidR="00971D0E" w:rsidRPr="00971D0E" w:rsidRDefault="00971D0E" w:rsidP="00971D0E">
      <w:pPr>
        <w:rPr>
          <w:shd w:val="clear" w:color="auto" w:fill="FFFFFF"/>
        </w:rPr>
      </w:pPr>
      <w:r w:rsidRPr="00971D0E">
        <w:rPr>
          <w:shd w:val="clear" w:color="auto" w:fill="FFFFFF"/>
        </w:rPr>
        <w:t>•</w:t>
      </w:r>
      <w:r w:rsidRPr="00971D0E">
        <w:rPr>
          <w:shd w:val="clear" w:color="auto" w:fill="FFFFFF"/>
        </w:rPr>
        <w:tab/>
        <w:t>Ciências Sociais Aplicadas: 230 bases de dados;</w:t>
      </w:r>
    </w:p>
    <w:p w:rsidR="00971D0E" w:rsidRPr="00971D0E" w:rsidRDefault="00971D0E" w:rsidP="00971D0E">
      <w:pPr>
        <w:rPr>
          <w:shd w:val="clear" w:color="auto" w:fill="FFFFFF"/>
        </w:rPr>
      </w:pPr>
      <w:r w:rsidRPr="00971D0E">
        <w:rPr>
          <w:shd w:val="clear" w:color="auto" w:fill="FFFFFF"/>
        </w:rPr>
        <w:t>•</w:t>
      </w:r>
      <w:r w:rsidRPr="00971D0E">
        <w:rPr>
          <w:shd w:val="clear" w:color="auto" w:fill="FFFFFF"/>
        </w:rPr>
        <w:tab/>
        <w:t>Ciências Biológicas: 208 bases de dados;</w:t>
      </w:r>
    </w:p>
    <w:p w:rsidR="00971D0E" w:rsidRPr="00971D0E" w:rsidRDefault="00971D0E" w:rsidP="00971D0E">
      <w:pPr>
        <w:rPr>
          <w:shd w:val="clear" w:color="auto" w:fill="FFFFFF"/>
        </w:rPr>
      </w:pPr>
      <w:r w:rsidRPr="00971D0E">
        <w:rPr>
          <w:shd w:val="clear" w:color="auto" w:fill="FFFFFF"/>
        </w:rPr>
        <w:t>•</w:t>
      </w:r>
      <w:r w:rsidRPr="00971D0E">
        <w:rPr>
          <w:shd w:val="clear" w:color="auto" w:fill="FFFFFF"/>
        </w:rPr>
        <w:tab/>
        <w:t>Multidisciplinar: 148 bases de dados.</w:t>
      </w:r>
    </w:p>
    <w:p w:rsidR="00F15986" w:rsidRDefault="00971D0E" w:rsidP="00971D0E">
      <w:pPr>
        <w:rPr>
          <w:shd w:val="clear" w:color="auto" w:fill="FFFFFF"/>
        </w:rPr>
      </w:pPr>
      <w:r w:rsidRPr="00971D0E">
        <w:rPr>
          <w:shd w:val="clear" w:color="auto" w:fill="FFFFFF"/>
        </w:rPr>
        <w:t xml:space="preserve"> </w:t>
      </w:r>
      <w:r w:rsidRPr="00971D0E">
        <w:rPr>
          <w:shd w:val="clear" w:color="auto" w:fill="FFFFFF"/>
        </w:rPr>
        <w:tab/>
      </w:r>
    </w:p>
    <w:p w:rsidR="00971D0E" w:rsidRPr="00971D0E" w:rsidRDefault="00971D0E" w:rsidP="00971D0E">
      <w:pPr>
        <w:rPr>
          <w:shd w:val="clear" w:color="auto" w:fill="FFFFFF"/>
        </w:rPr>
      </w:pPr>
      <w:r w:rsidRPr="00971D0E">
        <w:rPr>
          <w:shd w:val="clear" w:color="auto" w:fill="FFFFFF"/>
        </w:rPr>
        <w:t>Por meio de recursos próprios da Instituição, foram adquiridas, nos últimos anos, coleções de e-books com direito perpétuo de conteúdo. Totalizando 25.292 títulos. Apresenta-se, a seguir, a divisão do número dessas coleções disponíveis por área do conhecimento:</w:t>
      </w:r>
    </w:p>
    <w:p w:rsidR="00971D0E" w:rsidRPr="00971D0E" w:rsidRDefault="00971D0E" w:rsidP="00971D0E">
      <w:pPr>
        <w:rPr>
          <w:shd w:val="clear" w:color="auto" w:fill="FFFFFF"/>
        </w:rPr>
      </w:pPr>
      <w:r w:rsidRPr="00971D0E">
        <w:rPr>
          <w:shd w:val="clear" w:color="auto" w:fill="FFFFFF"/>
        </w:rPr>
        <w:t>•</w:t>
      </w:r>
      <w:r w:rsidRPr="00971D0E">
        <w:rPr>
          <w:shd w:val="clear" w:color="auto" w:fill="FFFFFF"/>
        </w:rPr>
        <w:tab/>
        <w:t>Behavioral Science: 371 títulos;</w:t>
      </w:r>
    </w:p>
    <w:p w:rsidR="00971D0E" w:rsidRPr="00971D0E" w:rsidRDefault="00971D0E" w:rsidP="00971D0E">
      <w:pPr>
        <w:rPr>
          <w:shd w:val="clear" w:color="auto" w:fill="FFFFFF"/>
        </w:rPr>
      </w:pPr>
      <w:r w:rsidRPr="00971D0E">
        <w:rPr>
          <w:shd w:val="clear" w:color="auto" w:fill="FFFFFF"/>
        </w:rPr>
        <w:t>•</w:t>
      </w:r>
      <w:r w:rsidRPr="00971D0E">
        <w:rPr>
          <w:shd w:val="clear" w:color="auto" w:fill="FFFFFF"/>
        </w:rPr>
        <w:tab/>
        <w:t>Biomedical &amp; Life Sciences: 2903 títulos;</w:t>
      </w:r>
    </w:p>
    <w:p w:rsidR="00971D0E" w:rsidRPr="00971D0E" w:rsidRDefault="00971D0E" w:rsidP="00971D0E">
      <w:pPr>
        <w:rPr>
          <w:shd w:val="clear" w:color="auto" w:fill="FFFFFF"/>
        </w:rPr>
      </w:pPr>
      <w:r w:rsidRPr="00971D0E">
        <w:rPr>
          <w:shd w:val="clear" w:color="auto" w:fill="FFFFFF"/>
        </w:rPr>
        <w:t>•</w:t>
      </w:r>
      <w:r w:rsidRPr="00971D0E">
        <w:rPr>
          <w:shd w:val="clear" w:color="auto" w:fill="FFFFFF"/>
        </w:rPr>
        <w:tab/>
        <w:t>Business &amp; Economics: 1870 títulos;</w:t>
      </w:r>
    </w:p>
    <w:p w:rsidR="00971D0E" w:rsidRPr="00971D0E" w:rsidRDefault="00971D0E" w:rsidP="00971D0E">
      <w:pPr>
        <w:rPr>
          <w:shd w:val="clear" w:color="auto" w:fill="FFFFFF"/>
        </w:rPr>
      </w:pPr>
      <w:r w:rsidRPr="00971D0E">
        <w:rPr>
          <w:shd w:val="clear" w:color="auto" w:fill="FFFFFF"/>
        </w:rPr>
        <w:t>•</w:t>
      </w:r>
      <w:r w:rsidRPr="00971D0E">
        <w:rPr>
          <w:shd w:val="clear" w:color="auto" w:fill="FFFFFF"/>
        </w:rPr>
        <w:tab/>
        <w:t>Chemistry &amp; Material Science: 1363 títulos;</w:t>
      </w:r>
    </w:p>
    <w:p w:rsidR="00971D0E" w:rsidRPr="00971D0E" w:rsidRDefault="00971D0E" w:rsidP="00971D0E">
      <w:pPr>
        <w:rPr>
          <w:shd w:val="clear" w:color="auto" w:fill="FFFFFF"/>
        </w:rPr>
      </w:pPr>
      <w:r w:rsidRPr="00971D0E">
        <w:rPr>
          <w:shd w:val="clear" w:color="auto" w:fill="FFFFFF"/>
        </w:rPr>
        <w:t>•</w:t>
      </w:r>
      <w:r w:rsidRPr="00971D0E">
        <w:rPr>
          <w:shd w:val="clear" w:color="auto" w:fill="FFFFFF"/>
        </w:rPr>
        <w:tab/>
        <w:t>Computer Science: 6542 títulos;</w:t>
      </w:r>
    </w:p>
    <w:p w:rsidR="00971D0E" w:rsidRPr="00971D0E" w:rsidRDefault="00971D0E" w:rsidP="00971D0E">
      <w:pPr>
        <w:rPr>
          <w:shd w:val="clear" w:color="auto" w:fill="FFFFFF"/>
        </w:rPr>
      </w:pPr>
      <w:r w:rsidRPr="00971D0E">
        <w:rPr>
          <w:shd w:val="clear" w:color="auto" w:fill="FFFFFF"/>
        </w:rPr>
        <w:t>•</w:t>
      </w:r>
      <w:r w:rsidRPr="00971D0E">
        <w:rPr>
          <w:shd w:val="clear" w:color="auto" w:fill="FFFFFF"/>
        </w:rPr>
        <w:tab/>
        <w:t>Earth &amp; Environmental Science: 1523 títulos;</w:t>
      </w:r>
    </w:p>
    <w:p w:rsidR="00971D0E" w:rsidRPr="00971D0E" w:rsidRDefault="00971D0E" w:rsidP="00971D0E">
      <w:pPr>
        <w:rPr>
          <w:shd w:val="clear" w:color="auto" w:fill="FFFFFF"/>
        </w:rPr>
      </w:pPr>
      <w:r w:rsidRPr="00971D0E">
        <w:rPr>
          <w:shd w:val="clear" w:color="auto" w:fill="FFFFFF"/>
        </w:rPr>
        <w:t>•</w:t>
      </w:r>
      <w:r w:rsidRPr="00971D0E">
        <w:rPr>
          <w:shd w:val="clear" w:color="auto" w:fill="FFFFFF"/>
        </w:rPr>
        <w:tab/>
        <w:t>Engineering: 3934 títulos;</w:t>
      </w:r>
    </w:p>
    <w:p w:rsidR="00971D0E" w:rsidRPr="00971D0E" w:rsidRDefault="00971D0E" w:rsidP="00971D0E">
      <w:pPr>
        <w:rPr>
          <w:shd w:val="clear" w:color="auto" w:fill="FFFFFF"/>
        </w:rPr>
      </w:pPr>
      <w:r w:rsidRPr="00971D0E">
        <w:rPr>
          <w:shd w:val="clear" w:color="auto" w:fill="FFFFFF"/>
        </w:rPr>
        <w:t>•</w:t>
      </w:r>
      <w:r w:rsidRPr="00971D0E">
        <w:rPr>
          <w:shd w:val="clear" w:color="auto" w:fill="FFFFFF"/>
        </w:rPr>
        <w:tab/>
        <w:t>Humanities, Social Sciences &amp; Law: 2571 títulos;</w:t>
      </w:r>
    </w:p>
    <w:p w:rsidR="00971D0E" w:rsidRPr="00971D0E" w:rsidRDefault="00971D0E" w:rsidP="00971D0E">
      <w:pPr>
        <w:rPr>
          <w:shd w:val="clear" w:color="auto" w:fill="FFFFFF"/>
        </w:rPr>
      </w:pPr>
      <w:r w:rsidRPr="00971D0E">
        <w:rPr>
          <w:shd w:val="clear" w:color="auto" w:fill="FFFFFF"/>
        </w:rPr>
        <w:t>•</w:t>
      </w:r>
      <w:r w:rsidRPr="00971D0E">
        <w:rPr>
          <w:shd w:val="clear" w:color="auto" w:fill="FFFFFF"/>
        </w:rPr>
        <w:tab/>
        <w:t>Mathematics &amp; Statistics: 1857 títulos;</w:t>
      </w:r>
    </w:p>
    <w:p w:rsidR="00971D0E" w:rsidRPr="00971D0E" w:rsidRDefault="00971D0E" w:rsidP="00971D0E">
      <w:pPr>
        <w:rPr>
          <w:shd w:val="clear" w:color="auto" w:fill="FFFFFF"/>
        </w:rPr>
      </w:pPr>
      <w:r w:rsidRPr="00971D0E">
        <w:rPr>
          <w:shd w:val="clear" w:color="auto" w:fill="FFFFFF"/>
        </w:rPr>
        <w:t>•</w:t>
      </w:r>
      <w:r w:rsidRPr="00971D0E">
        <w:rPr>
          <w:shd w:val="clear" w:color="auto" w:fill="FFFFFF"/>
        </w:rPr>
        <w:tab/>
        <w:t>Physics &amp; Astronomy: 1306 títulos;</w:t>
      </w:r>
    </w:p>
    <w:p w:rsidR="00A53FE7" w:rsidRDefault="00971D0E" w:rsidP="00971D0E">
      <w:pPr>
        <w:rPr>
          <w:shd w:val="clear" w:color="auto" w:fill="FFFFFF"/>
        </w:rPr>
      </w:pPr>
      <w:r w:rsidRPr="00971D0E">
        <w:rPr>
          <w:shd w:val="clear" w:color="auto" w:fill="FFFFFF"/>
        </w:rPr>
        <w:t>•</w:t>
      </w:r>
      <w:r w:rsidRPr="00971D0E">
        <w:rPr>
          <w:shd w:val="clear" w:color="auto" w:fill="FFFFFF"/>
        </w:rPr>
        <w:tab/>
        <w:t>Professional &amp; Applied Computing: 1052 títulos.</w:t>
      </w:r>
    </w:p>
    <w:p w:rsidR="00F15986" w:rsidRDefault="00F15986" w:rsidP="00971D0E">
      <w:pPr>
        <w:rPr>
          <w:shd w:val="clear" w:color="auto" w:fill="FFFFFF"/>
        </w:rPr>
      </w:pPr>
    </w:p>
    <w:p w:rsidR="00F15986" w:rsidRDefault="00F15986" w:rsidP="00971D0E">
      <w:pPr>
        <w:rPr>
          <w:shd w:val="clear" w:color="auto" w:fill="FFFFFF"/>
        </w:rPr>
      </w:pPr>
      <w:r>
        <w:rPr>
          <w:shd w:val="clear" w:color="auto" w:fill="FFFFFF"/>
        </w:rPr>
        <w:lastRenderedPageBreak/>
        <w:t>A Biblioteca ainda oferece um serviço de empréstimo e devolução via malote. Esse serviço possibilita que o usuário efetue a devolução de seus materiais em qualquer uma das unidades os Sistema de Bibliotecas, não importando o seu local de empréstimo. E permite solicitação, conforme disponibilidade do item no acervo da biblioteca de origem, de material para empréstimo via malote. Basta efetuar o pedido do material no balcão de atendimento de uma de nossas unidades. O título, se disponível no acervo, deverá ser retirado na biblioteca de destino no dia útil imediatamente subsequente à solicitação, a partir das 16h.</w:t>
      </w:r>
    </w:p>
    <w:p w:rsidR="00FD733B" w:rsidRDefault="00FD733B">
      <w:pPr>
        <w:tabs>
          <w:tab w:val="clear" w:pos="357"/>
        </w:tabs>
        <w:suppressAutoHyphens w:val="0"/>
        <w:autoSpaceDE/>
        <w:spacing w:before="0" w:after="0" w:line="240" w:lineRule="auto"/>
        <w:ind w:firstLine="0"/>
        <w:jc w:val="left"/>
        <w:rPr>
          <w:shd w:val="clear" w:color="auto" w:fill="FFFFFF"/>
        </w:rPr>
      </w:pPr>
      <w:r>
        <w:rPr>
          <w:shd w:val="clear" w:color="auto" w:fill="FFFFFF"/>
        </w:rPr>
        <w:br w:type="page"/>
      </w:r>
    </w:p>
    <w:p w:rsidR="00CE305A" w:rsidRPr="003F5A14" w:rsidRDefault="00CE305A" w:rsidP="00A53FE7">
      <w:pPr>
        <w:pStyle w:val="Ttulo2"/>
      </w:pPr>
      <w:bookmarkStart w:id="55" w:name="_Toc490495580"/>
      <w:r w:rsidRPr="004946DA">
        <w:lastRenderedPageBreak/>
        <w:t>DOCENTES</w:t>
      </w:r>
      <w:bookmarkEnd w:id="55"/>
    </w:p>
    <w:p w:rsidR="00CE305A" w:rsidRDefault="00363061" w:rsidP="00363061">
      <w:pPr>
        <w:ind w:firstLine="0"/>
      </w:pPr>
      <w:r>
        <w:tab/>
      </w:r>
      <w:r w:rsidRPr="00363061">
        <w:t xml:space="preserve">O corpo docente da UFABC é constituído integralmente (100%) por doutores. Todos os docentes da UFABC (100%) trabalham no regime de tempo integral (40h semanais) e de dedicação exclusiva. </w:t>
      </w:r>
      <w:r>
        <w:t xml:space="preserve">A </w:t>
      </w:r>
      <w:r w:rsidR="009265B2" w:rsidRPr="009265B2">
        <w:t xml:space="preserve">Lista de docentes cadastrados no curso </w:t>
      </w:r>
      <w:r>
        <w:t xml:space="preserve">de Bacharelado em Ciência </w:t>
      </w:r>
      <w:r w:rsidR="002F6D79">
        <w:t xml:space="preserve">da Computação </w:t>
      </w:r>
      <w:r w:rsidR="009265B2" w:rsidRPr="009265B2">
        <w:t xml:space="preserve">em </w:t>
      </w:r>
      <w:r w:rsidR="00380E74">
        <w:t>Março</w:t>
      </w:r>
      <w:r w:rsidR="009265B2" w:rsidRPr="009265B2">
        <w:t xml:space="preserve"> de 201</w:t>
      </w:r>
      <w:r w:rsidR="009265B2">
        <w:t>5</w:t>
      </w:r>
      <w:r w:rsidR="00A53FE7">
        <w:t xml:space="preserve"> é listado conforme tabela </w:t>
      </w:r>
      <w:r w:rsidR="002D4AF6">
        <w:t>8</w:t>
      </w:r>
      <w:r w:rsidR="009265B2" w:rsidRPr="009265B2">
        <w:t>.</w:t>
      </w:r>
    </w:p>
    <w:p w:rsidR="00A53FE7" w:rsidRPr="00A53FE7" w:rsidRDefault="00A53FE7" w:rsidP="00A53FE7">
      <w:pPr>
        <w:pStyle w:val="Legenda"/>
        <w:rPr>
          <w:sz w:val="22"/>
        </w:rPr>
      </w:pPr>
      <w:r w:rsidRPr="008A5E99">
        <w:rPr>
          <w:b/>
          <w:sz w:val="22"/>
        </w:rPr>
        <w:t>Tabela</w:t>
      </w:r>
      <w:r w:rsidR="002D4AF6" w:rsidRPr="008A5E99">
        <w:rPr>
          <w:b/>
          <w:sz w:val="22"/>
        </w:rPr>
        <w:t xml:space="preserve"> 8</w:t>
      </w:r>
      <w:r w:rsidRPr="00A53FE7">
        <w:rPr>
          <w:sz w:val="22"/>
        </w:rPr>
        <w:t xml:space="preserve"> – Lista de Docentes do Curso de Bacharelado em Ciência da Computação em </w:t>
      </w:r>
      <w:r w:rsidR="00AE5EA6">
        <w:rPr>
          <w:sz w:val="22"/>
        </w:rPr>
        <w:t>Março</w:t>
      </w:r>
      <w:r w:rsidRPr="00A53FE7">
        <w:rPr>
          <w:sz w:val="22"/>
        </w:rPr>
        <w:t xml:space="preserve"> de 2015.</w:t>
      </w:r>
    </w:p>
    <w:tbl>
      <w:tblPr>
        <w:tblStyle w:val="GradeClara-nfase3"/>
        <w:tblW w:w="8755" w:type="dxa"/>
        <w:tblLook w:val="04A0" w:firstRow="1" w:lastRow="0" w:firstColumn="1" w:lastColumn="0" w:noHBand="0" w:noVBand="1"/>
      </w:tblPr>
      <w:tblGrid>
        <w:gridCol w:w="3085"/>
        <w:gridCol w:w="2835"/>
        <w:gridCol w:w="1276"/>
        <w:gridCol w:w="1559"/>
      </w:tblGrid>
      <w:tr w:rsidR="00F942CB" w:rsidRPr="00F942CB" w:rsidTr="00A53FE7">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085" w:type="dxa"/>
            <w:shd w:val="clear" w:color="auto" w:fill="EAF1DD" w:themeFill="accent3" w:themeFillTint="33"/>
            <w:noWrap/>
          </w:tcPr>
          <w:p w:rsidR="00F942CB" w:rsidRPr="00F942CB" w:rsidRDefault="00F942CB" w:rsidP="00F942CB">
            <w:pPr>
              <w:spacing w:line="240" w:lineRule="auto"/>
              <w:ind w:firstLine="0"/>
              <w:jc w:val="center"/>
              <w:rPr>
                <w:lang w:eastAsia="pt-BR"/>
              </w:rPr>
            </w:pPr>
            <w:r w:rsidRPr="00F942CB">
              <w:rPr>
                <w:lang w:eastAsia="pt-BR"/>
              </w:rPr>
              <w:t>Nome</w:t>
            </w:r>
          </w:p>
        </w:tc>
        <w:tc>
          <w:tcPr>
            <w:tcW w:w="2835" w:type="dxa"/>
            <w:shd w:val="clear" w:color="auto" w:fill="EAF1DD" w:themeFill="accent3" w:themeFillTint="33"/>
          </w:tcPr>
          <w:p w:rsidR="00F942CB" w:rsidRPr="00F942CB" w:rsidRDefault="00F942CB" w:rsidP="007B53CF">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lang w:eastAsia="pt-BR"/>
              </w:rPr>
            </w:pPr>
            <w:r w:rsidRPr="00F942CB">
              <w:rPr>
                <w:lang w:eastAsia="pt-BR"/>
              </w:rPr>
              <w:t>Área</w:t>
            </w:r>
            <w:r w:rsidR="007B53CF">
              <w:rPr>
                <w:lang w:eastAsia="pt-BR"/>
              </w:rPr>
              <w:t xml:space="preserve"> d</w:t>
            </w:r>
            <w:r>
              <w:rPr>
                <w:lang w:eastAsia="pt-BR"/>
              </w:rPr>
              <w:t>e</w:t>
            </w:r>
            <w:r w:rsidR="007B53CF">
              <w:rPr>
                <w:lang w:eastAsia="pt-BR"/>
              </w:rPr>
              <w:t xml:space="preserve"> </w:t>
            </w:r>
            <w:r>
              <w:rPr>
                <w:lang w:eastAsia="pt-BR"/>
              </w:rPr>
              <w:t>Atuação</w:t>
            </w:r>
          </w:p>
        </w:tc>
        <w:tc>
          <w:tcPr>
            <w:tcW w:w="1276" w:type="dxa"/>
            <w:shd w:val="clear" w:color="auto" w:fill="EAF1DD" w:themeFill="accent3" w:themeFillTint="33"/>
          </w:tcPr>
          <w:p w:rsidR="00F942CB" w:rsidRPr="00F942CB" w:rsidRDefault="00F942CB" w:rsidP="00F942CB">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lang w:eastAsia="pt-BR"/>
              </w:rPr>
            </w:pPr>
            <w:r w:rsidRPr="00F942CB">
              <w:rPr>
                <w:lang w:eastAsia="pt-BR"/>
              </w:rPr>
              <w:t>Titulação</w:t>
            </w:r>
          </w:p>
        </w:tc>
        <w:tc>
          <w:tcPr>
            <w:tcW w:w="1559" w:type="dxa"/>
            <w:shd w:val="clear" w:color="auto" w:fill="EAF1DD" w:themeFill="accent3" w:themeFillTint="33"/>
          </w:tcPr>
          <w:p w:rsidR="00F942CB" w:rsidRPr="00F942CB" w:rsidRDefault="00F942CB" w:rsidP="00F942CB">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lang w:eastAsia="pt-BR"/>
              </w:rPr>
            </w:pPr>
            <w:r w:rsidRPr="00F942CB">
              <w:rPr>
                <w:lang w:eastAsia="pt-BR"/>
              </w:rPr>
              <w:t>Regime</w:t>
            </w:r>
          </w:p>
        </w:tc>
      </w:tr>
      <w:tr w:rsidR="00F942CB" w:rsidRPr="00F942CB" w:rsidTr="00A53FE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noWrap/>
            <w:hideMark/>
          </w:tcPr>
          <w:p w:rsidR="00F942CB" w:rsidRPr="00F942CB" w:rsidRDefault="00F942CB" w:rsidP="00F942CB">
            <w:pPr>
              <w:spacing w:line="240" w:lineRule="auto"/>
              <w:ind w:firstLine="0"/>
              <w:rPr>
                <w:b w:val="0"/>
                <w:lang w:eastAsia="pt-BR"/>
              </w:rPr>
            </w:pPr>
            <w:r w:rsidRPr="00F942CB">
              <w:rPr>
                <w:b w:val="0"/>
                <w:lang w:eastAsia="pt-BR"/>
              </w:rPr>
              <w:t>Alexandre Noma</w:t>
            </w:r>
          </w:p>
        </w:tc>
        <w:tc>
          <w:tcPr>
            <w:tcW w:w="2835" w:type="dxa"/>
            <w:shd w:val="clear" w:color="auto" w:fill="auto"/>
          </w:tcPr>
          <w:p w:rsidR="00F942CB" w:rsidRPr="00F942CB" w:rsidRDefault="007B6023"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Reconhecimento de padrões e Grafos</w:t>
            </w:r>
          </w:p>
        </w:tc>
        <w:tc>
          <w:tcPr>
            <w:tcW w:w="1276" w:type="dxa"/>
            <w:shd w:val="clear" w:color="auto" w:fill="auto"/>
          </w:tcPr>
          <w:p w:rsidR="00F942CB" w:rsidRPr="00F942CB" w:rsidRDefault="009E3D09"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Doutor</w:t>
            </w:r>
          </w:p>
        </w:tc>
        <w:tc>
          <w:tcPr>
            <w:tcW w:w="1559" w:type="dxa"/>
            <w:shd w:val="clear" w:color="auto" w:fill="auto"/>
          </w:tcPr>
          <w:p w:rsidR="00F942CB" w:rsidRPr="00F942CB" w:rsidRDefault="009E3D09"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Dedicação Exclusiva</w:t>
            </w:r>
          </w:p>
        </w:tc>
      </w:tr>
      <w:tr w:rsidR="009E3D09" w:rsidRPr="00F942CB" w:rsidTr="00A53FE7">
        <w:trPr>
          <w:cnfStyle w:val="000000010000" w:firstRow="0" w:lastRow="0" w:firstColumn="0" w:lastColumn="0" w:oddVBand="0" w:evenVBand="0" w:oddHBand="0" w:evenHBand="1"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noWrap/>
            <w:hideMark/>
          </w:tcPr>
          <w:p w:rsidR="009E3D09" w:rsidRPr="00F942CB" w:rsidRDefault="009E3D09" w:rsidP="00F942CB">
            <w:pPr>
              <w:spacing w:line="240" w:lineRule="auto"/>
              <w:ind w:firstLine="0"/>
              <w:rPr>
                <w:b w:val="0"/>
                <w:lang w:eastAsia="pt-BR"/>
              </w:rPr>
            </w:pPr>
            <w:r w:rsidRPr="00F942CB">
              <w:rPr>
                <w:b w:val="0"/>
                <w:lang w:eastAsia="pt-BR"/>
              </w:rPr>
              <w:t>André Guilherme Ribeiro Balan</w:t>
            </w:r>
          </w:p>
        </w:tc>
        <w:tc>
          <w:tcPr>
            <w:tcW w:w="2835" w:type="dxa"/>
            <w:shd w:val="clear" w:color="auto" w:fill="auto"/>
          </w:tcPr>
          <w:p w:rsidR="009E3D09" w:rsidRPr="00F942CB" w:rsidRDefault="009E3D09"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Processamento de Imagens e Aprendizado de Máquina</w:t>
            </w:r>
          </w:p>
        </w:tc>
        <w:tc>
          <w:tcPr>
            <w:tcW w:w="1276" w:type="dxa"/>
            <w:shd w:val="clear" w:color="auto" w:fill="auto"/>
          </w:tcPr>
          <w:p w:rsidR="009E3D09" w:rsidRPr="00F942CB" w:rsidRDefault="009E3D09"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Doutor</w:t>
            </w:r>
          </w:p>
        </w:tc>
        <w:tc>
          <w:tcPr>
            <w:tcW w:w="1559" w:type="dxa"/>
            <w:shd w:val="clear" w:color="auto" w:fill="auto"/>
          </w:tcPr>
          <w:p w:rsidR="009E3D09" w:rsidRPr="00F942CB" w:rsidRDefault="009E3D09" w:rsidP="00AE3D4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Dedicação Exclusiva</w:t>
            </w:r>
          </w:p>
        </w:tc>
      </w:tr>
      <w:tr w:rsidR="009E3D09" w:rsidRPr="00F942CB" w:rsidTr="00A53FE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noWrap/>
            <w:hideMark/>
          </w:tcPr>
          <w:p w:rsidR="009E3D09" w:rsidRPr="00F942CB" w:rsidRDefault="009E3D09" w:rsidP="00F942CB">
            <w:pPr>
              <w:spacing w:line="240" w:lineRule="auto"/>
              <w:ind w:firstLine="0"/>
              <w:rPr>
                <w:b w:val="0"/>
                <w:lang w:eastAsia="pt-BR"/>
              </w:rPr>
            </w:pPr>
            <w:r w:rsidRPr="00F942CB">
              <w:rPr>
                <w:b w:val="0"/>
                <w:lang w:eastAsia="pt-BR"/>
              </w:rPr>
              <w:t>André Luiz Brandão</w:t>
            </w:r>
          </w:p>
        </w:tc>
        <w:tc>
          <w:tcPr>
            <w:tcW w:w="2835" w:type="dxa"/>
            <w:shd w:val="clear" w:color="auto" w:fill="auto"/>
          </w:tcPr>
          <w:p w:rsidR="00071F71" w:rsidRDefault="00071F71"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Jogos Digitais</w:t>
            </w:r>
          </w:p>
          <w:p w:rsidR="009E3D09" w:rsidRDefault="009E3D09"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Interação Humano</w:t>
            </w:r>
            <w:r w:rsidR="00A53FE7">
              <w:rPr>
                <w:lang w:eastAsia="pt-BR"/>
              </w:rPr>
              <w:t>-</w:t>
            </w:r>
          </w:p>
          <w:p w:rsidR="009E3D09" w:rsidRDefault="009E3D09"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Computador</w:t>
            </w:r>
          </w:p>
          <w:p w:rsidR="009E3D09" w:rsidRDefault="009E3D09"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Informática na Educação</w:t>
            </w:r>
          </w:p>
          <w:p w:rsidR="009E3D09" w:rsidRPr="00F942CB" w:rsidRDefault="00071F71"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Visão Computacional</w:t>
            </w:r>
          </w:p>
        </w:tc>
        <w:tc>
          <w:tcPr>
            <w:tcW w:w="1276" w:type="dxa"/>
            <w:shd w:val="clear" w:color="auto" w:fill="auto"/>
          </w:tcPr>
          <w:p w:rsidR="009E3D09" w:rsidRPr="00F942CB" w:rsidRDefault="009E3D09"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Doutor</w:t>
            </w:r>
          </w:p>
        </w:tc>
        <w:tc>
          <w:tcPr>
            <w:tcW w:w="1559" w:type="dxa"/>
            <w:shd w:val="clear" w:color="auto" w:fill="auto"/>
          </w:tcPr>
          <w:p w:rsidR="009E3D09" w:rsidRPr="00F942CB" w:rsidRDefault="009E3D09" w:rsidP="00AE3D4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Dedicação Exclusiva</w:t>
            </w:r>
          </w:p>
        </w:tc>
      </w:tr>
      <w:tr w:rsidR="009E3D09" w:rsidRPr="00F942CB" w:rsidTr="00A53FE7">
        <w:trPr>
          <w:cnfStyle w:val="000000010000" w:firstRow="0" w:lastRow="0" w:firstColumn="0" w:lastColumn="0" w:oddVBand="0" w:evenVBand="0" w:oddHBand="0" w:evenHBand="1"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noWrap/>
            <w:hideMark/>
          </w:tcPr>
          <w:p w:rsidR="009E3D09" w:rsidRPr="00F942CB" w:rsidRDefault="009E3D09" w:rsidP="00F942CB">
            <w:pPr>
              <w:spacing w:line="240" w:lineRule="auto"/>
              <w:ind w:firstLine="0"/>
              <w:rPr>
                <w:b w:val="0"/>
                <w:lang w:eastAsia="pt-BR"/>
              </w:rPr>
            </w:pPr>
            <w:r w:rsidRPr="00F942CB">
              <w:rPr>
                <w:b w:val="0"/>
                <w:lang w:eastAsia="pt-BR"/>
              </w:rPr>
              <w:t>Carlos Alberto Kamienski</w:t>
            </w:r>
          </w:p>
        </w:tc>
        <w:tc>
          <w:tcPr>
            <w:tcW w:w="2835" w:type="dxa"/>
            <w:shd w:val="clear" w:color="auto" w:fill="auto"/>
          </w:tcPr>
          <w:p w:rsidR="009E3D09" w:rsidRDefault="009E3D09"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 xml:space="preserve">Redes </w:t>
            </w:r>
            <w:r w:rsidR="00071F71">
              <w:rPr>
                <w:lang w:eastAsia="pt-BR"/>
              </w:rPr>
              <w:t>de Computadores</w:t>
            </w:r>
          </w:p>
          <w:p w:rsidR="00071F71" w:rsidRPr="00F942CB" w:rsidRDefault="00071F71"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Sistemas Distribuídos</w:t>
            </w:r>
          </w:p>
        </w:tc>
        <w:tc>
          <w:tcPr>
            <w:tcW w:w="1276" w:type="dxa"/>
            <w:shd w:val="clear" w:color="auto" w:fill="auto"/>
          </w:tcPr>
          <w:p w:rsidR="009E3D09" w:rsidRPr="00F942CB" w:rsidRDefault="009E3D09"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Doutor</w:t>
            </w:r>
          </w:p>
        </w:tc>
        <w:tc>
          <w:tcPr>
            <w:tcW w:w="1559" w:type="dxa"/>
            <w:shd w:val="clear" w:color="auto" w:fill="auto"/>
          </w:tcPr>
          <w:p w:rsidR="009E3D09" w:rsidRPr="00F942CB" w:rsidRDefault="009E3D09" w:rsidP="00AE3D4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Dedicação Exclusiva</w:t>
            </w:r>
          </w:p>
        </w:tc>
      </w:tr>
      <w:tr w:rsidR="009E3D09" w:rsidRPr="00F942CB" w:rsidTr="00A53FE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noWrap/>
            <w:hideMark/>
          </w:tcPr>
          <w:p w:rsidR="009E3D09" w:rsidRPr="00F942CB" w:rsidRDefault="009E3D09" w:rsidP="00F942CB">
            <w:pPr>
              <w:spacing w:line="240" w:lineRule="auto"/>
              <w:ind w:firstLine="0"/>
              <w:rPr>
                <w:b w:val="0"/>
                <w:lang w:eastAsia="pt-BR"/>
              </w:rPr>
            </w:pPr>
            <w:r w:rsidRPr="00F942CB">
              <w:rPr>
                <w:b w:val="0"/>
                <w:lang w:eastAsia="pt-BR"/>
              </w:rPr>
              <w:t>Carlos da Silva dos Santos</w:t>
            </w:r>
          </w:p>
        </w:tc>
        <w:tc>
          <w:tcPr>
            <w:tcW w:w="2835" w:type="dxa"/>
            <w:shd w:val="clear" w:color="auto" w:fill="auto"/>
          </w:tcPr>
          <w:p w:rsidR="00071F71" w:rsidRDefault="00071F71"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Visão Computacional</w:t>
            </w:r>
          </w:p>
          <w:p w:rsidR="009E3D09" w:rsidRDefault="009E3D09"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Processamento de Imagens</w:t>
            </w:r>
          </w:p>
          <w:p w:rsidR="00071F71" w:rsidRPr="00F942CB" w:rsidRDefault="00071F71"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Reconhecimento de padrões</w:t>
            </w:r>
          </w:p>
        </w:tc>
        <w:tc>
          <w:tcPr>
            <w:tcW w:w="1276" w:type="dxa"/>
            <w:shd w:val="clear" w:color="auto" w:fill="auto"/>
          </w:tcPr>
          <w:p w:rsidR="009E3D09" w:rsidRPr="00F942CB" w:rsidRDefault="009E3D09"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Doutor</w:t>
            </w:r>
          </w:p>
        </w:tc>
        <w:tc>
          <w:tcPr>
            <w:tcW w:w="1559" w:type="dxa"/>
            <w:shd w:val="clear" w:color="auto" w:fill="auto"/>
          </w:tcPr>
          <w:p w:rsidR="009E3D09" w:rsidRPr="00F942CB" w:rsidRDefault="009E3D09" w:rsidP="00AE3D4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Dedicação Exclusiva</w:t>
            </w:r>
          </w:p>
        </w:tc>
      </w:tr>
      <w:tr w:rsidR="009E3D09" w:rsidRPr="00F942CB" w:rsidTr="00A53FE7">
        <w:trPr>
          <w:cnfStyle w:val="000000010000" w:firstRow="0" w:lastRow="0" w:firstColumn="0" w:lastColumn="0" w:oddVBand="0" w:evenVBand="0" w:oddHBand="0" w:evenHBand="1"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noWrap/>
            <w:hideMark/>
          </w:tcPr>
          <w:p w:rsidR="009E3D09" w:rsidRPr="00F942CB" w:rsidRDefault="009E3D09" w:rsidP="00F942CB">
            <w:pPr>
              <w:spacing w:line="240" w:lineRule="auto"/>
              <w:ind w:firstLine="0"/>
              <w:rPr>
                <w:b w:val="0"/>
                <w:lang w:eastAsia="pt-BR"/>
              </w:rPr>
            </w:pPr>
            <w:r w:rsidRPr="00F942CB">
              <w:rPr>
                <w:b w:val="0"/>
                <w:lang w:eastAsia="pt-BR"/>
              </w:rPr>
              <w:t>Claudio Nogueira de Meneses</w:t>
            </w:r>
          </w:p>
        </w:tc>
        <w:tc>
          <w:tcPr>
            <w:tcW w:w="2835" w:type="dxa"/>
            <w:shd w:val="clear" w:color="auto" w:fill="auto"/>
          </w:tcPr>
          <w:p w:rsidR="00071F71" w:rsidRDefault="00071F71" w:rsidP="00071F71">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Otimização e Aplicações</w:t>
            </w:r>
          </w:p>
          <w:p w:rsidR="00071F71" w:rsidRDefault="00071F71" w:rsidP="00071F71">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 xml:space="preserve"> Projeto e Análise de Algoritmos</w:t>
            </w:r>
          </w:p>
          <w:p w:rsidR="009E3D09" w:rsidRDefault="00071F71" w:rsidP="00071F71">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Computação Paralela em Programação Matemática</w:t>
            </w:r>
          </w:p>
          <w:p w:rsidR="00071F71" w:rsidRPr="00F942CB" w:rsidRDefault="00071F71" w:rsidP="00071F71">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Projeto e Desenvolvimento de Software</w:t>
            </w:r>
          </w:p>
        </w:tc>
        <w:tc>
          <w:tcPr>
            <w:tcW w:w="1276" w:type="dxa"/>
            <w:shd w:val="clear" w:color="auto" w:fill="auto"/>
          </w:tcPr>
          <w:p w:rsidR="009E3D09" w:rsidRPr="00F942CB" w:rsidRDefault="009E3D09"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Doutor</w:t>
            </w:r>
          </w:p>
        </w:tc>
        <w:tc>
          <w:tcPr>
            <w:tcW w:w="1559" w:type="dxa"/>
            <w:shd w:val="clear" w:color="auto" w:fill="auto"/>
          </w:tcPr>
          <w:p w:rsidR="009E3D09" w:rsidRPr="00F942CB" w:rsidRDefault="009E3D09" w:rsidP="00AE3D4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Dedicação Exclusiva</w:t>
            </w:r>
          </w:p>
        </w:tc>
      </w:tr>
      <w:tr w:rsidR="009E3D09" w:rsidRPr="00F942CB" w:rsidTr="00A53FE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noWrap/>
            <w:hideMark/>
          </w:tcPr>
          <w:p w:rsidR="009E3D09" w:rsidRPr="00F942CB" w:rsidRDefault="009E3D09" w:rsidP="00F942CB">
            <w:pPr>
              <w:spacing w:line="240" w:lineRule="auto"/>
              <w:ind w:firstLine="0"/>
              <w:rPr>
                <w:b w:val="0"/>
                <w:lang w:eastAsia="pt-BR"/>
              </w:rPr>
            </w:pPr>
            <w:r w:rsidRPr="00F942CB">
              <w:rPr>
                <w:b w:val="0"/>
                <w:lang w:eastAsia="pt-BR"/>
              </w:rPr>
              <w:t>Cristiane Maria Sato</w:t>
            </w:r>
          </w:p>
        </w:tc>
        <w:tc>
          <w:tcPr>
            <w:tcW w:w="2835" w:type="dxa"/>
            <w:shd w:val="clear" w:color="auto" w:fill="auto"/>
          </w:tcPr>
          <w:p w:rsidR="009E3D09" w:rsidRPr="00F942CB" w:rsidRDefault="009E3D09"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Combinatória e Otimização</w:t>
            </w:r>
          </w:p>
        </w:tc>
        <w:tc>
          <w:tcPr>
            <w:tcW w:w="1276" w:type="dxa"/>
            <w:shd w:val="clear" w:color="auto" w:fill="auto"/>
          </w:tcPr>
          <w:p w:rsidR="009E3D09" w:rsidRPr="00F942CB" w:rsidRDefault="009E3D09"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Doutor</w:t>
            </w:r>
          </w:p>
        </w:tc>
        <w:tc>
          <w:tcPr>
            <w:tcW w:w="1559" w:type="dxa"/>
            <w:shd w:val="clear" w:color="auto" w:fill="auto"/>
          </w:tcPr>
          <w:p w:rsidR="009E3D09" w:rsidRPr="00F942CB" w:rsidRDefault="009E3D09" w:rsidP="00AE3D4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Dedicação Exclusiva</w:t>
            </w:r>
          </w:p>
        </w:tc>
      </w:tr>
      <w:tr w:rsidR="009E3D09" w:rsidRPr="00F942CB" w:rsidTr="00A53FE7">
        <w:trPr>
          <w:cnfStyle w:val="000000010000" w:firstRow="0" w:lastRow="0" w:firstColumn="0" w:lastColumn="0" w:oddVBand="0" w:evenVBand="0" w:oddHBand="0" w:evenHBand="1"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noWrap/>
            <w:hideMark/>
          </w:tcPr>
          <w:p w:rsidR="009E3D09" w:rsidRPr="00F942CB" w:rsidRDefault="009E3D09" w:rsidP="00F942CB">
            <w:pPr>
              <w:spacing w:line="240" w:lineRule="auto"/>
              <w:ind w:firstLine="0"/>
              <w:rPr>
                <w:b w:val="0"/>
                <w:lang w:eastAsia="pt-BR"/>
              </w:rPr>
            </w:pPr>
            <w:r w:rsidRPr="00F942CB">
              <w:rPr>
                <w:b w:val="0"/>
                <w:lang w:eastAsia="pt-BR"/>
              </w:rPr>
              <w:t>Daniel Morgato Martin</w:t>
            </w:r>
          </w:p>
        </w:tc>
        <w:tc>
          <w:tcPr>
            <w:tcW w:w="2835" w:type="dxa"/>
            <w:shd w:val="clear" w:color="auto" w:fill="auto"/>
          </w:tcPr>
          <w:p w:rsidR="009E3D09" w:rsidRDefault="009E3D09"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 xml:space="preserve">Combinatória e </w:t>
            </w:r>
          </w:p>
          <w:p w:rsidR="009E3D09" w:rsidRPr="00F942CB" w:rsidRDefault="009E3D09"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Teoria dos Grafos</w:t>
            </w:r>
          </w:p>
        </w:tc>
        <w:tc>
          <w:tcPr>
            <w:tcW w:w="1276" w:type="dxa"/>
            <w:shd w:val="clear" w:color="auto" w:fill="auto"/>
          </w:tcPr>
          <w:p w:rsidR="009E3D09" w:rsidRPr="00F942CB" w:rsidRDefault="009E3D09"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Doutor</w:t>
            </w:r>
          </w:p>
        </w:tc>
        <w:tc>
          <w:tcPr>
            <w:tcW w:w="1559" w:type="dxa"/>
            <w:shd w:val="clear" w:color="auto" w:fill="auto"/>
          </w:tcPr>
          <w:p w:rsidR="009E3D09" w:rsidRPr="00F942CB" w:rsidRDefault="009E3D09" w:rsidP="00AE3D4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Dedicação Exclusiva</w:t>
            </w:r>
          </w:p>
        </w:tc>
      </w:tr>
      <w:tr w:rsidR="009E3D09" w:rsidRPr="00F942CB" w:rsidTr="00A53FE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noWrap/>
            <w:hideMark/>
          </w:tcPr>
          <w:p w:rsidR="009E3D09" w:rsidRPr="00F942CB" w:rsidRDefault="009E3D09" w:rsidP="00F942CB">
            <w:pPr>
              <w:spacing w:line="240" w:lineRule="auto"/>
              <w:ind w:firstLine="0"/>
              <w:rPr>
                <w:b w:val="0"/>
                <w:lang w:eastAsia="pt-BR"/>
              </w:rPr>
            </w:pPr>
            <w:r w:rsidRPr="00F942CB">
              <w:rPr>
                <w:b w:val="0"/>
                <w:lang w:eastAsia="pt-BR"/>
              </w:rPr>
              <w:lastRenderedPageBreak/>
              <w:t>David Corrêa Martins Júnior</w:t>
            </w:r>
          </w:p>
        </w:tc>
        <w:tc>
          <w:tcPr>
            <w:tcW w:w="2835" w:type="dxa"/>
            <w:shd w:val="clear" w:color="auto" w:fill="auto"/>
          </w:tcPr>
          <w:p w:rsidR="009E3D09" w:rsidRPr="00F942CB" w:rsidRDefault="009E3D09"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Metodologia e Técnicas da Computação</w:t>
            </w:r>
          </w:p>
        </w:tc>
        <w:tc>
          <w:tcPr>
            <w:tcW w:w="1276" w:type="dxa"/>
            <w:shd w:val="clear" w:color="auto" w:fill="auto"/>
          </w:tcPr>
          <w:p w:rsidR="009E3D09" w:rsidRPr="00F942CB" w:rsidRDefault="009E3D09"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Doutor</w:t>
            </w:r>
          </w:p>
        </w:tc>
        <w:tc>
          <w:tcPr>
            <w:tcW w:w="1559" w:type="dxa"/>
            <w:shd w:val="clear" w:color="auto" w:fill="auto"/>
          </w:tcPr>
          <w:p w:rsidR="009E3D09" w:rsidRPr="00F942CB" w:rsidRDefault="009E3D09" w:rsidP="00AE3D4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Dedicação Exclusiva</w:t>
            </w:r>
          </w:p>
        </w:tc>
      </w:tr>
      <w:tr w:rsidR="009E3D09" w:rsidRPr="00F942CB" w:rsidTr="00A53FE7">
        <w:trPr>
          <w:cnfStyle w:val="000000010000" w:firstRow="0" w:lastRow="0" w:firstColumn="0" w:lastColumn="0" w:oddVBand="0" w:evenVBand="0" w:oddHBand="0" w:evenHBand="1"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noWrap/>
            <w:hideMark/>
          </w:tcPr>
          <w:p w:rsidR="009E3D09" w:rsidRPr="00F942CB" w:rsidRDefault="009E3D09" w:rsidP="00F942CB">
            <w:pPr>
              <w:spacing w:line="240" w:lineRule="auto"/>
              <w:ind w:firstLine="0"/>
              <w:rPr>
                <w:b w:val="0"/>
                <w:lang w:eastAsia="pt-BR"/>
              </w:rPr>
            </w:pPr>
            <w:r w:rsidRPr="00F942CB">
              <w:rPr>
                <w:b w:val="0"/>
                <w:lang w:eastAsia="pt-BR"/>
              </w:rPr>
              <w:t>Debora Maria Rossi de Medeiros</w:t>
            </w:r>
          </w:p>
        </w:tc>
        <w:tc>
          <w:tcPr>
            <w:tcW w:w="2835" w:type="dxa"/>
            <w:shd w:val="clear" w:color="auto" w:fill="auto"/>
          </w:tcPr>
          <w:p w:rsidR="009E3D09" w:rsidRPr="00F942CB" w:rsidRDefault="009E3D09"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Aprendizado de Máquina</w:t>
            </w:r>
          </w:p>
        </w:tc>
        <w:tc>
          <w:tcPr>
            <w:tcW w:w="1276" w:type="dxa"/>
            <w:shd w:val="clear" w:color="auto" w:fill="auto"/>
          </w:tcPr>
          <w:p w:rsidR="009E3D09" w:rsidRPr="00F942CB" w:rsidRDefault="009E3D09"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Doutor</w:t>
            </w:r>
          </w:p>
        </w:tc>
        <w:tc>
          <w:tcPr>
            <w:tcW w:w="1559" w:type="dxa"/>
            <w:shd w:val="clear" w:color="auto" w:fill="auto"/>
          </w:tcPr>
          <w:p w:rsidR="009E3D09" w:rsidRPr="00F942CB" w:rsidRDefault="009E3D09" w:rsidP="00AE3D4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Dedicação Exclusiva</w:t>
            </w:r>
          </w:p>
        </w:tc>
      </w:tr>
      <w:tr w:rsidR="009E3D09" w:rsidRPr="00F942CB" w:rsidTr="00A53FE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noWrap/>
            <w:hideMark/>
          </w:tcPr>
          <w:p w:rsidR="009E3D09" w:rsidRPr="00F942CB" w:rsidRDefault="009E3D09" w:rsidP="00F942CB">
            <w:pPr>
              <w:spacing w:line="240" w:lineRule="auto"/>
              <w:ind w:firstLine="0"/>
              <w:rPr>
                <w:b w:val="0"/>
                <w:lang w:eastAsia="pt-BR"/>
              </w:rPr>
            </w:pPr>
            <w:r w:rsidRPr="00F942CB">
              <w:rPr>
                <w:b w:val="0"/>
                <w:lang w:eastAsia="pt-BR"/>
              </w:rPr>
              <w:t>Denise Goya</w:t>
            </w:r>
          </w:p>
        </w:tc>
        <w:tc>
          <w:tcPr>
            <w:tcW w:w="2835" w:type="dxa"/>
            <w:shd w:val="clear" w:color="auto" w:fill="auto"/>
          </w:tcPr>
          <w:p w:rsidR="00510BA7" w:rsidRDefault="00510BA7"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Segurança de Dados</w:t>
            </w:r>
          </w:p>
          <w:p w:rsidR="009E3D09" w:rsidRDefault="009E3D09"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 xml:space="preserve">Segurança de Redes </w:t>
            </w:r>
          </w:p>
          <w:p w:rsidR="00510BA7" w:rsidRPr="00F942CB" w:rsidRDefault="00510BA7"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Programação Segura</w:t>
            </w:r>
          </w:p>
        </w:tc>
        <w:tc>
          <w:tcPr>
            <w:tcW w:w="1276" w:type="dxa"/>
            <w:shd w:val="clear" w:color="auto" w:fill="auto"/>
          </w:tcPr>
          <w:p w:rsidR="009E3D09" w:rsidRPr="00F942CB" w:rsidRDefault="009E3D09"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Doutor</w:t>
            </w:r>
          </w:p>
        </w:tc>
        <w:tc>
          <w:tcPr>
            <w:tcW w:w="1559" w:type="dxa"/>
            <w:shd w:val="clear" w:color="auto" w:fill="auto"/>
          </w:tcPr>
          <w:p w:rsidR="009E3D09" w:rsidRPr="00F942CB" w:rsidRDefault="009E3D09" w:rsidP="00AE3D4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Dedicação Exclusiva</w:t>
            </w:r>
          </w:p>
        </w:tc>
      </w:tr>
      <w:tr w:rsidR="009E3D09" w:rsidRPr="00F942CB" w:rsidTr="00A53FE7">
        <w:trPr>
          <w:cnfStyle w:val="000000010000" w:firstRow="0" w:lastRow="0" w:firstColumn="0" w:lastColumn="0" w:oddVBand="0" w:evenVBand="0" w:oddHBand="0" w:evenHBand="1"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noWrap/>
            <w:hideMark/>
          </w:tcPr>
          <w:p w:rsidR="009E3D09" w:rsidRPr="00F942CB" w:rsidRDefault="009E3D09" w:rsidP="00F942CB">
            <w:pPr>
              <w:spacing w:line="240" w:lineRule="auto"/>
              <w:ind w:firstLine="0"/>
              <w:rPr>
                <w:b w:val="0"/>
                <w:lang w:eastAsia="pt-BR"/>
              </w:rPr>
            </w:pPr>
            <w:r w:rsidRPr="00F942CB">
              <w:rPr>
                <w:b w:val="0"/>
                <w:lang w:eastAsia="pt-BR"/>
              </w:rPr>
              <w:t>Diogo Santana Martins</w:t>
            </w:r>
          </w:p>
        </w:tc>
        <w:tc>
          <w:tcPr>
            <w:tcW w:w="2835" w:type="dxa"/>
            <w:shd w:val="clear" w:color="auto" w:fill="auto"/>
          </w:tcPr>
          <w:p w:rsidR="009E3D09" w:rsidRPr="00F942CB" w:rsidRDefault="009E3D09"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Sistemas Multimídias</w:t>
            </w:r>
          </w:p>
        </w:tc>
        <w:tc>
          <w:tcPr>
            <w:tcW w:w="1276" w:type="dxa"/>
            <w:shd w:val="clear" w:color="auto" w:fill="auto"/>
          </w:tcPr>
          <w:p w:rsidR="009E3D09" w:rsidRPr="00F942CB" w:rsidRDefault="009E3D09"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Doutor</w:t>
            </w:r>
          </w:p>
        </w:tc>
        <w:tc>
          <w:tcPr>
            <w:tcW w:w="1559" w:type="dxa"/>
            <w:shd w:val="clear" w:color="auto" w:fill="auto"/>
          </w:tcPr>
          <w:p w:rsidR="009E3D09" w:rsidRPr="00F942CB" w:rsidRDefault="009E3D09" w:rsidP="00AE3D4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Dedicação Exclusiva</w:t>
            </w:r>
          </w:p>
        </w:tc>
      </w:tr>
      <w:tr w:rsidR="009E3D09" w:rsidRPr="00F942CB" w:rsidTr="00A53FE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noWrap/>
            <w:hideMark/>
          </w:tcPr>
          <w:p w:rsidR="009E3D09" w:rsidRPr="00F942CB" w:rsidRDefault="009E3D09" w:rsidP="00F942CB">
            <w:pPr>
              <w:spacing w:line="240" w:lineRule="auto"/>
              <w:ind w:firstLine="0"/>
              <w:rPr>
                <w:b w:val="0"/>
                <w:lang w:eastAsia="pt-BR"/>
              </w:rPr>
            </w:pPr>
            <w:r w:rsidRPr="00F942CB">
              <w:rPr>
                <w:b w:val="0"/>
                <w:lang w:eastAsia="pt-BR"/>
              </w:rPr>
              <w:t>Edson Pinheiro Pimentel</w:t>
            </w:r>
          </w:p>
        </w:tc>
        <w:tc>
          <w:tcPr>
            <w:tcW w:w="2835" w:type="dxa"/>
            <w:shd w:val="clear" w:color="auto" w:fill="auto"/>
          </w:tcPr>
          <w:p w:rsidR="009E3D09" w:rsidRDefault="009E3D09"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Informática na Educação</w:t>
            </w:r>
          </w:p>
          <w:p w:rsidR="009E3D09" w:rsidRPr="00F942CB" w:rsidRDefault="009E3D09"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Banco de Dados</w:t>
            </w:r>
          </w:p>
        </w:tc>
        <w:tc>
          <w:tcPr>
            <w:tcW w:w="1276" w:type="dxa"/>
            <w:shd w:val="clear" w:color="auto" w:fill="auto"/>
          </w:tcPr>
          <w:p w:rsidR="009E3D09" w:rsidRPr="00F942CB" w:rsidRDefault="009E3D09"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Doutor</w:t>
            </w:r>
          </w:p>
        </w:tc>
        <w:tc>
          <w:tcPr>
            <w:tcW w:w="1559" w:type="dxa"/>
            <w:shd w:val="clear" w:color="auto" w:fill="auto"/>
          </w:tcPr>
          <w:p w:rsidR="009E3D09" w:rsidRPr="00F942CB" w:rsidRDefault="009E3D09" w:rsidP="00AE3D4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Dedicação Exclusiva</w:t>
            </w:r>
          </w:p>
        </w:tc>
      </w:tr>
      <w:tr w:rsidR="009E3D09" w:rsidRPr="00F942CB" w:rsidTr="00A53FE7">
        <w:trPr>
          <w:cnfStyle w:val="000000010000" w:firstRow="0" w:lastRow="0" w:firstColumn="0" w:lastColumn="0" w:oddVBand="0" w:evenVBand="0" w:oddHBand="0" w:evenHBand="1"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noWrap/>
            <w:hideMark/>
          </w:tcPr>
          <w:p w:rsidR="009E3D09" w:rsidRPr="00F942CB" w:rsidRDefault="009E3D09" w:rsidP="00F942CB">
            <w:pPr>
              <w:spacing w:line="240" w:lineRule="auto"/>
              <w:ind w:firstLine="0"/>
              <w:rPr>
                <w:b w:val="0"/>
                <w:lang w:eastAsia="pt-BR"/>
              </w:rPr>
            </w:pPr>
            <w:r w:rsidRPr="00F942CB">
              <w:rPr>
                <w:b w:val="0"/>
                <w:lang w:eastAsia="pt-BR"/>
              </w:rPr>
              <w:t>Fabiana Soares Santana</w:t>
            </w:r>
          </w:p>
        </w:tc>
        <w:tc>
          <w:tcPr>
            <w:tcW w:w="2835" w:type="dxa"/>
            <w:shd w:val="clear" w:color="auto" w:fill="auto"/>
          </w:tcPr>
          <w:p w:rsidR="009E3D09" w:rsidRPr="00F942CB" w:rsidRDefault="009E3D09"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Engenharia de Software</w:t>
            </w:r>
          </w:p>
        </w:tc>
        <w:tc>
          <w:tcPr>
            <w:tcW w:w="1276" w:type="dxa"/>
            <w:shd w:val="clear" w:color="auto" w:fill="auto"/>
          </w:tcPr>
          <w:p w:rsidR="009E3D09" w:rsidRPr="00F942CB" w:rsidRDefault="009E3D09"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Doutor</w:t>
            </w:r>
          </w:p>
        </w:tc>
        <w:tc>
          <w:tcPr>
            <w:tcW w:w="1559" w:type="dxa"/>
            <w:shd w:val="clear" w:color="auto" w:fill="auto"/>
          </w:tcPr>
          <w:p w:rsidR="009E3D09" w:rsidRPr="00F942CB" w:rsidRDefault="009E3D09" w:rsidP="00AE3D4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Dedicação Exclusiva</w:t>
            </w:r>
          </w:p>
        </w:tc>
      </w:tr>
      <w:tr w:rsidR="009E3D09" w:rsidRPr="00F942CB" w:rsidTr="00A53FE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noWrap/>
            <w:hideMark/>
          </w:tcPr>
          <w:p w:rsidR="009E3D09" w:rsidRPr="00F942CB" w:rsidRDefault="009E3D09" w:rsidP="00F942CB">
            <w:pPr>
              <w:spacing w:line="240" w:lineRule="auto"/>
              <w:ind w:firstLine="0"/>
              <w:rPr>
                <w:b w:val="0"/>
                <w:lang w:eastAsia="pt-BR"/>
              </w:rPr>
            </w:pPr>
            <w:r w:rsidRPr="00F942CB">
              <w:rPr>
                <w:b w:val="0"/>
                <w:lang w:eastAsia="pt-BR"/>
              </w:rPr>
              <w:t>Fabrício Olivetti de França</w:t>
            </w:r>
          </w:p>
        </w:tc>
        <w:tc>
          <w:tcPr>
            <w:tcW w:w="2835" w:type="dxa"/>
            <w:shd w:val="clear" w:color="auto" w:fill="auto"/>
          </w:tcPr>
          <w:p w:rsidR="00071F71" w:rsidRDefault="00071F71"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Metaheurísticas de Otimização</w:t>
            </w:r>
          </w:p>
          <w:p w:rsidR="00071F71" w:rsidRDefault="00071F71"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Aprendizado de Máquina</w:t>
            </w:r>
          </w:p>
          <w:p w:rsidR="00071F71" w:rsidRDefault="00071F71"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Computação Evolutiva</w:t>
            </w:r>
          </w:p>
          <w:p w:rsidR="009E3D09" w:rsidRDefault="009E3D09" w:rsidP="00071F71">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Mineração de Dados</w:t>
            </w:r>
          </w:p>
          <w:p w:rsidR="00071F71" w:rsidRPr="00F942CB" w:rsidRDefault="00071F71" w:rsidP="00071F71">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Redes Complexas</w:t>
            </w:r>
          </w:p>
        </w:tc>
        <w:tc>
          <w:tcPr>
            <w:tcW w:w="1276" w:type="dxa"/>
            <w:shd w:val="clear" w:color="auto" w:fill="auto"/>
          </w:tcPr>
          <w:p w:rsidR="009E3D09" w:rsidRPr="00F942CB" w:rsidRDefault="009E3D09"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Doutor</w:t>
            </w:r>
          </w:p>
        </w:tc>
        <w:tc>
          <w:tcPr>
            <w:tcW w:w="1559" w:type="dxa"/>
            <w:shd w:val="clear" w:color="auto" w:fill="auto"/>
          </w:tcPr>
          <w:p w:rsidR="009E3D09" w:rsidRPr="00F942CB" w:rsidRDefault="009E3D09" w:rsidP="00AE3D4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Dedicação Exclusiva</w:t>
            </w:r>
          </w:p>
        </w:tc>
      </w:tr>
      <w:tr w:rsidR="009E3D09" w:rsidRPr="00F942CB" w:rsidTr="00A53FE7">
        <w:trPr>
          <w:cnfStyle w:val="000000010000" w:firstRow="0" w:lastRow="0" w:firstColumn="0" w:lastColumn="0" w:oddVBand="0" w:evenVBand="0" w:oddHBand="0" w:evenHBand="1"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noWrap/>
            <w:hideMark/>
          </w:tcPr>
          <w:p w:rsidR="009E3D09" w:rsidRPr="00F942CB" w:rsidRDefault="009E3D09" w:rsidP="00F942CB">
            <w:pPr>
              <w:spacing w:line="240" w:lineRule="auto"/>
              <w:ind w:firstLine="0"/>
              <w:rPr>
                <w:b w:val="0"/>
                <w:lang w:eastAsia="pt-BR"/>
              </w:rPr>
            </w:pPr>
            <w:r w:rsidRPr="00F942CB">
              <w:rPr>
                <w:b w:val="0"/>
                <w:lang w:eastAsia="pt-BR"/>
              </w:rPr>
              <w:t>Fernando Teubl Ferreira</w:t>
            </w:r>
          </w:p>
        </w:tc>
        <w:tc>
          <w:tcPr>
            <w:tcW w:w="2835" w:type="dxa"/>
            <w:shd w:val="clear" w:color="auto" w:fill="auto"/>
          </w:tcPr>
          <w:p w:rsidR="009E3D09" w:rsidRDefault="009E3D09"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Computação Gráfica</w:t>
            </w:r>
          </w:p>
          <w:p w:rsidR="009E3D09" w:rsidRPr="00F942CB" w:rsidRDefault="009E3D09"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Gluster e Grid</w:t>
            </w:r>
          </w:p>
        </w:tc>
        <w:tc>
          <w:tcPr>
            <w:tcW w:w="1276" w:type="dxa"/>
            <w:shd w:val="clear" w:color="auto" w:fill="auto"/>
          </w:tcPr>
          <w:p w:rsidR="009E3D09" w:rsidRPr="00F942CB" w:rsidRDefault="009E3D09"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Doutor</w:t>
            </w:r>
          </w:p>
        </w:tc>
        <w:tc>
          <w:tcPr>
            <w:tcW w:w="1559" w:type="dxa"/>
            <w:shd w:val="clear" w:color="auto" w:fill="auto"/>
          </w:tcPr>
          <w:p w:rsidR="009E3D09" w:rsidRPr="00F942CB" w:rsidRDefault="009E3D09" w:rsidP="00AE3D4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Dedicação Exclusiva</w:t>
            </w:r>
          </w:p>
        </w:tc>
      </w:tr>
      <w:tr w:rsidR="009E3D09" w:rsidRPr="00F942CB" w:rsidTr="00A53FE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noWrap/>
            <w:hideMark/>
          </w:tcPr>
          <w:p w:rsidR="009E3D09" w:rsidRPr="00F942CB" w:rsidRDefault="009E3D09" w:rsidP="00F942CB">
            <w:pPr>
              <w:spacing w:line="240" w:lineRule="auto"/>
              <w:ind w:firstLine="0"/>
              <w:rPr>
                <w:b w:val="0"/>
                <w:lang w:eastAsia="pt-BR"/>
              </w:rPr>
            </w:pPr>
            <w:r w:rsidRPr="00F942CB">
              <w:rPr>
                <w:b w:val="0"/>
                <w:lang w:eastAsia="pt-BR"/>
              </w:rPr>
              <w:t>Francisco de Assis Zampirolli</w:t>
            </w:r>
          </w:p>
        </w:tc>
        <w:tc>
          <w:tcPr>
            <w:tcW w:w="2835" w:type="dxa"/>
            <w:shd w:val="clear" w:color="auto" w:fill="auto"/>
          </w:tcPr>
          <w:p w:rsidR="009E3D09" w:rsidRDefault="009E3D09"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Visão Computacional</w:t>
            </w:r>
          </w:p>
          <w:p w:rsidR="00F53D8E" w:rsidRDefault="00F53D8E"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Processamento de Imagens</w:t>
            </w:r>
          </w:p>
          <w:p w:rsidR="00F53D8E" w:rsidRDefault="00F53D8E"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Reconhecimento de Padrões</w:t>
            </w:r>
          </w:p>
          <w:p w:rsidR="00F53D8E" w:rsidRPr="00F942CB" w:rsidRDefault="00F53D8E"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Engenharia de Software</w:t>
            </w:r>
          </w:p>
        </w:tc>
        <w:tc>
          <w:tcPr>
            <w:tcW w:w="1276" w:type="dxa"/>
            <w:shd w:val="clear" w:color="auto" w:fill="auto"/>
          </w:tcPr>
          <w:p w:rsidR="009E3D09" w:rsidRPr="00F942CB" w:rsidRDefault="009E3D09"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Doutor</w:t>
            </w:r>
          </w:p>
        </w:tc>
        <w:tc>
          <w:tcPr>
            <w:tcW w:w="1559" w:type="dxa"/>
            <w:shd w:val="clear" w:color="auto" w:fill="auto"/>
          </w:tcPr>
          <w:p w:rsidR="009E3D09" w:rsidRPr="00F942CB" w:rsidRDefault="009E3D09" w:rsidP="00AE3D4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Dedicação Exclusiva</w:t>
            </w:r>
          </w:p>
        </w:tc>
      </w:tr>
      <w:tr w:rsidR="009E3D09" w:rsidRPr="00F942CB" w:rsidTr="00A53FE7">
        <w:trPr>
          <w:cnfStyle w:val="000000010000" w:firstRow="0" w:lastRow="0" w:firstColumn="0" w:lastColumn="0" w:oddVBand="0" w:evenVBand="0" w:oddHBand="0" w:evenHBand="1"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noWrap/>
            <w:hideMark/>
          </w:tcPr>
          <w:p w:rsidR="009E3D09" w:rsidRPr="00F942CB" w:rsidRDefault="009E3D09" w:rsidP="00F942CB">
            <w:pPr>
              <w:spacing w:line="240" w:lineRule="auto"/>
              <w:ind w:firstLine="0"/>
              <w:rPr>
                <w:b w:val="0"/>
                <w:lang w:eastAsia="pt-BR"/>
              </w:rPr>
            </w:pPr>
            <w:r w:rsidRPr="00F942CB">
              <w:rPr>
                <w:b w:val="0"/>
                <w:lang w:eastAsia="pt-BR"/>
              </w:rPr>
              <w:t>Francisco Isidro Massetto</w:t>
            </w:r>
          </w:p>
        </w:tc>
        <w:tc>
          <w:tcPr>
            <w:tcW w:w="2835" w:type="dxa"/>
            <w:shd w:val="clear" w:color="auto" w:fill="auto"/>
          </w:tcPr>
          <w:p w:rsidR="009E3D09" w:rsidRPr="00F942CB" w:rsidRDefault="009E3D09"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Sistemas Distribuídos</w:t>
            </w:r>
          </w:p>
        </w:tc>
        <w:tc>
          <w:tcPr>
            <w:tcW w:w="1276" w:type="dxa"/>
            <w:shd w:val="clear" w:color="auto" w:fill="auto"/>
          </w:tcPr>
          <w:p w:rsidR="009E3D09" w:rsidRPr="00F942CB" w:rsidRDefault="009E3D09"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Doutor</w:t>
            </w:r>
          </w:p>
        </w:tc>
        <w:tc>
          <w:tcPr>
            <w:tcW w:w="1559" w:type="dxa"/>
            <w:shd w:val="clear" w:color="auto" w:fill="auto"/>
          </w:tcPr>
          <w:p w:rsidR="009E3D09" w:rsidRPr="00F942CB" w:rsidRDefault="009E3D09" w:rsidP="00AE3D4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Dedicação Exclusiva</w:t>
            </w:r>
          </w:p>
        </w:tc>
      </w:tr>
      <w:tr w:rsidR="009E3D09" w:rsidRPr="00F942CB" w:rsidTr="00A53FE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noWrap/>
            <w:hideMark/>
          </w:tcPr>
          <w:p w:rsidR="009E3D09" w:rsidRPr="00F942CB" w:rsidRDefault="009E3D09" w:rsidP="00F942CB">
            <w:pPr>
              <w:spacing w:line="240" w:lineRule="auto"/>
              <w:ind w:firstLine="0"/>
              <w:rPr>
                <w:b w:val="0"/>
                <w:lang w:eastAsia="pt-BR"/>
              </w:rPr>
            </w:pPr>
            <w:r w:rsidRPr="00F942CB">
              <w:rPr>
                <w:b w:val="0"/>
                <w:lang w:eastAsia="pt-BR"/>
              </w:rPr>
              <w:t>Francisco Javier Ropero Pelaez</w:t>
            </w:r>
          </w:p>
        </w:tc>
        <w:tc>
          <w:tcPr>
            <w:tcW w:w="2835" w:type="dxa"/>
            <w:shd w:val="clear" w:color="auto" w:fill="auto"/>
          </w:tcPr>
          <w:p w:rsidR="009E3D09" w:rsidRPr="00F942CB" w:rsidRDefault="00746E41" w:rsidP="00746E41">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sidRPr="00746E41">
              <w:rPr>
                <w:lang w:eastAsia="pt-BR"/>
              </w:rPr>
              <w:t xml:space="preserve">Neurocomputação e Neurociência Computacional. </w:t>
            </w:r>
          </w:p>
        </w:tc>
        <w:tc>
          <w:tcPr>
            <w:tcW w:w="1276" w:type="dxa"/>
            <w:shd w:val="clear" w:color="auto" w:fill="auto"/>
          </w:tcPr>
          <w:p w:rsidR="009E3D09" w:rsidRPr="00F942CB" w:rsidRDefault="009E3D09"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Doutor</w:t>
            </w:r>
          </w:p>
        </w:tc>
        <w:tc>
          <w:tcPr>
            <w:tcW w:w="1559" w:type="dxa"/>
            <w:shd w:val="clear" w:color="auto" w:fill="auto"/>
          </w:tcPr>
          <w:p w:rsidR="009E3D09" w:rsidRPr="00F942CB" w:rsidRDefault="009E3D09" w:rsidP="00AE3D4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Dedicação Exclusiva</w:t>
            </w:r>
          </w:p>
        </w:tc>
      </w:tr>
      <w:tr w:rsidR="009E3D09" w:rsidRPr="00F942CB" w:rsidTr="00A53FE7">
        <w:trPr>
          <w:cnfStyle w:val="000000010000" w:firstRow="0" w:lastRow="0" w:firstColumn="0" w:lastColumn="0" w:oddVBand="0" w:evenVBand="0" w:oddHBand="0" w:evenHBand="1"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noWrap/>
            <w:hideMark/>
          </w:tcPr>
          <w:p w:rsidR="009E3D09" w:rsidRPr="00F942CB" w:rsidRDefault="009E3D09" w:rsidP="00F942CB">
            <w:pPr>
              <w:spacing w:line="240" w:lineRule="auto"/>
              <w:ind w:firstLine="0"/>
              <w:rPr>
                <w:b w:val="0"/>
                <w:lang w:eastAsia="pt-BR"/>
              </w:rPr>
            </w:pPr>
            <w:r w:rsidRPr="00F942CB">
              <w:rPr>
                <w:b w:val="0"/>
                <w:lang w:eastAsia="pt-BR"/>
              </w:rPr>
              <w:t>Gordana Manic</w:t>
            </w:r>
          </w:p>
        </w:tc>
        <w:tc>
          <w:tcPr>
            <w:tcW w:w="2835" w:type="dxa"/>
            <w:shd w:val="clear" w:color="auto" w:fill="auto"/>
          </w:tcPr>
          <w:p w:rsidR="009E3D09" w:rsidRPr="00F942CB" w:rsidRDefault="009E3D09"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Teoria dos Grafos</w:t>
            </w:r>
          </w:p>
        </w:tc>
        <w:tc>
          <w:tcPr>
            <w:tcW w:w="1276" w:type="dxa"/>
            <w:shd w:val="clear" w:color="auto" w:fill="auto"/>
          </w:tcPr>
          <w:p w:rsidR="009E3D09" w:rsidRPr="00F942CB" w:rsidRDefault="009E3D09"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Doutor</w:t>
            </w:r>
          </w:p>
        </w:tc>
        <w:tc>
          <w:tcPr>
            <w:tcW w:w="1559" w:type="dxa"/>
            <w:shd w:val="clear" w:color="auto" w:fill="auto"/>
          </w:tcPr>
          <w:p w:rsidR="009E3D09" w:rsidRPr="00F942CB" w:rsidRDefault="009E3D09" w:rsidP="00AE3D4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Dedicação Exclusiva</w:t>
            </w:r>
          </w:p>
        </w:tc>
      </w:tr>
      <w:tr w:rsidR="009E3D09" w:rsidRPr="00F942CB" w:rsidTr="00A53FE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noWrap/>
            <w:hideMark/>
          </w:tcPr>
          <w:p w:rsidR="009E3D09" w:rsidRPr="00F942CB" w:rsidRDefault="009E3D09" w:rsidP="00F942CB">
            <w:pPr>
              <w:spacing w:line="240" w:lineRule="auto"/>
              <w:ind w:firstLine="0"/>
              <w:rPr>
                <w:b w:val="0"/>
                <w:lang w:eastAsia="pt-BR"/>
              </w:rPr>
            </w:pPr>
            <w:r w:rsidRPr="00F942CB">
              <w:rPr>
                <w:b w:val="0"/>
                <w:lang w:eastAsia="pt-BR"/>
              </w:rPr>
              <w:t>Guiou Kobayashi</w:t>
            </w:r>
          </w:p>
        </w:tc>
        <w:tc>
          <w:tcPr>
            <w:tcW w:w="2835" w:type="dxa"/>
            <w:shd w:val="clear" w:color="auto" w:fill="auto"/>
          </w:tcPr>
          <w:p w:rsidR="009E3D09" w:rsidRDefault="009E3D09"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Arquitetura de Computadores Paralelo</w:t>
            </w:r>
          </w:p>
          <w:p w:rsidR="009E3D09" w:rsidRPr="00F942CB" w:rsidRDefault="009E3D09"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lastRenderedPageBreak/>
              <w:t xml:space="preserve">Engenharia de Software </w:t>
            </w:r>
          </w:p>
        </w:tc>
        <w:tc>
          <w:tcPr>
            <w:tcW w:w="1276" w:type="dxa"/>
            <w:shd w:val="clear" w:color="auto" w:fill="auto"/>
          </w:tcPr>
          <w:p w:rsidR="009E3D09" w:rsidRPr="00F942CB" w:rsidRDefault="009E3D09"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lastRenderedPageBreak/>
              <w:t>Doutor</w:t>
            </w:r>
          </w:p>
        </w:tc>
        <w:tc>
          <w:tcPr>
            <w:tcW w:w="1559" w:type="dxa"/>
            <w:shd w:val="clear" w:color="auto" w:fill="auto"/>
          </w:tcPr>
          <w:p w:rsidR="009E3D09" w:rsidRPr="00F942CB" w:rsidRDefault="009E3D09" w:rsidP="00AE3D4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Dedicação Exclusiva</w:t>
            </w:r>
          </w:p>
        </w:tc>
      </w:tr>
      <w:tr w:rsidR="009E3D09" w:rsidRPr="00F942CB" w:rsidTr="00A53FE7">
        <w:trPr>
          <w:cnfStyle w:val="000000010000" w:firstRow="0" w:lastRow="0" w:firstColumn="0" w:lastColumn="0" w:oddVBand="0" w:evenVBand="0" w:oddHBand="0" w:evenHBand="1"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noWrap/>
            <w:hideMark/>
          </w:tcPr>
          <w:p w:rsidR="009E3D09" w:rsidRPr="00F942CB" w:rsidRDefault="009E3D09" w:rsidP="00F942CB">
            <w:pPr>
              <w:spacing w:line="240" w:lineRule="auto"/>
              <w:ind w:firstLine="0"/>
              <w:rPr>
                <w:b w:val="0"/>
                <w:lang w:eastAsia="pt-BR"/>
              </w:rPr>
            </w:pPr>
            <w:r w:rsidRPr="00F942CB">
              <w:rPr>
                <w:b w:val="0"/>
                <w:lang w:eastAsia="pt-BR"/>
              </w:rPr>
              <w:lastRenderedPageBreak/>
              <w:t>Gustavo Sousa Pavani</w:t>
            </w:r>
          </w:p>
        </w:tc>
        <w:tc>
          <w:tcPr>
            <w:tcW w:w="2835" w:type="dxa"/>
            <w:shd w:val="clear" w:color="auto" w:fill="auto"/>
          </w:tcPr>
          <w:p w:rsidR="009E3D09" w:rsidRDefault="009E3D09"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Redes</w:t>
            </w:r>
          </w:p>
          <w:p w:rsidR="009E3D09" w:rsidRPr="00F942CB" w:rsidRDefault="009E3D09"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Teleinformática</w:t>
            </w:r>
          </w:p>
        </w:tc>
        <w:tc>
          <w:tcPr>
            <w:tcW w:w="1276" w:type="dxa"/>
            <w:shd w:val="clear" w:color="auto" w:fill="auto"/>
          </w:tcPr>
          <w:p w:rsidR="009E3D09" w:rsidRPr="00F942CB" w:rsidRDefault="009E3D09"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Doutor</w:t>
            </w:r>
          </w:p>
        </w:tc>
        <w:tc>
          <w:tcPr>
            <w:tcW w:w="1559" w:type="dxa"/>
            <w:shd w:val="clear" w:color="auto" w:fill="auto"/>
          </w:tcPr>
          <w:p w:rsidR="009E3D09" w:rsidRPr="00F942CB" w:rsidRDefault="009E3D09" w:rsidP="00AE3D4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Dedicação Exclusiva</w:t>
            </w:r>
          </w:p>
        </w:tc>
      </w:tr>
      <w:tr w:rsidR="009E3D09" w:rsidRPr="00F942CB" w:rsidTr="00A53FE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noWrap/>
            <w:hideMark/>
          </w:tcPr>
          <w:p w:rsidR="009E3D09" w:rsidRPr="00F942CB" w:rsidRDefault="009E3D09" w:rsidP="00F942CB">
            <w:pPr>
              <w:spacing w:line="240" w:lineRule="auto"/>
              <w:ind w:firstLine="0"/>
              <w:rPr>
                <w:b w:val="0"/>
                <w:lang w:eastAsia="pt-BR"/>
              </w:rPr>
            </w:pPr>
            <w:r w:rsidRPr="00F942CB">
              <w:rPr>
                <w:b w:val="0"/>
                <w:lang w:eastAsia="pt-BR"/>
              </w:rPr>
              <w:t>Harlen Costa Batagelo</w:t>
            </w:r>
          </w:p>
        </w:tc>
        <w:tc>
          <w:tcPr>
            <w:tcW w:w="2835" w:type="dxa"/>
            <w:shd w:val="clear" w:color="auto" w:fill="auto"/>
          </w:tcPr>
          <w:p w:rsidR="009E3D09" w:rsidRDefault="009E3D09"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Computação Gráfica</w:t>
            </w:r>
          </w:p>
          <w:p w:rsidR="009E3D09" w:rsidRPr="00F942CB" w:rsidRDefault="009E3D09"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Processamento Digital de Imagens</w:t>
            </w:r>
          </w:p>
        </w:tc>
        <w:tc>
          <w:tcPr>
            <w:tcW w:w="1276" w:type="dxa"/>
            <w:shd w:val="clear" w:color="auto" w:fill="auto"/>
          </w:tcPr>
          <w:p w:rsidR="009E3D09" w:rsidRPr="00F942CB" w:rsidRDefault="009E3D09"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Doutor</w:t>
            </w:r>
          </w:p>
        </w:tc>
        <w:tc>
          <w:tcPr>
            <w:tcW w:w="1559" w:type="dxa"/>
            <w:shd w:val="clear" w:color="auto" w:fill="auto"/>
          </w:tcPr>
          <w:p w:rsidR="009E3D09" w:rsidRPr="00F942CB" w:rsidRDefault="009E3D09" w:rsidP="00AE3D4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Dedicação Exclusiva</w:t>
            </w:r>
          </w:p>
        </w:tc>
      </w:tr>
      <w:tr w:rsidR="009E3D09" w:rsidRPr="00F942CB" w:rsidTr="00A53FE7">
        <w:trPr>
          <w:cnfStyle w:val="000000010000" w:firstRow="0" w:lastRow="0" w:firstColumn="0" w:lastColumn="0" w:oddVBand="0" w:evenVBand="0" w:oddHBand="0" w:evenHBand="1"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noWrap/>
            <w:hideMark/>
          </w:tcPr>
          <w:p w:rsidR="009E3D09" w:rsidRPr="00F942CB" w:rsidRDefault="009E3D09" w:rsidP="00F942CB">
            <w:pPr>
              <w:spacing w:line="240" w:lineRule="auto"/>
              <w:ind w:firstLine="0"/>
              <w:rPr>
                <w:b w:val="0"/>
                <w:lang w:eastAsia="pt-BR"/>
              </w:rPr>
            </w:pPr>
            <w:r w:rsidRPr="00F942CB">
              <w:rPr>
                <w:b w:val="0"/>
                <w:lang w:eastAsia="pt-BR"/>
              </w:rPr>
              <w:t>Itana Stiubiener</w:t>
            </w:r>
          </w:p>
        </w:tc>
        <w:tc>
          <w:tcPr>
            <w:tcW w:w="2835" w:type="dxa"/>
            <w:shd w:val="clear" w:color="auto" w:fill="auto"/>
          </w:tcPr>
          <w:p w:rsidR="009E3D09" w:rsidRDefault="009E3D09"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Informática na Educação</w:t>
            </w:r>
          </w:p>
          <w:p w:rsidR="009E3D09" w:rsidRPr="00F942CB" w:rsidRDefault="009E3D09"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Redes</w:t>
            </w:r>
          </w:p>
        </w:tc>
        <w:tc>
          <w:tcPr>
            <w:tcW w:w="1276" w:type="dxa"/>
            <w:shd w:val="clear" w:color="auto" w:fill="auto"/>
          </w:tcPr>
          <w:p w:rsidR="009E3D09" w:rsidRPr="00F942CB" w:rsidRDefault="009E3D09"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Doutor</w:t>
            </w:r>
          </w:p>
        </w:tc>
        <w:tc>
          <w:tcPr>
            <w:tcW w:w="1559" w:type="dxa"/>
            <w:shd w:val="clear" w:color="auto" w:fill="auto"/>
          </w:tcPr>
          <w:p w:rsidR="009E3D09" w:rsidRPr="00F942CB" w:rsidRDefault="009E3D09" w:rsidP="00AE3D4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Dedicação Exclusiva</w:t>
            </w:r>
          </w:p>
        </w:tc>
      </w:tr>
      <w:tr w:rsidR="009E3D09" w:rsidRPr="00F942CB" w:rsidTr="00A53FE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noWrap/>
            <w:hideMark/>
          </w:tcPr>
          <w:p w:rsidR="009E3D09" w:rsidRPr="00F942CB" w:rsidRDefault="009E3D09" w:rsidP="00F942CB">
            <w:pPr>
              <w:spacing w:line="240" w:lineRule="auto"/>
              <w:ind w:firstLine="0"/>
              <w:rPr>
                <w:b w:val="0"/>
                <w:lang w:eastAsia="pt-BR"/>
              </w:rPr>
            </w:pPr>
            <w:r w:rsidRPr="00F942CB">
              <w:rPr>
                <w:b w:val="0"/>
                <w:lang w:eastAsia="pt-BR"/>
              </w:rPr>
              <w:t>Jair Donadelli Júnior</w:t>
            </w:r>
          </w:p>
        </w:tc>
        <w:tc>
          <w:tcPr>
            <w:tcW w:w="2835" w:type="dxa"/>
            <w:shd w:val="clear" w:color="auto" w:fill="auto"/>
          </w:tcPr>
          <w:p w:rsidR="009E3D09" w:rsidRPr="00F942CB" w:rsidRDefault="009E3D09"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Matemática Discreta</w:t>
            </w:r>
          </w:p>
        </w:tc>
        <w:tc>
          <w:tcPr>
            <w:tcW w:w="1276" w:type="dxa"/>
            <w:shd w:val="clear" w:color="auto" w:fill="auto"/>
          </w:tcPr>
          <w:p w:rsidR="009E3D09" w:rsidRPr="00F942CB" w:rsidRDefault="009E3D09"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Doutor</w:t>
            </w:r>
          </w:p>
        </w:tc>
        <w:tc>
          <w:tcPr>
            <w:tcW w:w="1559" w:type="dxa"/>
            <w:shd w:val="clear" w:color="auto" w:fill="auto"/>
          </w:tcPr>
          <w:p w:rsidR="009E3D09" w:rsidRPr="00F942CB" w:rsidRDefault="009E3D09" w:rsidP="00AE3D4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Dedicação Exclusiva</w:t>
            </w:r>
          </w:p>
        </w:tc>
      </w:tr>
      <w:tr w:rsidR="009E3D09" w:rsidRPr="00F942CB" w:rsidTr="00A53FE7">
        <w:trPr>
          <w:cnfStyle w:val="000000010000" w:firstRow="0" w:lastRow="0" w:firstColumn="0" w:lastColumn="0" w:oddVBand="0" w:evenVBand="0" w:oddHBand="0" w:evenHBand="1"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noWrap/>
            <w:hideMark/>
          </w:tcPr>
          <w:p w:rsidR="009E3D09" w:rsidRPr="00F942CB" w:rsidRDefault="009E3D09" w:rsidP="00F942CB">
            <w:pPr>
              <w:spacing w:line="240" w:lineRule="auto"/>
              <w:ind w:firstLine="0"/>
              <w:rPr>
                <w:b w:val="0"/>
                <w:lang w:eastAsia="pt-BR"/>
              </w:rPr>
            </w:pPr>
            <w:r w:rsidRPr="00F942CB">
              <w:rPr>
                <w:b w:val="0"/>
                <w:lang w:eastAsia="pt-BR"/>
              </w:rPr>
              <w:t>Jerônimo Cordoni Pellegrini</w:t>
            </w:r>
          </w:p>
        </w:tc>
        <w:tc>
          <w:tcPr>
            <w:tcW w:w="2835" w:type="dxa"/>
            <w:shd w:val="clear" w:color="auto" w:fill="auto"/>
          </w:tcPr>
          <w:p w:rsidR="009E3D09" w:rsidRDefault="009E3D09"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Criptografia</w:t>
            </w:r>
          </w:p>
          <w:p w:rsidR="009E3D09" w:rsidRPr="00F942CB" w:rsidRDefault="00F53D8E"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Linguagens de Programação</w:t>
            </w:r>
          </w:p>
        </w:tc>
        <w:tc>
          <w:tcPr>
            <w:tcW w:w="1276" w:type="dxa"/>
            <w:shd w:val="clear" w:color="auto" w:fill="auto"/>
          </w:tcPr>
          <w:p w:rsidR="009E3D09" w:rsidRPr="00F942CB" w:rsidRDefault="009E3D09"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Doutor</w:t>
            </w:r>
          </w:p>
        </w:tc>
        <w:tc>
          <w:tcPr>
            <w:tcW w:w="1559" w:type="dxa"/>
            <w:shd w:val="clear" w:color="auto" w:fill="auto"/>
          </w:tcPr>
          <w:p w:rsidR="009E3D09" w:rsidRPr="00F942CB" w:rsidRDefault="009E3D09" w:rsidP="00AE3D4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Dedicação Exclusiva</w:t>
            </w:r>
          </w:p>
        </w:tc>
      </w:tr>
      <w:tr w:rsidR="009E3D09" w:rsidRPr="00F942CB" w:rsidTr="00A53FE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noWrap/>
            <w:hideMark/>
          </w:tcPr>
          <w:p w:rsidR="009E3D09" w:rsidRPr="00F942CB" w:rsidRDefault="009E3D09" w:rsidP="00F942CB">
            <w:pPr>
              <w:spacing w:line="240" w:lineRule="auto"/>
              <w:ind w:firstLine="0"/>
              <w:rPr>
                <w:b w:val="0"/>
                <w:lang w:eastAsia="pt-BR"/>
              </w:rPr>
            </w:pPr>
            <w:r w:rsidRPr="00F942CB">
              <w:rPr>
                <w:b w:val="0"/>
                <w:lang w:eastAsia="pt-BR"/>
              </w:rPr>
              <w:t>Jesús Pascual Mena Chalco</w:t>
            </w:r>
          </w:p>
        </w:tc>
        <w:tc>
          <w:tcPr>
            <w:tcW w:w="2835" w:type="dxa"/>
            <w:shd w:val="clear" w:color="auto" w:fill="auto"/>
          </w:tcPr>
          <w:p w:rsidR="009E3D09" w:rsidRDefault="008D3503"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Bibliometria / Cientometria</w:t>
            </w:r>
          </w:p>
          <w:p w:rsidR="009E3D09" w:rsidRPr="00F942CB" w:rsidRDefault="009E3D09"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Reconhecimento de padrões</w:t>
            </w:r>
          </w:p>
        </w:tc>
        <w:tc>
          <w:tcPr>
            <w:tcW w:w="1276" w:type="dxa"/>
            <w:shd w:val="clear" w:color="auto" w:fill="auto"/>
          </w:tcPr>
          <w:p w:rsidR="009E3D09" w:rsidRPr="00F942CB" w:rsidRDefault="009E3D09"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Doutor</w:t>
            </w:r>
          </w:p>
        </w:tc>
        <w:tc>
          <w:tcPr>
            <w:tcW w:w="1559" w:type="dxa"/>
            <w:shd w:val="clear" w:color="auto" w:fill="auto"/>
          </w:tcPr>
          <w:p w:rsidR="009E3D09" w:rsidRPr="00F942CB" w:rsidRDefault="009E3D09" w:rsidP="00AE3D4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Dedicação Exclusiva</w:t>
            </w:r>
          </w:p>
        </w:tc>
      </w:tr>
      <w:tr w:rsidR="009E3D09" w:rsidRPr="00F942CB" w:rsidTr="00A53FE7">
        <w:trPr>
          <w:cnfStyle w:val="000000010000" w:firstRow="0" w:lastRow="0" w:firstColumn="0" w:lastColumn="0" w:oddVBand="0" w:evenVBand="0" w:oddHBand="0" w:evenHBand="1"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noWrap/>
            <w:hideMark/>
          </w:tcPr>
          <w:p w:rsidR="009E3D09" w:rsidRPr="00F942CB" w:rsidRDefault="009E3D09" w:rsidP="00F942CB">
            <w:pPr>
              <w:spacing w:line="240" w:lineRule="auto"/>
              <w:ind w:firstLine="0"/>
              <w:rPr>
                <w:b w:val="0"/>
                <w:lang w:eastAsia="pt-BR"/>
              </w:rPr>
            </w:pPr>
            <w:r w:rsidRPr="00F942CB">
              <w:rPr>
                <w:b w:val="0"/>
                <w:lang w:eastAsia="pt-BR"/>
              </w:rPr>
              <w:t>João Paulo Gois</w:t>
            </w:r>
          </w:p>
        </w:tc>
        <w:tc>
          <w:tcPr>
            <w:tcW w:w="2835" w:type="dxa"/>
            <w:shd w:val="clear" w:color="auto" w:fill="auto"/>
          </w:tcPr>
          <w:p w:rsidR="009E3D09" w:rsidRPr="00F942CB" w:rsidRDefault="008D3503"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Computação Gráfica</w:t>
            </w:r>
          </w:p>
        </w:tc>
        <w:tc>
          <w:tcPr>
            <w:tcW w:w="1276" w:type="dxa"/>
            <w:shd w:val="clear" w:color="auto" w:fill="auto"/>
          </w:tcPr>
          <w:p w:rsidR="009E3D09" w:rsidRPr="00F942CB" w:rsidRDefault="009E3D09"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Doutor</w:t>
            </w:r>
          </w:p>
        </w:tc>
        <w:tc>
          <w:tcPr>
            <w:tcW w:w="1559" w:type="dxa"/>
            <w:shd w:val="clear" w:color="auto" w:fill="auto"/>
          </w:tcPr>
          <w:p w:rsidR="009E3D09" w:rsidRPr="00F942CB" w:rsidRDefault="009E3D09" w:rsidP="00AE3D4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Dedicação Exclusiva</w:t>
            </w:r>
          </w:p>
        </w:tc>
      </w:tr>
      <w:tr w:rsidR="009E3D09" w:rsidRPr="00F942CB" w:rsidTr="00A53FE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noWrap/>
            <w:hideMark/>
          </w:tcPr>
          <w:p w:rsidR="009E3D09" w:rsidRPr="00F942CB" w:rsidRDefault="009E3D09" w:rsidP="00F942CB">
            <w:pPr>
              <w:spacing w:line="240" w:lineRule="auto"/>
              <w:ind w:firstLine="0"/>
              <w:rPr>
                <w:b w:val="0"/>
                <w:lang w:eastAsia="pt-BR"/>
              </w:rPr>
            </w:pPr>
            <w:r w:rsidRPr="00F942CB">
              <w:rPr>
                <w:b w:val="0"/>
                <w:lang w:eastAsia="pt-BR"/>
              </w:rPr>
              <w:t>José Artur Quilici Gonzalez</w:t>
            </w:r>
          </w:p>
        </w:tc>
        <w:tc>
          <w:tcPr>
            <w:tcW w:w="2835" w:type="dxa"/>
            <w:shd w:val="clear" w:color="auto" w:fill="auto"/>
          </w:tcPr>
          <w:p w:rsidR="009E3D09" w:rsidRPr="00F942CB" w:rsidRDefault="009E3D09"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Circuitos elétricos</w:t>
            </w:r>
          </w:p>
        </w:tc>
        <w:tc>
          <w:tcPr>
            <w:tcW w:w="1276" w:type="dxa"/>
            <w:shd w:val="clear" w:color="auto" w:fill="auto"/>
          </w:tcPr>
          <w:p w:rsidR="009E3D09" w:rsidRPr="00F942CB" w:rsidRDefault="009E3D09"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Doutor</w:t>
            </w:r>
          </w:p>
        </w:tc>
        <w:tc>
          <w:tcPr>
            <w:tcW w:w="1559" w:type="dxa"/>
            <w:shd w:val="clear" w:color="auto" w:fill="auto"/>
          </w:tcPr>
          <w:p w:rsidR="009E3D09" w:rsidRPr="00F942CB" w:rsidRDefault="009E3D09" w:rsidP="00AE3D4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Dedicação Exclusiva</w:t>
            </w:r>
          </w:p>
        </w:tc>
      </w:tr>
      <w:tr w:rsidR="009E3D09" w:rsidRPr="00F942CB" w:rsidTr="00A53FE7">
        <w:trPr>
          <w:cnfStyle w:val="000000010000" w:firstRow="0" w:lastRow="0" w:firstColumn="0" w:lastColumn="0" w:oddVBand="0" w:evenVBand="0" w:oddHBand="0" w:evenHBand="1"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noWrap/>
            <w:hideMark/>
          </w:tcPr>
          <w:p w:rsidR="009E3D09" w:rsidRPr="00F942CB" w:rsidRDefault="009E3D09" w:rsidP="00F942CB">
            <w:pPr>
              <w:spacing w:line="240" w:lineRule="auto"/>
              <w:ind w:firstLine="0"/>
              <w:rPr>
                <w:b w:val="0"/>
                <w:lang w:eastAsia="pt-BR"/>
              </w:rPr>
            </w:pPr>
            <w:r w:rsidRPr="00F942CB">
              <w:rPr>
                <w:b w:val="0"/>
                <w:lang w:eastAsia="pt-BR"/>
              </w:rPr>
              <w:t>Juliana Cristina Braga</w:t>
            </w:r>
          </w:p>
        </w:tc>
        <w:tc>
          <w:tcPr>
            <w:tcW w:w="2835" w:type="dxa"/>
            <w:shd w:val="clear" w:color="auto" w:fill="auto"/>
          </w:tcPr>
          <w:p w:rsidR="009E3D09" w:rsidRDefault="009E3D09"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Informática na Educação</w:t>
            </w:r>
          </w:p>
          <w:p w:rsidR="009E3D09" w:rsidRPr="00F942CB" w:rsidRDefault="00F53D8E"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 xml:space="preserve">Interação </w:t>
            </w:r>
            <w:r w:rsidR="00681AE7" w:rsidRPr="00681AE7">
              <w:rPr>
                <w:lang w:eastAsia="pt-BR"/>
              </w:rPr>
              <w:t xml:space="preserve">Humano-Computador </w:t>
            </w:r>
            <w:r w:rsidR="009E3D09">
              <w:rPr>
                <w:lang w:eastAsia="pt-BR"/>
              </w:rPr>
              <w:t>Engenharia de Software</w:t>
            </w:r>
          </w:p>
        </w:tc>
        <w:tc>
          <w:tcPr>
            <w:tcW w:w="1276" w:type="dxa"/>
            <w:shd w:val="clear" w:color="auto" w:fill="auto"/>
          </w:tcPr>
          <w:p w:rsidR="009E3D09" w:rsidRPr="00F942CB" w:rsidRDefault="009E3D09"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Doutor</w:t>
            </w:r>
          </w:p>
        </w:tc>
        <w:tc>
          <w:tcPr>
            <w:tcW w:w="1559" w:type="dxa"/>
            <w:shd w:val="clear" w:color="auto" w:fill="auto"/>
          </w:tcPr>
          <w:p w:rsidR="009E3D09" w:rsidRPr="00F942CB" w:rsidRDefault="009E3D09"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p>
        </w:tc>
      </w:tr>
      <w:tr w:rsidR="009E3D09" w:rsidRPr="00F942CB" w:rsidTr="00A53FE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noWrap/>
            <w:hideMark/>
          </w:tcPr>
          <w:p w:rsidR="009E3D09" w:rsidRPr="00F942CB" w:rsidRDefault="009E3D09" w:rsidP="00F942CB">
            <w:pPr>
              <w:spacing w:line="240" w:lineRule="auto"/>
              <w:ind w:firstLine="0"/>
              <w:rPr>
                <w:b w:val="0"/>
                <w:lang w:eastAsia="pt-BR"/>
              </w:rPr>
            </w:pPr>
            <w:r w:rsidRPr="00F942CB">
              <w:rPr>
                <w:b w:val="0"/>
                <w:lang w:eastAsia="pt-BR"/>
              </w:rPr>
              <w:t>Karla Vittori</w:t>
            </w:r>
          </w:p>
        </w:tc>
        <w:tc>
          <w:tcPr>
            <w:tcW w:w="2835" w:type="dxa"/>
            <w:shd w:val="clear" w:color="auto" w:fill="auto"/>
          </w:tcPr>
          <w:p w:rsidR="009E3D09" w:rsidRDefault="009E3D09"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Inteligência Artificial</w:t>
            </w:r>
          </w:p>
          <w:p w:rsidR="008D3503" w:rsidRDefault="008D3503"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Vida Artificial na Computação</w:t>
            </w:r>
          </w:p>
          <w:p w:rsidR="008D3503" w:rsidRPr="00F942CB" w:rsidRDefault="008D3503"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Computação Evolutiva e Conexionista</w:t>
            </w:r>
          </w:p>
        </w:tc>
        <w:tc>
          <w:tcPr>
            <w:tcW w:w="1276" w:type="dxa"/>
            <w:shd w:val="clear" w:color="auto" w:fill="auto"/>
          </w:tcPr>
          <w:p w:rsidR="009E3D09" w:rsidRPr="00F942CB" w:rsidRDefault="009E3D09"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Doutor</w:t>
            </w:r>
          </w:p>
        </w:tc>
        <w:tc>
          <w:tcPr>
            <w:tcW w:w="1559" w:type="dxa"/>
            <w:shd w:val="clear" w:color="auto" w:fill="auto"/>
          </w:tcPr>
          <w:p w:rsidR="009E3D09" w:rsidRPr="00F942CB" w:rsidRDefault="009E3D09" w:rsidP="00AE3D4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Dedicação Exclusiva</w:t>
            </w:r>
          </w:p>
        </w:tc>
      </w:tr>
      <w:tr w:rsidR="009E3D09" w:rsidRPr="00F942CB" w:rsidTr="00A53FE7">
        <w:trPr>
          <w:cnfStyle w:val="000000010000" w:firstRow="0" w:lastRow="0" w:firstColumn="0" w:lastColumn="0" w:oddVBand="0" w:evenVBand="0" w:oddHBand="0" w:evenHBand="1"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noWrap/>
            <w:hideMark/>
          </w:tcPr>
          <w:p w:rsidR="009E3D09" w:rsidRPr="00F942CB" w:rsidRDefault="009E3D09" w:rsidP="00F942CB">
            <w:pPr>
              <w:spacing w:line="240" w:lineRule="auto"/>
              <w:ind w:firstLine="0"/>
              <w:rPr>
                <w:b w:val="0"/>
                <w:lang w:eastAsia="pt-BR"/>
              </w:rPr>
            </w:pPr>
            <w:r w:rsidRPr="00F942CB">
              <w:rPr>
                <w:b w:val="0"/>
                <w:lang w:eastAsia="pt-BR"/>
              </w:rPr>
              <w:t>Leticia Rodrigues Bueno</w:t>
            </w:r>
          </w:p>
        </w:tc>
        <w:tc>
          <w:tcPr>
            <w:tcW w:w="2835" w:type="dxa"/>
            <w:shd w:val="clear" w:color="auto" w:fill="auto"/>
          </w:tcPr>
          <w:p w:rsidR="009E3D09" w:rsidRPr="00F942CB" w:rsidRDefault="009E3D09"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Teoria dos Grafos</w:t>
            </w:r>
          </w:p>
        </w:tc>
        <w:tc>
          <w:tcPr>
            <w:tcW w:w="1276" w:type="dxa"/>
            <w:shd w:val="clear" w:color="auto" w:fill="auto"/>
          </w:tcPr>
          <w:p w:rsidR="009E3D09" w:rsidRPr="00F942CB" w:rsidRDefault="009E3D09"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Doutor</w:t>
            </w:r>
          </w:p>
        </w:tc>
        <w:tc>
          <w:tcPr>
            <w:tcW w:w="1559" w:type="dxa"/>
            <w:shd w:val="clear" w:color="auto" w:fill="auto"/>
          </w:tcPr>
          <w:p w:rsidR="009E3D09" w:rsidRPr="00F942CB" w:rsidRDefault="009E3D09" w:rsidP="00AE3D4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Dedicação Exclusiva</w:t>
            </w:r>
          </w:p>
        </w:tc>
      </w:tr>
      <w:tr w:rsidR="009E3D09" w:rsidRPr="00F942CB" w:rsidTr="00A53FE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noWrap/>
            <w:hideMark/>
          </w:tcPr>
          <w:p w:rsidR="009E3D09" w:rsidRPr="00F942CB" w:rsidRDefault="009E3D09" w:rsidP="00F942CB">
            <w:pPr>
              <w:spacing w:line="240" w:lineRule="auto"/>
              <w:ind w:firstLine="0"/>
              <w:rPr>
                <w:b w:val="0"/>
                <w:lang w:eastAsia="pt-BR"/>
              </w:rPr>
            </w:pPr>
            <w:r w:rsidRPr="00F942CB">
              <w:rPr>
                <w:b w:val="0"/>
                <w:lang w:eastAsia="pt-BR"/>
              </w:rPr>
              <w:t>Lucia Regina Horta Rodrigues Franco</w:t>
            </w:r>
          </w:p>
        </w:tc>
        <w:tc>
          <w:tcPr>
            <w:tcW w:w="2835" w:type="dxa"/>
            <w:shd w:val="clear" w:color="auto" w:fill="auto"/>
          </w:tcPr>
          <w:p w:rsidR="009E3D09" w:rsidRDefault="009E3D09"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Informática na Educação</w:t>
            </w:r>
          </w:p>
          <w:p w:rsidR="009E3D09" w:rsidRPr="00F942CB" w:rsidRDefault="009E3D09"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Redes de Comunicação</w:t>
            </w:r>
          </w:p>
        </w:tc>
        <w:tc>
          <w:tcPr>
            <w:tcW w:w="1276" w:type="dxa"/>
            <w:shd w:val="clear" w:color="auto" w:fill="auto"/>
          </w:tcPr>
          <w:p w:rsidR="009E3D09" w:rsidRPr="00F942CB" w:rsidRDefault="009E3D09"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Doutor</w:t>
            </w:r>
          </w:p>
        </w:tc>
        <w:tc>
          <w:tcPr>
            <w:tcW w:w="1559" w:type="dxa"/>
            <w:shd w:val="clear" w:color="auto" w:fill="auto"/>
          </w:tcPr>
          <w:p w:rsidR="009E3D09" w:rsidRPr="00F942CB" w:rsidRDefault="009E3D09" w:rsidP="00AE3D4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Dedicação Exclusiva</w:t>
            </w:r>
          </w:p>
        </w:tc>
      </w:tr>
      <w:tr w:rsidR="009E3D09" w:rsidRPr="00F942CB" w:rsidTr="00A53FE7">
        <w:trPr>
          <w:cnfStyle w:val="000000010000" w:firstRow="0" w:lastRow="0" w:firstColumn="0" w:lastColumn="0" w:oddVBand="0" w:evenVBand="0" w:oddHBand="0" w:evenHBand="1"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noWrap/>
            <w:hideMark/>
          </w:tcPr>
          <w:p w:rsidR="009E3D09" w:rsidRPr="00F942CB" w:rsidRDefault="009E3D09" w:rsidP="00F942CB">
            <w:pPr>
              <w:spacing w:line="240" w:lineRule="auto"/>
              <w:ind w:firstLine="0"/>
              <w:rPr>
                <w:b w:val="0"/>
                <w:lang w:eastAsia="pt-BR"/>
              </w:rPr>
            </w:pPr>
            <w:r w:rsidRPr="00F942CB">
              <w:rPr>
                <w:b w:val="0"/>
                <w:lang w:eastAsia="pt-BR"/>
              </w:rPr>
              <w:t>Luiz Arturo Perez Lozada</w:t>
            </w:r>
          </w:p>
        </w:tc>
        <w:tc>
          <w:tcPr>
            <w:tcW w:w="2835" w:type="dxa"/>
            <w:shd w:val="clear" w:color="auto" w:fill="auto"/>
          </w:tcPr>
          <w:p w:rsidR="009E3D09" w:rsidRDefault="009E3D09"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Computação Gráfica</w:t>
            </w:r>
          </w:p>
          <w:p w:rsidR="00F53D8E" w:rsidRPr="00F942CB" w:rsidRDefault="00F53D8E"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Desenho de Grafos</w:t>
            </w:r>
          </w:p>
        </w:tc>
        <w:tc>
          <w:tcPr>
            <w:tcW w:w="1276" w:type="dxa"/>
            <w:shd w:val="clear" w:color="auto" w:fill="auto"/>
          </w:tcPr>
          <w:p w:rsidR="009E3D09" w:rsidRPr="00F942CB" w:rsidRDefault="009E3D09"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Doutor</w:t>
            </w:r>
          </w:p>
        </w:tc>
        <w:tc>
          <w:tcPr>
            <w:tcW w:w="1559" w:type="dxa"/>
            <w:shd w:val="clear" w:color="auto" w:fill="auto"/>
          </w:tcPr>
          <w:p w:rsidR="009E3D09" w:rsidRPr="00F942CB" w:rsidRDefault="009E3D09" w:rsidP="00AE3D4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Dedicação Exclusiva</w:t>
            </w:r>
          </w:p>
        </w:tc>
      </w:tr>
      <w:tr w:rsidR="009E3D09" w:rsidRPr="00F942CB" w:rsidTr="00A53FE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noWrap/>
            <w:hideMark/>
          </w:tcPr>
          <w:p w:rsidR="009E3D09" w:rsidRPr="00F942CB" w:rsidRDefault="009E3D09" w:rsidP="00F942CB">
            <w:pPr>
              <w:spacing w:line="240" w:lineRule="auto"/>
              <w:ind w:firstLine="0"/>
              <w:rPr>
                <w:b w:val="0"/>
                <w:lang w:eastAsia="pt-BR"/>
              </w:rPr>
            </w:pPr>
            <w:r w:rsidRPr="00F942CB">
              <w:rPr>
                <w:b w:val="0"/>
                <w:lang w:eastAsia="pt-BR"/>
              </w:rPr>
              <w:t>Luis Paulo Barbour Scott</w:t>
            </w:r>
          </w:p>
        </w:tc>
        <w:tc>
          <w:tcPr>
            <w:tcW w:w="2835" w:type="dxa"/>
            <w:shd w:val="clear" w:color="auto" w:fill="auto"/>
          </w:tcPr>
          <w:p w:rsidR="009E3D09" w:rsidRDefault="009E3D09"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Bioinformática</w:t>
            </w:r>
          </w:p>
          <w:p w:rsidR="00F53D8E" w:rsidRPr="00F942CB" w:rsidRDefault="00F53D8E"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lastRenderedPageBreak/>
              <w:t>Modelagem Molecular</w:t>
            </w:r>
          </w:p>
        </w:tc>
        <w:tc>
          <w:tcPr>
            <w:tcW w:w="1276" w:type="dxa"/>
            <w:shd w:val="clear" w:color="auto" w:fill="auto"/>
          </w:tcPr>
          <w:p w:rsidR="009E3D09" w:rsidRPr="00F942CB" w:rsidRDefault="009E3D09"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lastRenderedPageBreak/>
              <w:t>Doutor</w:t>
            </w:r>
          </w:p>
        </w:tc>
        <w:tc>
          <w:tcPr>
            <w:tcW w:w="1559" w:type="dxa"/>
            <w:shd w:val="clear" w:color="auto" w:fill="auto"/>
          </w:tcPr>
          <w:p w:rsidR="009E3D09" w:rsidRPr="00F942CB" w:rsidRDefault="009E3D09" w:rsidP="00AE3D4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 xml:space="preserve">Dedicação </w:t>
            </w:r>
            <w:r>
              <w:rPr>
                <w:lang w:eastAsia="pt-BR"/>
              </w:rPr>
              <w:lastRenderedPageBreak/>
              <w:t>Exclusiva</w:t>
            </w:r>
          </w:p>
        </w:tc>
      </w:tr>
      <w:tr w:rsidR="009E3D09" w:rsidRPr="00F942CB" w:rsidTr="00A53FE7">
        <w:trPr>
          <w:cnfStyle w:val="000000010000" w:firstRow="0" w:lastRow="0" w:firstColumn="0" w:lastColumn="0" w:oddVBand="0" w:evenVBand="0" w:oddHBand="0" w:evenHBand="1"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noWrap/>
            <w:hideMark/>
          </w:tcPr>
          <w:p w:rsidR="009E3D09" w:rsidRPr="00F942CB" w:rsidRDefault="009E3D09" w:rsidP="00F942CB">
            <w:pPr>
              <w:spacing w:line="240" w:lineRule="auto"/>
              <w:ind w:firstLine="0"/>
              <w:rPr>
                <w:b w:val="0"/>
                <w:lang w:eastAsia="pt-BR"/>
              </w:rPr>
            </w:pPr>
            <w:r w:rsidRPr="00F942CB">
              <w:rPr>
                <w:b w:val="0"/>
                <w:lang w:eastAsia="pt-BR"/>
              </w:rPr>
              <w:lastRenderedPageBreak/>
              <w:t>Luiz Carlos da Silva Rozante</w:t>
            </w:r>
          </w:p>
        </w:tc>
        <w:tc>
          <w:tcPr>
            <w:tcW w:w="2835" w:type="dxa"/>
            <w:shd w:val="clear" w:color="auto" w:fill="auto"/>
          </w:tcPr>
          <w:p w:rsidR="009E3D09" w:rsidRPr="00F942CB" w:rsidRDefault="009E3D09"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Modelagem de Sistemas Biológicos</w:t>
            </w:r>
          </w:p>
        </w:tc>
        <w:tc>
          <w:tcPr>
            <w:tcW w:w="1276" w:type="dxa"/>
            <w:shd w:val="clear" w:color="auto" w:fill="auto"/>
          </w:tcPr>
          <w:p w:rsidR="009E3D09" w:rsidRPr="00F942CB" w:rsidRDefault="009E3D09"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Doutor</w:t>
            </w:r>
          </w:p>
        </w:tc>
        <w:tc>
          <w:tcPr>
            <w:tcW w:w="1559" w:type="dxa"/>
            <w:shd w:val="clear" w:color="auto" w:fill="auto"/>
          </w:tcPr>
          <w:p w:rsidR="009E3D09" w:rsidRPr="00F942CB" w:rsidRDefault="009E3D09" w:rsidP="00AE3D4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Dedicação Exclusiva</w:t>
            </w:r>
          </w:p>
        </w:tc>
      </w:tr>
      <w:tr w:rsidR="009E3D09" w:rsidRPr="00F942CB" w:rsidTr="00A53FE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noWrap/>
            <w:hideMark/>
          </w:tcPr>
          <w:p w:rsidR="009E3D09" w:rsidRPr="00F942CB" w:rsidRDefault="009E3D09" w:rsidP="00F942CB">
            <w:pPr>
              <w:spacing w:line="240" w:lineRule="auto"/>
              <w:ind w:firstLine="0"/>
              <w:rPr>
                <w:b w:val="0"/>
                <w:lang w:eastAsia="pt-BR"/>
              </w:rPr>
            </w:pPr>
            <w:r w:rsidRPr="00F942CB">
              <w:rPr>
                <w:b w:val="0"/>
                <w:lang w:eastAsia="pt-BR"/>
              </w:rPr>
              <w:t>Luzia Nomura</w:t>
            </w:r>
          </w:p>
        </w:tc>
        <w:tc>
          <w:tcPr>
            <w:tcW w:w="2835" w:type="dxa"/>
            <w:shd w:val="clear" w:color="auto" w:fill="auto"/>
          </w:tcPr>
          <w:p w:rsidR="009E3D09" w:rsidRPr="00F942CB" w:rsidRDefault="009E3D09"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Engenharia de Software</w:t>
            </w:r>
          </w:p>
        </w:tc>
        <w:tc>
          <w:tcPr>
            <w:tcW w:w="1276" w:type="dxa"/>
            <w:shd w:val="clear" w:color="auto" w:fill="auto"/>
          </w:tcPr>
          <w:p w:rsidR="009E3D09" w:rsidRPr="00F942CB" w:rsidRDefault="009E3D09"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Doutor</w:t>
            </w:r>
          </w:p>
        </w:tc>
        <w:tc>
          <w:tcPr>
            <w:tcW w:w="1559" w:type="dxa"/>
            <w:shd w:val="clear" w:color="auto" w:fill="auto"/>
          </w:tcPr>
          <w:p w:rsidR="009E3D09" w:rsidRPr="00F942CB" w:rsidRDefault="009E3D09" w:rsidP="00AE3D4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Dedicação Exclusiva</w:t>
            </w:r>
          </w:p>
        </w:tc>
      </w:tr>
      <w:tr w:rsidR="009E3D09" w:rsidRPr="00F942CB" w:rsidTr="00A53FE7">
        <w:trPr>
          <w:cnfStyle w:val="000000010000" w:firstRow="0" w:lastRow="0" w:firstColumn="0" w:lastColumn="0" w:oddVBand="0" w:evenVBand="0" w:oddHBand="0" w:evenHBand="1"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noWrap/>
            <w:hideMark/>
          </w:tcPr>
          <w:p w:rsidR="009E3D09" w:rsidRPr="00F942CB" w:rsidRDefault="009E3D09" w:rsidP="00F942CB">
            <w:pPr>
              <w:spacing w:line="240" w:lineRule="auto"/>
              <w:ind w:firstLine="0"/>
              <w:rPr>
                <w:b w:val="0"/>
                <w:lang w:eastAsia="pt-BR"/>
              </w:rPr>
            </w:pPr>
            <w:r w:rsidRPr="00F942CB">
              <w:rPr>
                <w:b w:val="0"/>
                <w:lang w:eastAsia="pt-BR"/>
              </w:rPr>
              <w:t>Márcio Katsumi Oikawa</w:t>
            </w:r>
          </w:p>
        </w:tc>
        <w:tc>
          <w:tcPr>
            <w:tcW w:w="2835" w:type="dxa"/>
            <w:shd w:val="clear" w:color="auto" w:fill="auto"/>
          </w:tcPr>
          <w:p w:rsidR="009E3D09" w:rsidRDefault="009E3D09"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Banco de Dados</w:t>
            </w:r>
          </w:p>
          <w:p w:rsidR="00F53D8E" w:rsidRDefault="00F53D8E"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Integração e Escalabilidade de Dados na Web</w:t>
            </w:r>
          </w:p>
          <w:p w:rsidR="00F53D8E" w:rsidRDefault="00F53D8E"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Mineração de Dados</w:t>
            </w:r>
          </w:p>
          <w:p w:rsidR="00F53D8E" w:rsidRPr="00F942CB" w:rsidRDefault="00F53D8E"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Gerenciamento de Processos de Negócio</w:t>
            </w:r>
          </w:p>
        </w:tc>
        <w:tc>
          <w:tcPr>
            <w:tcW w:w="1276" w:type="dxa"/>
            <w:shd w:val="clear" w:color="auto" w:fill="auto"/>
          </w:tcPr>
          <w:p w:rsidR="009E3D09" w:rsidRPr="00F942CB" w:rsidRDefault="009E3D09"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Doutor</w:t>
            </w:r>
          </w:p>
        </w:tc>
        <w:tc>
          <w:tcPr>
            <w:tcW w:w="1559" w:type="dxa"/>
            <w:shd w:val="clear" w:color="auto" w:fill="auto"/>
          </w:tcPr>
          <w:p w:rsidR="009E3D09" w:rsidRPr="00F942CB" w:rsidRDefault="009E3D09" w:rsidP="00AE3D4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Dedicação Exclusiva</w:t>
            </w:r>
          </w:p>
        </w:tc>
      </w:tr>
      <w:tr w:rsidR="009E3D09" w:rsidRPr="00F942CB" w:rsidTr="00A53FE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noWrap/>
            <w:hideMark/>
          </w:tcPr>
          <w:p w:rsidR="009E3D09" w:rsidRPr="00F942CB" w:rsidRDefault="009E3D09" w:rsidP="00F942CB">
            <w:pPr>
              <w:spacing w:line="240" w:lineRule="auto"/>
              <w:ind w:firstLine="0"/>
              <w:rPr>
                <w:b w:val="0"/>
                <w:lang w:eastAsia="pt-BR"/>
              </w:rPr>
            </w:pPr>
            <w:r w:rsidRPr="00F942CB">
              <w:rPr>
                <w:b w:val="0"/>
                <w:lang w:eastAsia="pt-BR"/>
              </w:rPr>
              <w:t>Maria das Graças Bruno Marietto</w:t>
            </w:r>
          </w:p>
        </w:tc>
        <w:tc>
          <w:tcPr>
            <w:tcW w:w="2835" w:type="dxa"/>
            <w:shd w:val="clear" w:color="auto" w:fill="auto"/>
          </w:tcPr>
          <w:p w:rsidR="009E3D09" w:rsidRDefault="009E3D09"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Inteligência Artificial Distribuída</w:t>
            </w:r>
          </w:p>
          <w:p w:rsidR="009E3D09" w:rsidRDefault="009E3D09"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Educação a Distância</w:t>
            </w:r>
          </w:p>
          <w:p w:rsidR="009E3D09" w:rsidRDefault="009E3D09"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Comportamento Coletivo</w:t>
            </w:r>
          </w:p>
          <w:p w:rsidR="009E3D09" w:rsidRPr="00F942CB" w:rsidRDefault="009E3D09"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 xml:space="preserve">Sistemas Multiagentes </w:t>
            </w:r>
          </w:p>
        </w:tc>
        <w:tc>
          <w:tcPr>
            <w:tcW w:w="1276" w:type="dxa"/>
            <w:shd w:val="clear" w:color="auto" w:fill="auto"/>
          </w:tcPr>
          <w:p w:rsidR="009E3D09" w:rsidRPr="00F942CB" w:rsidRDefault="009E3D09"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Doutor</w:t>
            </w:r>
          </w:p>
        </w:tc>
        <w:tc>
          <w:tcPr>
            <w:tcW w:w="1559" w:type="dxa"/>
            <w:shd w:val="clear" w:color="auto" w:fill="auto"/>
          </w:tcPr>
          <w:p w:rsidR="009E3D09" w:rsidRPr="00F942CB" w:rsidRDefault="009E3D09" w:rsidP="00AE3D4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Dedicação Exclusiva</w:t>
            </w:r>
          </w:p>
        </w:tc>
      </w:tr>
      <w:tr w:rsidR="009E3D09" w:rsidRPr="00F942CB" w:rsidTr="00A53FE7">
        <w:trPr>
          <w:cnfStyle w:val="000000010000" w:firstRow="0" w:lastRow="0" w:firstColumn="0" w:lastColumn="0" w:oddVBand="0" w:evenVBand="0" w:oddHBand="0" w:evenHBand="1"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noWrap/>
            <w:hideMark/>
          </w:tcPr>
          <w:p w:rsidR="009E3D09" w:rsidRPr="00F942CB" w:rsidRDefault="009E3D09" w:rsidP="00F942CB">
            <w:pPr>
              <w:spacing w:line="240" w:lineRule="auto"/>
              <w:ind w:firstLine="0"/>
              <w:rPr>
                <w:b w:val="0"/>
                <w:lang w:eastAsia="pt-BR"/>
              </w:rPr>
            </w:pPr>
            <w:r w:rsidRPr="00F942CB">
              <w:rPr>
                <w:b w:val="0"/>
                <w:lang w:eastAsia="pt-BR"/>
              </w:rPr>
              <w:t>Marina Sparvoli de Medeiros</w:t>
            </w:r>
          </w:p>
        </w:tc>
        <w:tc>
          <w:tcPr>
            <w:tcW w:w="2835" w:type="dxa"/>
            <w:shd w:val="clear" w:color="auto" w:fill="auto"/>
          </w:tcPr>
          <w:p w:rsidR="009E3D09" w:rsidRDefault="009E3D09"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Materiais Elétricos</w:t>
            </w:r>
          </w:p>
          <w:p w:rsidR="00F53D8E" w:rsidRDefault="00F53D8E"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Circuitos Digitais</w:t>
            </w:r>
          </w:p>
          <w:p w:rsidR="00F53D8E" w:rsidRPr="00F942CB" w:rsidRDefault="00F53D8E"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Microcontroladores</w:t>
            </w:r>
          </w:p>
        </w:tc>
        <w:tc>
          <w:tcPr>
            <w:tcW w:w="1276" w:type="dxa"/>
            <w:shd w:val="clear" w:color="auto" w:fill="auto"/>
          </w:tcPr>
          <w:p w:rsidR="009E3D09" w:rsidRPr="00F942CB" w:rsidRDefault="009E3D09"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Doutor</w:t>
            </w:r>
          </w:p>
        </w:tc>
        <w:tc>
          <w:tcPr>
            <w:tcW w:w="1559" w:type="dxa"/>
            <w:shd w:val="clear" w:color="auto" w:fill="auto"/>
          </w:tcPr>
          <w:p w:rsidR="009E3D09" w:rsidRPr="00F942CB" w:rsidRDefault="009E3D09" w:rsidP="00AE3D4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Dedicação Exclusiva</w:t>
            </w:r>
          </w:p>
        </w:tc>
      </w:tr>
      <w:tr w:rsidR="009E3D09" w:rsidRPr="00F942CB" w:rsidTr="00A53FE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noWrap/>
            <w:hideMark/>
          </w:tcPr>
          <w:p w:rsidR="009E3D09" w:rsidRPr="00F942CB" w:rsidRDefault="009E3D09" w:rsidP="00F942CB">
            <w:pPr>
              <w:spacing w:line="240" w:lineRule="auto"/>
              <w:ind w:firstLine="0"/>
              <w:rPr>
                <w:b w:val="0"/>
                <w:lang w:eastAsia="pt-BR"/>
              </w:rPr>
            </w:pPr>
            <w:r w:rsidRPr="00F942CB">
              <w:rPr>
                <w:b w:val="0"/>
                <w:lang w:eastAsia="pt-BR"/>
              </w:rPr>
              <w:t>Nunzio Marco Torrisi</w:t>
            </w:r>
          </w:p>
        </w:tc>
        <w:tc>
          <w:tcPr>
            <w:tcW w:w="2835" w:type="dxa"/>
            <w:shd w:val="clear" w:color="auto" w:fill="auto"/>
          </w:tcPr>
          <w:p w:rsidR="009E3D09" w:rsidRPr="00F942CB" w:rsidRDefault="009E3D09"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 xml:space="preserve">Informática e Telecomunicação </w:t>
            </w:r>
          </w:p>
        </w:tc>
        <w:tc>
          <w:tcPr>
            <w:tcW w:w="1276" w:type="dxa"/>
            <w:shd w:val="clear" w:color="auto" w:fill="auto"/>
          </w:tcPr>
          <w:p w:rsidR="009E3D09" w:rsidRPr="00F942CB" w:rsidRDefault="009E3D09"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Doutor</w:t>
            </w:r>
          </w:p>
        </w:tc>
        <w:tc>
          <w:tcPr>
            <w:tcW w:w="1559" w:type="dxa"/>
            <w:shd w:val="clear" w:color="auto" w:fill="auto"/>
          </w:tcPr>
          <w:p w:rsidR="009E3D09" w:rsidRPr="00F942CB" w:rsidRDefault="009E3D09" w:rsidP="00AE3D4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Dedicação Exclusiva</w:t>
            </w:r>
          </w:p>
        </w:tc>
      </w:tr>
      <w:tr w:rsidR="009E3D09" w:rsidRPr="00F942CB" w:rsidTr="00A53FE7">
        <w:trPr>
          <w:cnfStyle w:val="000000010000" w:firstRow="0" w:lastRow="0" w:firstColumn="0" w:lastColumn="0" w:oddVBand="0" w:evenVBand="0" w:oddHBand="0" w:evenHBand="1"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noWrap/>
            <w:hideMark/>
          </w:tcPr>
          <w:p w:rsidR="009E3D09" w:rsidRPr="00F942CB" w:rsidRDefault="009E3D09" w:rsidP="00F942CB">
            <w:pPr>
              <w:spacing w:line="240" w:lineRule="auto"/>
              <w:ind w:firstLine="0"/>
              <w:rPr>
                <w:b w:val="0"/>
                <w:lang w:eastAsia="pt-BR"/>
              </w:rPr>
            </w:pPr>
            <w:r w:rsidRPr="00F942CB">
              <w:rPr>
                <w:b w:val="0"/>
                <w:lang w:eastAsia="pt-BR"/>
              </w:rPr>
              <w:t>Raphael Yokoingawa de Camargo</w:t>
            </w:r>
          </w:p>
        </w:tc>
        <w:tc>
          <w:tcPr>
            <w:tcW w:w="2835" w:type="dxa"/>
            <w:shd w:val="clear" w:color="auto" w:fill="auto"/>
          </w:tcPr>
          <w:p w:rsidR="00F53D8E" w:rsidRDefault="00F53D8E" w:rsidP="00EE0774">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Computação de Alto-Desempenho</w:t>
            </w:r>
          </w:p>
          <w:p w:rsidR="009E3D09" w:rsidRPr="00F942CB" w:rsidRDefault="009E3D09" w:rsidP="00EE0774">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Neurociência Computacional</w:t>
            </w:r>
          </w:p>
        </w:tc>
        <w:tc>
          <w:tcPr>
            <w:tcW w:w="1276" w:type="dxa"/>
            <w:shd w:val="clear" w:color="auto" w:fill="auto"/>
          </w:tcPr>
          <w:p w:rsidR="009E3D09" w:rsidRPr="00F942CB" w:rsidRDefault="009E3D09"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Doutor</w:t>
            </w:r>
          </w:p>
        </w:tc>
        <w:tc>
          <w:tcPr>
            <w:tcW w:w="1559" w:type="dxa"/>
            <w:shd w:val="clear" w:color="auto" w:fill="auto"/>
          </w:tcPr>
          <w:p w:rsidR="009E3D09" w:rsidRPr="00F942CB" w:rsidRDefault="009E3D09" w:rsidP="00AE3D4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Dedicação Exclusiva</w:t>
            </w:r>
          </w:p>
        </w:tc>
      </w:tr>
      <w:tr w:rsidR="009E3D09" w:rsidRPr="00F942CB" w:rsidTr="00A53FE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noWrap/>
            <w:hideMark/>
          </w:tcPr>
          <w:p w:rsidR="009E3D09" w:rsidRPr="00F942CB" w:rsidRDefault="009E3D09" w:rsidP="00F942CB">
            <w:pPr>
              <w:spacing w:line="240" w:lineRule="auto"/>
              <w:ind w:firstLine="0"/>
              <w:rPr>
                <w:b w:val="0"/>
                <w:lang w:eastAsia="pt-BR"/>
              </w:rPr>
            </w:pPr>
            <w:r w:rsidRPr="00F942CB">
              <w:rPr>
                <w:b w:val="0"/>
                <w:lang w:eastAsia="pt-BR"/>
              </w:rPr>
              <w:t>Rodrigo de Alencar Hausen</w:t>
            </w:r>
          </w:p>
        </w:tc>
        <w:tc>
          <w:tcPr>
            <w:tcW w:w="2835" w:type="dxa"/>
            <w:shd w:val="clear" w:color="auto" w:fill="auto"/>
          </w:tcPr>
          <w:p w:rsidR="009E3D09" w:rsidRPr="00F942CB" w:rsidRDefault="009E3D09"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Análise de Algoritmos e Complexidade</w:t>
            </w:r>
          </w:p>
        </w:tc>
        <w:tc>
          <w:tcPr>
            <w:tcW w:w="1276" w:type="dxa"/>
            <w:shd w:val="clear" w:color="auto" w:fill="auto"/>
          </w:tcPr>
          <w:p w:rsidR="009E3D09" w:rsidRPr="00F942CB" w:rsidRDefault="009E3D09"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Doutor</w:t>
            </w:r>
          </w:p>
        </w:tc>
        <w:tc>
          <w:tcPr>
            <w:tcW w:w="1559" w:type="dxa"/>
            <w:shd w:val="clear" w:color="auto" w:fill="auto"/>
          </w:tcPr>
          <w:p w:rsidR="009E3D09" w:rsidRPr="00F942CB" w:rsidRDefault="009E3D09" w:rsidP="00AE3D4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Dedicação Exclusiva</w:t>
            </w:r>
          </w:p>
        </w:tc>
      </w:tr>
      <w:tr w:rsidR="009E3D09" w:rsidRPr="00F942CB" w:rsidTr="00A53FE7">
        <w:trPr>
          <w:cnfStyle w:val="000000010000" w:firstRow="0" w:lastRow="0" w:firstColumn="0" w:lastColumn="0" w:oddVBand="0" w:evenVBand="0" w:oddHBand="0" w:evenHBand="1"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noWrap/>
            <w:hideMark/>
          </w:tcPr>
          <w:p w:rsidR="009E3D09" w:rsidRPr="00F942CB" w:rsidRDefault="009E3D09" w:rsidP="00F942CB">
            <w:pPr>
              <w:spacing w:line="240" w:lineRule="auto"/>
              <w:ind w:firstLine="0"/>
              <w:rPr>
                <w:b w:val="0"/>
                <w:lang w:eastAsia="pt-BR"/>
              </w:rPr>
            </w:pPr>
            <w:r w:rsidRPr="00F942CB">
              <w:rPr>
                <w:b w:val="0"/>
                <w:lang w:eastAsia="pt-BR"/>
              </w:rPr>
              <w:t>Rogério Perino de Oliveira Neves</w:t>
            </w:r>
          </w:p>
        </w:tc>
        <w:tc>
          <w:tcPr>
            <w:tcW w:w="2835" w:type="dxa"/>
            <w:shd w:val="clear" w:color="auto" w:fill="auto"/>
          </w:tcPr>
          <w:p w:rsidR="009E3D09" w:rsidRPr="00F942CB" w:rsidRDefault="009E3D09"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Computação de Alto Desempenho</w:t>
            </w:r>
          </w:p>
        </w:tc>
        <w:tc>
          <w:tcPr>
            <w:tcW w:w="1276" w:type="dxa"/>
            <w:shd w:val="clear" w:color="auto" w:fill="auto"/>
          </w:tcPr>
          <w:p w:rsidR="009E3D09" w:rsidRPr="00F942CB" w:rsidRDefault="009E3D09"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Doutor</w:t>
            </w:r>
          </w:p>
        </w:tc>
        <w:tc>
          <w:tcPr>
            <w:tcW w:w="1559" w:type="dxa"/>
            <w:shd w:val="clear" w:color="auto" w:fill="auto"/>
          </w:tcPr>
          <w:p w:rsidR="009E3D09" w:rsidRPr="00F942CB" w:rsidRDefault="009E3D09" w:rsidP="00AE3D4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Dedicação Exclusiva</w:t>
            </w:r>
          </w:p>
        </w:tc>
      </w:tr>
      <w:tr w:rsidR="009E3D09" w:rsidRPr="00F942CB" w:rsidTr="00A53FE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noWrap/>
            <w:hideMark/>
          </w:tcPr>
          <w:p w:rsidR="009E3D09" w:rsidRPr="00F942CB" w:rsidRDefault="009E3D09" w:rsidP="00F942CB">
            <w:pPr>
              <w:spacing w:line="240" w:lineRule="auto"/>
              <w:ind w:firstLine="0"/>
              <w:rPr>
                <w:b w:val="0"/>
                <w:lang w:eastAsia="pt-BR"/>
              </w:rPr>
            </w:pPr>
            <w:r w:rsidRPr="00F942CB">
              <w:rPr>
                <w:b w:val="0"/>
                <w:lang w:eastAsia="pt-BR"/>
              </w:rPr>
              <w:t>Ronaldo Cristiano Prati</w:t>
            </w:r>
          </w:p>
        </w:tc>
        <w:tc>
          <w:tcPr>
            <w:tcW w:w="2835" w:type="dxa"/>
            <w:shd w:val="clear" w:color="auto" w:fill="auto"/>
          </w:tcPr>
          <w:p w:rsidR="009E3D09" w:rsidRDefault="004835A1"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Aprendizado de Máquina</w:t>
            </w:r>
          </w:p>
          <w:p w:rsidR="004835A1" w:rsidRPr="00F942CB" w:rsidRDefault="004835A1"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Mineração de Dados</w:t>
            </w:r>
          </w:p>
        </w:tc>
        <w:tc>
          <w:tcPr>
            <w:tcW w:w="1276" w:type="dxa"/>
            <w:shd w:val="clear" w:color="auto" w:fill="auto"/>
          </w:tcPr>
          <w:p w:rsidR="009E3D09" w:rsidRPr="00F942CB" w:rsidRDefault="009E3D09"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Doutor</w:t>
            </w:r>
          </w:p>
        </w:tc>
        <w:tc>
          <w:tcPr>
            <w:tcW w:w="1559" w:type="dxa"/>
            <w:shd w:val="clear" w:color="auto" w:fill="auto"/>
          </w:tcPr>
          <w:p w:rsidR="009E3D09" w:rsidRPr="00F942CB" w:rsidRDefault="009E3D09" w:rsidP="00AE3D4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Dedicação Exclusiva</w:t>
            </w:r>
          </w:p>
        </w:tc>
      </w:tr>
      <w:tr w:rsidR="009E3D09" w:rsidRPr="00F942CB" w:rsidTr="00A53FE7">
        <w:trPr>
          <w:cnfStyle w:val="000000010000" w:firstRow="0" w:lastRow="0" w:firstColumn="0" w:lastColumn="0" w:oddVBand="0" w:evenVBand="0" w:oddHBand="0" w:evenHBand="1"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noWrap/>
            <w:hideMark/>
          </w:tcPr>
          <w:p w:rsidR="009E3D09" w:rsidRPr="00F942CB" w:rsidRDefault="009E3D09" w:rsidP="00F942CB">
            <w:pPr>
              <w:spacing w:line="240" w:lineRule="auto"/>
              <w:ind w:firstLine="0"/>
              <w:rPr>
                <w:b w:val="0"/>
                <w:lang w:eastAsia="pt-BR"/>
              </w:rPr>
            </w:pPr>
            <w:r w:rsidRPr="00F942CB">
              <w:rPr>
                <w:b w:val="0"/>
                <w:lang w:eastAsia="pt-BR"/>
              </w:rPr>
              <w:t>Silvia Cristina Dotta</w:t>
            </w:r>
          </w:p>
        </w:tc>
        <w:tc>
          <w:tcPr>
            <w:tcW w:w="2835" w:type="dxa"/>
            <w:shd w:val="clear" w:color="auto" w:fill="auto"/>
          </w:tcPr>
          <w:p w:rsidR="009E3D09" w:rsidRDefault="009E3D09"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Informática na Educação</w:t>
            </w:r>
          </w:p>
          <w:p w:rsidR="009E3D09" w:rsidRPr="00F942CB" w:rsidRDefault="00F53D8E"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 xml:space="preserve">Interação </w:t>
            </w:r>
            <w:r w:rsidR="00681AE7" w:rsidRPr="00681AE7">
              <w:rPr>
                <w:lang w:eastAsia="pt-BR"/>
              </w:rPr>
              <w:t>Humano-Computador</w:t>
            </w:r>
          </w:p>
        </w:tc>
        <w:tc>
          <w:tcPr>
            <w:tcW w:w="1276" w:type="dxa"/>
            <w:shd w:val="clear" w:color="auto" w:fill="auto"/>
          </w:tcPr>
          <w:p w:rsidR="009E3D09" w:rsidRPr="00F942CB" w:rsidRDefault="009E3D09"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Doutor</w:t>
            </w:r>
          </w:p>
        </w:tc>
        <w:tc>
          <w:tcPr>
            <w:tcW w:w="1559" w:type="dxa"/>
            <w:shd w:val="clear" w:color="auto" w:fill="auto"/>
          </w:tcPr>
          <w:p w:rsidR="009E3D09" w:rsidRPr="00F942CB" w:rsidRDefault="009E3D09" w:rsidP="00AE3D4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Dedicação Exclusiva</w:t>
            </w:r>
          </w:p>
        </w:tc>
      </w:tr>
      <w:tr w:rsidR="00F53D8E" w:rsidRPr="00F942CB" w:rsidTr="00A53FE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noWrap/>
          </w:tcPr>
          <w:p w:rsidR="00F53D8E" w:rsidRPr="00F942CB" w:rsidRDefault="00F53D8E" w:rsidP="00F942CB">
            <w:pPr>
              <w:spacing w:line="240" w:lineRule="auto"/>
              <w:ind w:firstLine="0"/>
              <w:rPr>
                <w:b w:val="0"/>
                <w:lang w:eastAsia="pt-BR"/>
              </w:rPr>
            </w:pPr>
            <w:r>
              <w:rPr>
                <w:b w:val="0"/>
                <w:lang w:eastAsia="pt-BR"/>
              </w:rPr>
              <w:t>Valério Ramos Batista</w:t>
            </w:r>
          </w:p>
        </w:tc>
        <w:tc>
          <w:tcPr>
            <w:tcW w:w="2835" w:type="dxa"/>
            <w:shd w:val="clear" w:color="auto" w:fill="auto"/>
          </w:tcPr>
          <w:p w:rsidR="00F53D8E" w:rsidRDefault="00F53D8E"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PDI / Modelagem Computacional em C&amp;T</w:t>
            </w:r>
          </w:p>
        </w:tc>
        <w:tc>
          <w:tcPr>
            <w:tcW w:w="1276" w:type="dxa"/>
            <w:shd w:val="clear" w:color="auto" w:fill="auto"/>
          </w:tcPr>
          <w:p w:rsidR="00F53D8E" w:rsidRDefault="00F53D8E"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p>
        </w:tc>
        <w:tc>
          <w:tcPr>
            <w:tcW w:w="1559" w:type="dxa"/>
            <w:shd w:val="clear" w:color="auto" w:fill="auto"/>
          </w:tcPr>
          <w:p w:rsidR="00F53D8E" w:rsidRDefault="00F53D8E" w:rsidP="00AE3D4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p>
        </w:tc>
      </w:tr>
      <w:tr w:rsidR="009E3D09" w:rsidRPr="00F942CB" w:rsidTr="00A53FE7">
        <w:trPr>
          <w:cnfStyle w:val="000000010000" w:firstRow="0" w:lastRow="0" w:firstColumn="0" w:lastColumn="0" w:oddVBand="0" w:evenVBand="0" w:oddHBand="0" w:evenHBand="1"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noWrap/>
            <w:hideMark/>
          </w:tcPr>
          <w:p w:rsidR="009E3D09" w:rsidRPr="00F942CB" w:rsidRDefault="009E3D09" w:rsidP="00F942CB">
            <w:pPr>
              <w:spacing w:line="240" w:lineRule="auto"/>
              <w:ind w:firstLine="0"/>
              <w:rPr>
                <w:b w:val="0"/>
                <w:lang w:eastAsia="pt-BR"/>
              </w:rPr>
            </w:pPr>
            <w:r w:rsidRPr="00F942CB">
              <w:rPr>
                <w:b w:val="0"/>
                <w:lang w:eastAsia="pt-BR"/>
              </w:rPr>
              <w:lastRenderedPageBreak/>
              <w:t>Vera Nagamuta</w:t>
            </w:r>
          </w:p>
        </w:tc>
        <w:tc>
          <w:tcPr>
            <w:tcW w:w="2835" w:type="dxa"/>
            <w:shd w:val="clear" w:color="auto" w:fill="auto"/>
          </w:tcPr>
          <w:p w:rsidR="009E3D09" w:rsidRDefault="009E3D09"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Computação Móvel</w:t>
            </w:r>
          </w:p>
          <w:p w:rsidR="009E3D09" w:rsidRPr="00F942CB" w:rsidRDefault="009E3D09"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 xml:space="preserve">Sistemas </w:t>
            </w:r>
            <w:r w:rsidR="00F53D8E">
              <w:rPr>
                <w:lang w:eastAsia="pt-BR"/>
              </w:rPr>
              <w:t>Distribuídos</w:t>
            </w:r>
          </w:p>
        </w:tc>
        <w:tc>
          <w:tcPr>
            <w:tcW w:w="1276" w:type="dxa"/>
            <w:shd w:val="clear" w:color="auto" w:fill="auto"/>
          </w:tcPr>
          <w:p w:rsidR="009E3D09" w:rsidRPr="00F942CB" w:rsidRDefault="009E3D09"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Doutor</w:t>
            </w:r>
          </w:p>
        </w:tc>
        <w:tc>
          <w:tcPr>
            <w:tcW w:w="1559" w:type="dxa"/>
            <w:shd w:val="clear" w:color="auto" w:fill="auto"/>
          </w:tcPr>
          <w:p w:rsidR="009E3D09" w:rsidRPr="00F942CB" w:rsidRDefault="009E3D09" w:rsidP="00AE3D4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Dedicação Exclusiva</w:t>
            </w:r>
          </w:p>
        </w:tc>
      </w:tr>
      <w:tr w:rsidR="009E3D09" w:rsidRPr="00F942CB" w:rsidTr="00A53FE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noWrap/>
            <w:hideMark/>
          </w:tcPr>
          <w:p w:rsidR="009E3D09" w:rsidRPr="00F942CB" w:rsidRDefault="009E3D09" w:rsidP="00F942CB">
            <w:pPr>
              <w:spacing w:line="240" w:lineRule="auto"/>
              <w:ind w:firstLine="0"/>
              <w:rPr>
                <w:b w:val="0"/>
                <w:lang w:eastAsia="pt-BR"/>
              </w:rPr>
            </w:pPr>
            <w:r w:rsidRPr="00F942CB">
              <w:rPr>
                <w:b w:val="0"/>
                <w:lang w:eastAsia="pt-BR"/>
              </w:rPr>
              <w:t>Vinicius Cifu Lopes</w:t>
            </w:r>
          </w:p>
        </w:tc>
        <w:tc>
          <w:tcPr>
            <w:tcW w:w="2835" w:type="dxa"/>
            <w:shd w:val="clear" w:color="auto" w:fill="auto"/>
          </w:tcPr>
          <w:p w:rsidR="009E3D09" w:rsidRDefault="009E3D09"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Lógica Matemática</w:t>
            </w:r>
          </w:p>
          <w:p w:rsidR="009E3D09" w:rsidRPr="00F942CB" w:rsidRDefault="009E3D09"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Combinatória</w:t>
            </w:r>
          </w:p>
        </w:tc>
        <w:tc>
          <w:tcPr>
            <w:tcW w:w="1276" w:type="dxa"/>
            <w:shd w:val="clear" w:color="auto" w:fill="auto"/>
          </w:tcPr>
          <w:p w:rsidR="009E3D09" w:rsidRPr="00F942CB" w:rsidRDefault="009E3D09" w:rsidP="00F942C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Doutor</w:t>
            </w:r>
          </w:p>
        </w:tc>
        <w:tc>
          <w:tcPr>
            <w:tcW w:w="1559" w:type="dxa"/>
            <w:shd w:val="clear" w:color="auto" w:fill="auto"/>
          </w:tcPr>
          <w:p w:rsidR="009E3D09" w:rsidRPr="00F942CB" w:rsidRDefault="009E3D09" w:rsidP="00AE3D4B">
            <w:pPr>
              <w:spacing w:line="240" w:lineRule="auto"/>
              <w:ind w:firstLine="0"/>
              <w:cnfStyle w:val="000000100000" w:firstRow="0" w:lastRow="0" w:firstColumn="0" w:lastColumn="0" w:oddVBand="0" w:evenVBand="0" w:oddHBand="1" w:evenHBand="0" w:firstRowFirstColumn="0" w:firstRowLastColumn="0" w:lastRowFirstColumn="0" w:lastRowLastColumn="0"/>
              <w:rPr>
                <w:lang w:eastAsia="pt-BR"/>
              </w:rPr>
            </w:pPr>
            <w:r>
              <w:rPr>
                <w:lang w:eastAsia="pt-BR"/>
              </w:rPr>
              <w:t>Dedicação Exclusiva</w:t>
            </w:r>
          </w:p>
        </w:tc>
      </w:tr>
      <w:tr w:rsidR="009E3D09" w:rsidRPr="00F942CB" w:rsidTr="00A53FE7">
        <w:trPr>
          <w:cnfStyle w:val="000000010000" w:firstRow="0" w:lastRow="0" w:firstColumn="0" w:lastColumn="0" w:oddVBand="0" w:evenVBand="0" w:oddHBand="0" w:evenHBand="1"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noWrap/>
            <w:hideMark/>
          </w:tcPr>
          <w:p w:rsidR="009E3D09" w:rsidRPr="00F942CB" w:rsidRDefault="009E3D09" w:rsidP="00F942CB">
            <w:pPr>
              <w:spacing w:line="240" w:lineRule="auto"/>
              <w:ind w:firstLine="0"/>
              <w:rPr>
                <w:b w:val="0"/>
                <w:lang w:eastAsia="pt-BR"/>
              </w:rPr>
            </w:pPr>
            <w:r w:rsidRPr="00F942CB">
              <w:rPr>
                <w:b w:val="0"/>
                <w:lang w:eastAsia="pt-BR"/>
              </w:rPr>
              <w:t>Wagner Tanaka Botelho</w:t>
            </w:r>
          </w:p>
        </w:tc>
        <w:tc>
          <w:tcPr>
            <w:tcW w:w="2835" w:type="dxa"/>
            <w:shd w:val="clear" w:color="auto" w:fill="auto"/>
          </w:tcPr>
          <w:p w:rsidR="009E3D09" w:rsidRDefault="009E3D09"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Robótica</w:t>
            </w:r>
            <w:r w:rsidR="00F53D8E">
              <w:rPr>
                <w:lang w:eastAsia="pt-BR"/>
              </w:rPr>
              <w:t xml:space="preserve"> Móvel</w:t>
            </w:r>
          </w:p>
          <w:p w:rsidR="009E3D09" w:rsidRDefault="009E3D09"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Mecatrônica</w:t>
            </w:r>
          </w:p>
          <w:p w:rsidR="00F53D8E" w:rsidRDefault="00F53D8E"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Inteligência Artificial Distribuída</w:t>
            </w:r>
          </w:p>
          <w:p w:rsidR="009E3D09" w:rsidRPr="00F942CB" w:rsidRDefault="00F53D8E"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Sistemas Multiagentes</w:t>
            </w:r>
          </w:p>
        </w:tc>
        <w:tc>
          <w:tcPr>
            <w:tcW w:w="1276" w:type="dxa"/>
            <w:shd w:val="clear" w:color="auto" w:fill="auto"/>
          </w:tcPr>
          <w:p w:rsidR="009E3D09" w:rsidRPr="00F942CB" w:rsidRDefault="009E3D09" w:rsidP="00F942C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Doutor</w:t>
            </w:r>
          </w:p>
        </w:tc>
        <w:tc>
          <w:tcPr>
            <w:tcW w:w="1559" w:type="dxa"/>
            <w:shd w:val="clear" w:color="auto" w:fill="auto"/>
          </w:tcPr>
          <w:p w:rsidR="009E3D09" w:rsidRPr="00F942CB" w:rsidRDefault="009E3D09" w:rsidP="00AE3D4B">
            <w:pPr>
              <w:spacing w:line="240" w:lineRule="auto"/>
              <w:ind w:firstLine="0"/>
              <w:cnfStyle w:val="000000010000" w:firstRow="0" w:lastRow="0" w:firstColumn="0" w:lastColumn="0" w:oddVBand="0" w:evenVBand="0" w:oddHBand="0" w:evenHBand="1" w:firstRowFirstColumn="0" w:firstRowLastColumn="0" w:lastRowFirstColumn="0" w:lastRowLastColumn="0"/>
              <w:rPr>
                <w:lang w:eastAsia="pt-BR"/>
              </w:rPr>
            </w:pPr>
            <w:r>
              <w:rPr>
                <w:lang w:eastAsia="pt-BR"/>
              </w:rPr>
              <w:t>Dedicação Exclusiva</w:t>
            </w:r>
          </w:p>
        </w:tc>
      </w:tr>
    </w:tbl>
    <w:p w:rsidR="00F942CB" w:rsidRPr="003F5A14" w:rsidRDefault="00F942CB" w:rsidP="002B6794"/>
    <w:p w:rsidR="00CE305A" w:rsidRPr="003F5A14" w:rsidRDefault="00CE305A" w:rsidP="00F86AF3">
      <w:pPr>
        <w:pStyle w:val="Ttulo3"/>
      </w:pPr>
      <w:bookmarkStart w:id="56" w:name="_Toc415392998"/>
      <w:bookmarkStart w:id="57" w:name="_Toc490495581"/>
      <w:r w:rsidRPr="003F5A14">
        <w:t xml:space="preserve">NÚCLEO DOCENTE </w:t>
      </w:r>
      <w:r w:rsidRPr="00F86AF3">
        <w:t>ESTRUTURANTE</w:t>
      </w:r>
      <w:bookmarkEnd w:id="56"/>
      <w:r w:rsidR="00A01740">
        <w:t xml:space="preserve"> - NDE</w:t>
      </w:r>
      <w:bookmarkEnd w:id="57"/>
    </w:p>
    <w:p w:rsidR="00A1314E" w:rsidRDefault="00CE305A" w:rsidP="00A1314E">
      <w:r w:rsidRPr="003F5A14">
        <w:tab/>
      </w:r>
      <w:r w:rsidR="0094205B">
        <w:t xml:space="preserve">O núcleo docente estruturante do Curso de Bacharelado em </w:t>
      </w:r>
      <w:r w:rsidR="00366333">
        <w:t>Ciência da Computação</w:t>
      </w:r>
      <w:r w:rsidR="0094205B">
        <w:t xml:space="preserve">, é composto </w:t>
      </w:r>
      <w:r w:rsidR="00A1314E">
        <w:t>6 docentes do curso e é nomeado para mandato de 3 anos por portaria expedida pela Coordenação do Curso</w:t>
      </w:r>
      <w:r w:rsidR="00F86AF3">
        <w:t>.</w:t>
      </w:r>
    </w:p>
    <w:p w:rsidR="00FD733B" w:rsidRDefault="00F86AF3" w:rsidP="00A1314E">
      <w:r>
        <w:t xml:space="preserve"> </w:t>
      </w:r>
    </w:p>
    <w:p w:rsidR="00FD733B" w:rsidRDefault="00FD733B">
      <w:pPr>
        <w:tabs>
          <w:tab w:val="clear" w:pos="357"/>
        </w:tabs>
        <w:suppressAutoHyphens w:val="0"/>
        <w:autoSpaceDE/>
        <w:spacing w:before="0" w:after="0" w:line="240" w:lineRule="auto"/>
        <w:ind w:firstLine="0"/>
        <w:jc w:val="left"/>
      </w:pPr>
      <w:r>
        <w:br w:type="page"/>
      </w:r>
    </w:p>
    <w:p w:rsidR="00CE305A" w:rsidRPr="00A1314E" w:rsidRDefault="00F86AF3" w:rsidP="00F86AF3">
      <w:pPr>
        <w:pStyle w:val="Ttulo2"/>
      </w:pPr>
      <w:bookmarkStart w:id="58" w:name="_Toc490495582"/>
      <w:r>
        <w:lastRenderedPageBreak/>
        <w:t>S</w:t>
      </w:r>
      <w:r w:rsidR="00CE305A" w:rsidRPr="00A1314E">
        <w:t xml:space="preserve">ISTEMA DE </w:t>
      </w:r>
      <w:r w:rsidR="00CE305A" w:rsidRPr="003F5A14">
        <w:t>AVALIAÇÃO</w:t>
      </w:r>
      <w:r w:rsidR="00CE305A" w:rsidRPr="00A1314E">
        <w:t xml:space="preserve"> DO PROJETO DO CURSO</w:t>
      </w:r>
      <w:bookmarkEnd w:id="58"/>
    </w:p>
    <w:p w:rsidR="00CE305A" w:rsidRPr="00323BFF" w:rsidRDefault="00CE305A" w:rsidP="00323BFF">
      <w:pPr>
        <w:rPr>
          <w:shd w:val="clear" w:color="auto" w:fill="FFFFFF"/>
        </w:rPr>
      </w:pPr>
      <w:r w:rsidRPr="003F5A14">
        <w:rPr>
          <w:shd w:val="clear" w:color="auto" w:fill="FFFFFF"/>
        </w:rPr>
        <w:tab/>
      </w:r>
      <w:r w:rsidR="00323BFF" w:rsidRPr="00323BFF">
        <w:rPr>
          <w:shd w:val="clear" w:color="auto" w:fill="FFFFFF"/>
        </w:rPr>
        <w:t>Buscando conhecer, avaliar e aprimorar a qualidade e os compromissos de sua missão, a Universidade Federal</w:t>
      </w:r>
      <w:r w:rsidR="00323BFF">
        <w:rPr>
          <w:shd w:val="clear" w:color="auto" w:fill="FFFFFF"/>
        </w:rPr>
        <w:t xml:space="preserve"> </w:t>
      </w:r>
      <w:r w:rsidR="00323BFF" w:rsidRPr="00323BFF">
        <w:rPr>
          <w:shd w:val="clear" w:color="auto" w:fill="FFFFFF"/>
        </w:rPr>
        <w:t xml:space="preserve">do ABC (UFABC) </w:t>
      </w:r>
      <w:r w:rsidR="00323BFF">
        <w:rPr>
          <w:shd w:val="clear" w:color="auto" w:fill="FFFFFF"/>
        </w:rPr>
        <w:t xml:space="preserve">tem implementado </w:t>
      </w:r>
      <w:r w:rsidRPr="00323BFF">
        <w:rPr>
          <w:shd w:val="clear" w:color="auto" w:fill="FFFFFF"/>
        </w:rPr>
        <w:t xml:space="preserve">mecanismos de avaliação permanente para a efetividade do processo de ensino-aprendizagem, visando compatibilizar a oferta de vagas, os objetivos do Curso, o perfil do egresso e a demanda do mercado de trabalho para o curso.  </w:t>
      </w:r>
    </w:p>
    <w:p w:rsidR="00CE305A" w:rsidRPr="00323BFF" w:rsidRDefault="00CE305A" w:rsidP="002B6794">
      <w:r w:rsidRPr="00323BFF">
        <w:rPr>
          <w:rFonts w:eastAsia="Times New Roman"/>
          <w:shd w:val="clear" w:color="auto" w:fill="FFFFFF"/>
        </w:rPr>
        <w:tab/>
        <w:t>U</w:t>
      </w:r>
      <w:r w:rsidRPr="00323BFF">
        <w:rPr>
          <w:shd w:val="clear" w:color="auto" w:fill="FFFFFF"/>
        </w:rPr>
        <w:t>m dos mecanismos adotado pela Coordenação do Curso para avaliação do Projeto Político Peda</w:t>
      </w:r>
      <w:r w:rsidRPr="00323BFF">
        <w:t xml:space="preserve">gógico do </w:t>
      </w:r>
      <w:r w:rsidR="00323BFF" w:rsidRPr="00323BFF">
        <w:t>Bacharelado em Ciência da Computação</w:t>
      </w:r>
      <w:r w:rsidRPr="00323BFF">
        <w:t xml:space="preserve"> </w:t>
      </w:r>
      <w:r w:rsidR="00323BFF">
        <w:t>é</w:t>
      </w:r>
      <w:r w:rsidRPr="00323BFF">
        <w:t xml:space="preserve"> a análise e o estabelecimento de ações, a partir dos resultados obtidos pelo Curso e pela Universidade no Sistema Nacional de Avaliação da Educação Superior (SINAES), regulamentado e instituído pela Lei n° 10.681, de 14 de abril de 2004.</w:t>
      </w:r>
    </w:p>
    <w:p w:rsidR="00CE305A" w:rsidRPr="00323BFF" w:rsidRDefault="00CE305A" w:rsidP="002B6794">
      <w:r w:rsidRPr="00323BFF">
        <w:tab/>
        <w:t>No Decreto n° 5.773, de 9 de maio de 2006, que dispõe sobre o exercício das funções de regulação, supervisão e avaliação de Instituições de Educação Superior (IES) e Cursos superiores de Graduação e Sequenciais no sistema federal de ensino, no seu artigo 1°, parágrafo 3°, lê-se que a avaliação realizada pelo SINAES constitui referencial básico para os processos de regulação e supervisão da educação superior, a fim de promover sua qualidade.</w:t>
      </w:r>
    </w:p>
    <w:p w:rsidR="00CE305A" w:rsidRPr="00323BFF" w:rsidRDefault="00CE305A" w:rsidP="002B6794">
      <w:r w:rsidRPr="00323BFF">
        <w:t>No que tange propriamente à estruturação da avaliaçã</w:t>
      </w:r>
      <w:r w:rsidR="001F4521" w:rsidRPr="00323BFF">
        <w:t>o estabelecida pelo SINAES, serão</w:t>
      </w:r>
      <w:r w:rsidRPr="00323BFF">
        <w:t xml:space="preserve"> considerado</w:t>
      </w:r>
      <w:r w:rsidR="001F4521" w:rsidRPr="00323BFF">
        <w:t>s</w:t>
      </w:r>
      <w:r w:rsidRPr="00323BFF">
        <w:t xml:space="preserve"> três tipos de avaliação:</w:t>
      </w:r>
    </w:p>
    <w:p w:rsidR="00CE305A" w:rsidRPr="00323BFF" w:rsidRDefault="00CE305A" w:rsidP="002B6794">
      <w:r w:rsidRPr="00323BFF">
        <w:t xml:space="preserve">1. </w:t>
      </w:r>
      <w:r w:rsidRPr="00323BFF">
        <w:rPr>
          <w:bCs/>
        </w:rPr>
        <w:t>Avaliação institucional</w:t>
      </w:r>
      <w:r w:rsidRPr="00323BFF">
        <w:t xml:space="preserve">, que contempla um processo de </w:t>
      </w:r>
      <w:r w:rsidR="00A1314E" w:rsidRPr="00323BFF">
        <w:t>auto avaliação</w:t>
      </w:r>
      <w:r w:rsidRPr="00323BFF">
        <w:t xml:space="preserve"> realizado pela Comissão Própria de Avaliação (CPA) da Instituição de Educação Superior, já implantada na UFABC, e de avaliação externa in loco realizada por avaliadores institucionais capacitados pelo Instituto Nacional de Estudos e Pesquisa Educacionais (INEP);</w:t>
      </w:r>
    </w:p>
    <w:p w:rsidR="00CE305A" w:rsidRPr="00323BFF" w:rsidRDefault="00CE305A" w:rsidP="002B6794">
      <w:r w:rsidRPr="00323BFF">
        <w:t xml:space="preserve">2. </w:t>
      </w:r>
      <w:r w:rsidRPr="00323BFF">
        <w:rPr>
          <w:bCs/>
        </w:rPr>
        <w:t>Avaliação de curso</w:t>
      </w:r>
      <w:r w:rsidRPr="00323BFF">
        <w:t>, que considera um conjunto de avaliações: avaliação dos pares (in loco), avaliação dos estudantes (questionário de Avaliação Discente da Educação Superior – ADES, enviado à amostra selecionada para realização do Exame Nacional de Desempenho de Estudantes - ENADE), avaliação da Coordenação (questionário específico) e dos Professores do Curso e da CPA;</w:t>
      </w:r>
    </w:p>
    <w:p w:rsidR="00323BFF" w:rsidRDefault="00CE305A" w:rsidP="002B6794">
      <w:r w:rsidRPr="00323BFF">
        <w:t xml:space="preserve">3. </w:t>
      </w:r>
      <w:r w:rsidRPr="00323BFF">
        <w:rPr>
          <w:bCs/>
        </w:rPr>
        <w:t>Avaliação do Desempenho dos estudantes ingressantes e concluintes</w:t>
      </w:r>
      <w:r w:rsidRPr="00323BFF">
        <w:t>, que corresponde à aplicação do ENADE aos estudantes que preenchem os critérios estabelecidos pela legislação vigente (incluem neste exame a prova e os questionários dos alunos, do Coordenador de Curso e da percepção do alunado sobre a prova).</w:t>
      </w:r>
    </w:p>
    <w:p w:rsidR="00FD733B" w:rsidRDefault="00FD733B">
      <w:pPr>
        <w:tabs>
          <w:tab w:val="clear" w:pos="357"/>
        </w:tabs>
        <w:suppressAutoHyphens w:val="0"/>
        <w:autoSpaceDE/>
        <w:spacing w:before="0" w:after="0" w:line="240" w:lineRule="auto"/>
        <w:ind w:firstLine="0"/>
        <w:jc w:val="left"/>
      </w:pPr>
      <w:r>
        <w:br w:type="page"/>
      </w:r>
    </w:p>
    <w:p w:rsidR="00266115" w:rsidRPr="00A1314E" w:rsidRDefault="00266115" w:rsidP="00A1314E">
      <w:pPr>
        <w:pStyle w:val="Ttulo2"/>
        <w:tabs>
          <w:tab w:val="clear" w:pos="0"/>
          <w:tab w:val="clear" w:pos="357"/>
        </w:tabs>
        <w:ind w:left="0" w:firstLine="0"/>
      </w:pPr>
      <w:bookmarkStart w:id="59" w:name="_Toc490495583"/>
      <w:r w:rsidRPr="00A1314E">
        <w:lastRenderedPageBreak/>
        <w:t xml:space="preserve">OFERTA DE </w:t>
      </w:r>
      <w:r w:rsidRPr="003F5A14">
        <w:t>DISCIPLINA</w:t>
      </w:r>
      <w:r w:rsidRPr="00A1314E">
        <w:t xml:space="preserve"> NA MODALIDE SEMIPRESENCIAL</w:t>
      </w:r>
      <w:bookmarkEnd w:id="59"/>
      <w:r w:rsidRPr="00A1314E">
        <w:t xml:space="preserve"> </w:t>
      </w:r>
    </w:p>
    <w:p w:rsidR="0067439D" w:rsidRDefault="0067439D" w:rsidP="0067439D">
      <w:r>
        <w:t>O regime de ensino do Bacharelado em Ciência da Computação, vinculada a este projeto pedagógico, permite a oferta de disciplinas na modalidade semipresencial desde que esta oferta não ultrapasse 20 % (vinte por ce</w:t>
      </w:r>
      <w:r w:rsidR="00F86AF3">
        <w:t xml:space="preserve">nto) da carga horária total do </w:t>
      </w:r>
      <w:r>
        <w:t>curso conforme previs</w:t>
      </w:r>
      <w:r w:rsidR="001F7DD5">
        <w:t>to na portaria nº 4.059, de 10 de</w:t>
      </w:r>
      <w:r>
        <w:t xml:space="preserve"> dezembro de 2004 (DOU</w:t>
      </w:r>
      <w:r w:rsidR="003F067D">
        <w:t xml:space="preserve"> de 13/12/2004, Seção 1, p. 34)</w:t>
      </w:r>
      <w:r>
        <w:t xml:space="preserve">. </w:t>
      </w:r>
    </w:p>
    <w:p w:rsidR="00F3738B" w:rsidRDefault="00F3738B" w:rsidP="0067439D">
      <w:r>
        <w:t xml:space="preserve">Em consonância com a Portaria do Ministério da Educação e Cultura nº 4.059, de 10 de dezembro de 2004, o Bacharelado em Ciência </w:t>
      </w:r>
      <w:r w:rsidR="001F54C8">
        <w:t>e Tecnologia poderá ofertar componentes curriculares que, total ou parcialmente, utilizem</w:t>
      </w:r>
      <w:r w:rsidR="003F067D">
        <w:t xml:space="preserve"> as modalidades de ensino semipresencial ou tutorial, as quais doravante serão denominadas simplesmente de “modalidade semipresencial”. Nos termos da Portaria 4.059/200424:</w:t>
      </w:r>
    </w:p>
    <w:p w:rsidR="003F067D" w:rsidRDefault="003F067D" w:rsidP="001D4C85">
      <w:pPr>
        <w:pStyle w:val="PargrafodaLista"/>
        <w:numPr>
          <w:ilvl w:val="0"/>
          <w:numId w:val="213"/>
        </w:numPr>
      </w:pPr>
      <w:r>
        <w:t>As avaliações dos componentes curriculares ofertados na modalidade referida serão presenciais;</w:t>
      </w:r>
    </w:p>
    <w:p w:rsidR="003F067D" w:rsidRDefault="001F7DD5" w:rsidP="001D4C85">
      <w:pPr>
        <w:pStyle w:val="PargrafodaLista"/>
        <w:numPr>
          <w:ilvl w:val="0"/>
          <w:numId w:val="213"/>
        </w:numPr>
      </w:pPr>
      <w:r>
        <w:t xml:space="preserve">Uma mesma disciplina </w:t>
      </w:r>
      <w:r w:rsidR="001D4C85">
        <w:t>do Bacharelado em Ciência da Computação poderá ser ofertada nos formatos presencial e semipresencial, com Planos de Ensino devidamente adequados à sua oferta;</w:t>
      </w:r>
    </w:p>
    <w:p w:rsidR="001D4C85" w:rsidRDefault="001D4C85" w:rsidP="001D4C85">
      <w:pPr>
        <w:pStyle w:val="PargrafodaLista"/>
        <w:numPr>
          <w:ilvl w:val="0"/>
          <w:numId w:val="213"/>
        </w:numPr>
      </w:pPr>
      <w:r>
        <w:t>O número de créditos atribuídos a um componente curricular será o mesmo em ambos os formatos;</w:t>
      </w:r>
    </w:p>
    <w:p w:rsidR="001D4C85" w:rsidRDefault="001D4C85" w:rsidP="001D4C85">
      <w:pPr>
        <w:pStyle w:val="PargrafodaLista"/>
        <w:numPr>
          <w:ilvl w:val="0"/>
          <w:numId w:val="213"/>
        </w:numPr>
      </w:pPr>
      <w:r>
        <w:t>Para fins de registros escolares, não existe qualquer distinção entre as ofertas presencial ou semipresencial de um dado componente curricular.</w:t>
      </w:r>
    </w:p>
    <w:p w:rsidR="001D4C85" w:rsidRPr="001F54C8" w:rsidRDefault="001D4C85" w:rsidP="001D4C85">
      <w:pPr>
        <w:pStyle w:val="PargrafodaLista"/>
        <w:ind w:left="1077" w:firstLine="0"/>
      </w:pPr>
    </w:p>
    <w:p w:rsidR="00266115" w:rsidRPr="003F5A14" w:rsidRDefault="0067439D" w:rsidP="0067439D">
      <w:r>
        <w:t xml:space="preserve">O gerenciamento dos 20% de oferecimento deve obrigatoriamente seguir as normas e regulamentações da Universidade Federal do ABC, </w:t>
      </w:r>
      <w:r w:rsidR="00266115" w:rsidRPr="003F5A14">
        <w:t xml:space="preserve">considerando </w:t>
      </w:r>
      <w:r w:rsidR="003731EC" w:rsidRPr="003F5A14">
        <w:t>as</w:t>
      </w:r>
      <w:r w:rsidR="00266115" w:rsidRPr="003F5A14">
        <w:t xml:space="preserve"> exigências </w:t>
      </w:r>
      <w:r w:rsidR="003731EC" w:rsidRPr="003F5A14">
        <w:t>e os critérios mínimos de qualidades estabelecidos pelos seguintes documentos legais:</w:t>
      </w:r>
    </w:p>
    <w:p w:rsidR="003731EC" w:rsidRDefault="003731EC" w:rsidP="00485248">
      <w:pPr>
        <w:pStyle w:val="PargrafodaLista"/>
        <w:numPr>
          <w:ilvl w:val="0"/>
          <w:numId w:val="212"/>
        </w:numPr>
        <w:tabs>
          <w:tab w:val="clear" w:pos="357"/>
        </w:tabs>
        <w:ind w:left="284" w:hanging="284"/>
      </w:pPr>
      <w:r w:rsidRPr="00485248">
        <w:t xml:space="preserve">BRASIL. Presidência da República. Casa Civil. Subchefia para Assuntos Jurídicos. Decreto nº 5.622, de 19 de dezembro de 2005. </w:t>
      </w:r>
      <w:r w:rsidRPr="003F5A14">
        <w:t>Regulamenta o art. 80 da Lei n</w:t>
      </w:r>
      <w:r w:rsidRPr="00485248">
        <w:t>o </w:t>
      </w:r>
      <w:r w:rsidRPr="003F5A14">
        <w:t>9.394, de 20 de dezembro de 1996, que estabelece as diretrizes e bases da ed</w:t>
      </w:r>
      <w:r w:rsidR="00485248">
        <w:t xml:space="preserve">ucação nacional. Disponível em: </w:t>
      </w:r>
      <w:hyperlink r:id="rId23" w:history="1">
        <w:r w:rsidR="00485248" w:rsidRPr="00F76F31">
          <w:rPr>
            <w:rStyle w:val="Hyperlink"/>
            <w:sz w:val="22"/>
          </w:rPr>
          <w:t>http://www.planalto.gov.br/ccivil_03/_ato2004-2006/2005/Decreto/D5622compilado.htm</w:t>
        </w:r>
      </w:hyperlink>
      <w:r w:rsidRPr="003F5A14">
        <w:t xml:space="preserve">. Acesso em: 02 set. 2014. </w:t>
      </w:r>
    </w:p>
    <w:p w:rsidR="003731EC" w:rsidRPr="003F5A14" w:rsidRDefault="003731EC" w:rsidP="00485248">
      <w:pPr>
        <w:pStyle w:val="PargrafodaLista"/>
        <w:numPr>
          <w:ilvl w:val="0"/>
          <w:numId w:val="212"/>
        </w:numPr>
        <w:tabs>
          <w:tab w:val="clear" w:pos="357"/>
        </w:tabs>
        <w:ind w:left="284" w:hanging="284"/>
      </w:pPr>
      <w:r w:rsidRPr="003F5A14">
        <w:t xml:space="preserve">BRASIL. Presidência da República. Casa Civil. Subchefia para Assuntos Jurídicos. Decreto n° 5.773, de 9 de maio de 2006. Dispõe sobre o exercício das funções de regulação, supervisão e avaliação de instituições de educação superior e cursos superiores de graduação e sequenciais no sistema federal de ensino. Disponível em: </w:t>
      </w:r>
      <w:hyperlink r:id="rId24" w:history="1">
        <w:r w:rsidRPr="00485248">
          <w:t>http://www.planalto.gov.br/ccivil_03/_ato2004-2006/2006/decreto/d5773.htm</w:t>
        </w:r>
      </w:hyperlink>
      <w:r w:rsidRPr="003F5A14">
        <w:t>. Acesso em: 02 set. 2014.</w:t>
      </w:r>
    </w:p>
    <w:p w:rsidR="003731EC" w:rsidRPr="003F5A14" w:rsidRDefault="003731EC" w:rsidP="00485248">
      <w:pPr>
        <w:pStyle w:val="PargrafodaLista"/>
        <w:numPr>
          <w:ilvl w:val="0"/>
          <w:numId w:val="212"/>
        </w:numPr>
        <w:tabs>
          <w:tab w:val="clear" w:pos="357"/>
        </w:tabs>
        <w:ind w:left="284" w:hanging="284"/>
      </w:pPr>
      <w:r w:rsidRPr="003F5A14">
        <w:t xml:space="preserve">BRASIL. Ministério da Educação. Portaria n° 4.059, de 10 de dezembro de 2004. Disponível em: </w:t>
      </w:r>
      <w:hyperlink r:id="rId25" w:history="1">
        <w:r w:rsidRPr="00485248">
          <w:t>http://portal.mec.gov.br/sesu/arquivos/pdf/nova/acs_portaria4059.pdf</w:t>
        </w:r>
      </w:hyperlink>
      <w:r w:rsidRPr="003F5A14">
        <w:t xml:space="preserve">. Acesso em: 02 set. 2014. </w:t>
      </w:r>
    </w:p>
    <w:p w:rsidR="003731EC" w:rsidRPr="003F5A14" w:rsidRDefault="003731EC" w:rsidP="00485248">
      <w:pPr>
        <w:pStyle w:val="PargrafodaLista"/>
        <w:numPr>
          <w:ilvl w:val="0"/>
          <w:numId w:val="212"/>
        </w:numPr>
        <w:tabs>
          <w:tab w:val="clear" w:pos="357"/>
        </w:tabs>
        <w:ind w:left="284" w:hanging="284"/>
      </w:pPr>
      <w:r w:rsidRPr="003F5A14">
        <w:t xml:space="preserve">BRASIL. Ministério da Educação. Referencias de qualidade para a educação a distância. Disponível em: </w:t>
      </w:r>
      <w:hyperlink r:id="rId26" w:history="1">
        <w:r w:rsidRPr="00485248">
          <w:t>http://portal.mec.gov.br/seed/arquivos/pdf/legislacao/refead1.pdf</w:t>
        </w:r>
      </w:hyperlink>
      <w:r w:rsidRPr="003F5A14">
        <w:t>. Acesso em: 02 set. 2014.</w:t>
      </w:r>
    </w:p>
    <w:p w:rsidR="00266115" w:rsidRDefault="003731EC" w:rsidP="00485248">
      <w:pPr>
        <w:pStyle w:val="PargrafodaLista"/>
        <w:numPr>
          <w:ilvl w:val="0"/>
          <w:numId w:val="212"/>
        </w:numPr>
        <w:tabs>
          <w:tab w:val="clear" w:pos="357"/>
        </w:tabs>
        <w:ind w:left="284" w:hanging="284"/>
      </w:pPr>
      <w:r w:rsidRPr="003F5A14">
        <w:lastRenderedPageBreak/>
        <w:t xml:space="preserve">BRASIL. Ministério da Educação. Instituto Nacional de Estudos e Pesquisas Educacionais Anísio Teixeira. Diretoria de Avaliação da Educação Superior. Sistema Nacional de Avaliação da Educação Superior. Instrumento de Avaliação de Cursos de Graduação presencial e a distância. Disponível em: </w:t>
      </w:r>
      <w:hyperlink r:id="rId27" w:history="1">
        <w:r w:rsidRPr="00485248">
          <w:t>http://download.inep.gov.br/educacao_superior/avaliacao_cursos_graduacao/instrumentos/2012/instrumento_com_alteracoes_maio_12.pdf</w:t>
        </w:r>
      </w:hyperlink>
      <w:r w:rsidRPr="003F5A14">
        <w:t>. Acesso em: 02 set. 2014.</w:t>
      </w:r>
      <w:r w:rsidR="00266115" w:rsidRPr="003F5A14">
        <w:t xml:space="preserve">  </w:t>
      </w:r>
    </w:p>
    <w:p w:rsidR="00FD733B" w:rsidRDefault="00FD733B">
      <w:pPr>
        <w:tabs>
          <w:tab w:val="clear" w:pos="357"/>
        </w:tabs>
        <w:suppressAutoHyphens w:val="0"/>
        <w:autoSpaceDE/>
        <w:spacing w:before="0" w:after="0" w:line="240" w:lineRule="auto"/>
        <w:ind w:firstLine="0"/>
        <w:jc w:val="left"/>
      </w:pPr>
      <w:r>
        <w:br w:type="page"/>
      </w:r>
    </w:p>
    <w:p w:rsidR="00971A92" w:rsidRDefault="00391C7D" w:rsidP="00F86AF3">
      <w:pPr>
        <w:pStyle w:val="Ttulo2"/>
      </w:pPr>
      <w:bookmarkStart w:id="60" w:name="_Toc490495584"/>
      <w:r>
        <w:lastRenderedPageBreak/>
        <w:t>REGRAS DE TRANSIÇÃO</w:t>
      </w:r>
      <w:bookmarkEnd w:id="60"/>
      <w:r>
        <w:t xml:space="preserve"> </w:t>
      </w:r>
    </w:p>
    <w:p w:rsidR="00391C7D" w:rsidRDefault="00391C7D" w:rsidP="00391C7D">
      <w:r>
        <w:t>A seguir, as regras de transição entre o projeto pedagógico antigo do BCC que foi aprovado em 2009 e o presente projeto.</w:t>
      </w:r>
    </w:p>
    <w:p w:rsidR="00391C7D" w:rsidRDefault="00391C7D" w:rsidP="00391C7D">
      <w:r>
        <w:t>Art. 1º Este plano de transição tem a finalidade de estabelecer as diretrizes gerais para o aproveitamento e contabilização de créditos entre a nova matriz do projeto pedagógico e a matriz anterior.</w:t>
      </w:r>
    </w:p>
    <w:p w:rsidR="00391C7D" w:rsidRDefault="00391C7D" w:rsidP="00391C7D">
      <w:r>
        <w:t xml:space="preserve">Art. 2º A nova matriz curricular entrará em vigor assim que aprovada por todos os órgãos deliberativos de acordo com a Resolução </w:t>
      </w:r>
      <w:proofErr w:type="gramStart"/>
      <w:r>
        <w:t>ConsEPE</w:t>
      </w:r>
      <w:proofErr w:type="gramEnd"/>
      <w:r>
        <w:t xml:space="preserve"> nº 140 e será plenamente oferecida para os ingressantes a partir do</w:t>
      </w:r>
      <w:r w:rsidR="003000F5">
        <w:t xml:space="preserve"> </w:t>
      </w:r>
      <w:r w:rsidR="008A5E99">
        <w:t xml:space="preserve">2º </w:t>
      </w:r>
      <w:r w:rsidR="003000F5">
        <w:t xml:space="preserve">quadrimestre </w:t>
      </w:r>
      <w:r w:rsidR="008A5E99">
        <w:t>do ano de 2016</w:t>
      </w:r>
      <w:r>
        <w:t xml:space="preserve"> na Universidade Federal do ABC.</w:t>
      </w:r>
    </w:p>
    <w:p w:rsidR="00391C7D" w:rsidRDefault="00391C7D" w:rsidP="00391C7D">
      <w:r>
        <w:t xml:space="preserve">Art. 3º Aos </w:t>
      </w:r>
      <w:r w:rsidR="005D1831">
        <w:t>discentes ingressantes na UFABC anterior ao ano de 2016, aplicam-se as seguintes diretrizes:</w:t>
      </w:r>
    </w:p>
    <w:p w:rsidR="005D1831" w:rsidRDefault="005D1831" w:rsidP="00391C7D">
      <w:r>
        <w:t>§</w:t>
      </w:r>
      <w:r w:rsidR="008820AE">
        <w:t>1.</w:t>
      </w:r>
      <w:r>
        <w:t xml:space="preserve"> </w:t>
      </w:r>
      <w:r w:rsidR="008820AE">
        <w:t>A disciplina MCTA028-15 Programação Estruturada será dispensada de obrigatoriedade aos discentes que já tiverem concluído com aprovação a disciplina MCTA001-13 Algoritmos e Estrutura de Dados I.</w:t>
      </w:r>
    </w:p>
    <w:p w:rsidR="005D1831" w:rsidRDefault="005D1831" w:rsidP="00391C7D">
      <w:r>
        <w:t>§</w:t>
      </w:r>
      <w:r w:rsidR="008820AE">
        <w:t xml:space="preserve"> 2. A disciplina MCTA028-15 Programação Estruturada será </w:t>
      </w:r>
      <w:r w:rsidR="00595F7F">
        <w:t xml:space="preserve">obrigatória aos </w:t>
      </w:r>
      <w:r w:rsidR="008820AE">
        <w:t xml:space="preserve">discentes que </w:t>
      </w:r>
      <w:r w:rsidR="00595F7F">
        <w:t xml:space="preserve">ainda não </w:t>
      </w:r>
      <w:r w:rsidR="008820AE">
        <w:t>concluí</w:t>
      </w:r>
      <w:r w:rsidR="00595F7F">
        <w:t>ram com aprovação a disciplina MCTA001-13 Algoritmos e Estrutura de Dados I.</w:t>
      </w:r>
    </w:p>
    <w:p w:rsidR="00041697" w:rsidRDefault="008820AE" w:rsidP="008820AE">
      <w:r>
        <w:t>§ 3.</w:t>
      </w:r>
      <w:r w:rsidR="00B407CC">
        <w:t xml:space="preserve"> As disciplinas listadas na tabela abaixo serão convalidadas em ambos os sentidos:</w:t>
      </w:r>
    </w:p>
    <w:tbl>
      <w:tblPr>
        <w:tblW w:w="0" w:type="auto"/>
        <w:jc w:val="center"/>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4A0" w:firstRow="1" w:lastRow="0" w:firstColumn="1" w:lastColumn="0" w:noHBand="0" w:noVBand="1"/>
      </w:tblPr>
      <w:tblGrid>
        <w:gridCol w:w="852"/>
        <w:gridCol w:w="2065"/>
        <w:gridCol w:w="2433"/>
        <w:gridCol w:w="1224"/>
        <w:gridCol w:w="2036"/>
      </w:tblGrid>
      <w:tr w:rsidR="00AD7BB5" w:rsidTr="00AD7BB5">
        <w:trPr>
          <w:jc w:val="center"/>
        </w:trPr>
        <w:tc>
          <w:tcPr>
            <w:tcW w:w="2917" w:type="dxa"/>
            <w:gridSpan w:val="2"/>
            <w:tcBorders>
              <w:top w:val="single" w:sz="2" w:space="0" w:color="000001"/>
              <w:left w:val="single" w:sz="2" w:space="0" w:color="000001"/>
              <w:bottom w:val="single" w:sz="2" w:space="0" w:color="000001"/>
              <w:right w:val="nil"/>
            </w:tcBorders>
            <w:shd w:val="clear" w:color="auto" w:fill="CCFFFF"/>
            <w:tcMar>
              <w:left w:w="51" w:type="dxa"/>
            </w:tcMar>
            <w:vAlign w:val="center"/>
          </w:tcPr>
          <w:p w:rsidR="00AD7BB5" w:rsidRDefault="00AD7BB5" w:rsidP="003C1556">
            <w:pPr>
              <w:pStyle w:val="TableContents"/>
              <w:jc w:val="center"/>
              <w:rPr>
                <w:rFonts w:ascii="Arial" w:hAnsi="Arial"/>
                <w:b/>
                <w:bCs/>
                <w:sz w:val="18"/>
                <w:szCs w:val="18"/>
              </w:rPr>
            </w:pPr>
            <w:r>
              <w:rPr>
                <w:rFonts w:ascii="Arial" w:hAnsi="Arial"/>
                <w:b/>
                <w:bCs/>
                <w:sz w:val="18"/>
                <w:szCs w:val="18"/>
              </w:rPr>
              <w:t>PPC de 2010</w:t>
            </w:r>
          </w:p>
        </w:tc>
        <w:tc>
          <w:tcPr>
            <w:tcW w:w="2433" w:type="dxa"/>
            <w:vMerge w:val="restart"/>
            <w:tcBorders>
              <w:top w:val="single" w:sz="2" w:space="0" w:color="000001"/>
              <w:left w:val="single" w:sz="2" w:space="0" w:color="000001"/>
              <w:right w:val="single" w:sz="2" w:space="0" w:color="000001"/>
            </w:tcBorders>
            <w:shd w:val="clear" w:color="auto" w:fill="99FF99"/>
          </w:tcPr>
          <w:p w:rsidR="00AD7BB5" w:rsidRDefault="00AD7BB5" w:rsidP="003C1556">
            <w:pPr>
              <w:pStyle w:val="TableContents"/>
              <w:jc w:val="center"/>
              <w:rPr>
                <w:rFonts w:ascii="Arial" w:hAnsi="Arial"/>
                <w:b/>
                <w:bCs/>
                <w:sz w:val="18"/>
                <w:szCs w:val="18"/>
              </w:rPr>
            </w:pPr>
            <w:r w:rsidRPr="005D74BD">
              <w:rPr>
                <w:rFonts w:ascii="Arial" w:hAnsi="Arial"/>
                <w:b/>
                <w:bCs/>
                <w:sz w:val="18"/>
                <w:szCs w:val="18"/>
              </w:rPr>
              <w:t>Alteração da Sigla conforme Resolução ConsEPE nº 150 de abril/2013</w:t>
            </w:r>
          </w:p>
        </w:tc>
        <w:tc>
          <w:tcPr>
            <w:tcW w:w="3260" w:type="dxa"/>
            <w:gridSpan w:val="2"/>
            <w:tcBorders>
              <w:top w:val="single" w:sz="2" w:space="0" w:color="000001"/>
              <w:left w:val="single" w:sz="2" w:space="0" w:color="000001"/>
              <w:bottom w:val="single" w:sz="2" w:space="0" w:color="000001"/>
              <w:right w:val="single" w:sz="2" w:space="0" w:color="000001"/>
            </w:tcBorders>
            <w:shd w:val="clear" w:color="auto" w:fill="99FF99"/>
            <w:tcMar>
              <w:left w:w="51" w:type="dxa"/>
            </w:tcMar>
            <w:vAlign w:val="center"/>
          </w:tcPr>
          <w:p w:rsidR="00AD7BB5" w:rsidRDefault="00AD7BB5" w:rsidP="003C1556">
            <w:pPr>
              <w:pStyle w:val="TableContents"/>
              <w:jc w:val="center"/>
              <w:rPr>
                <w:rFonts w:ascii="Arial" w:hAnsi="Arial"/>
                <w:b/>
                <w:bCs/>
                <w:sz w:val="18"/>
                <w:szCs w:val="18"/>
              </w:rPr>
            </w:pPr>
            <w:r>
              <w:rPr>
                <w:rFonts w:ascii="Arial" w:hAnsi="Arial"/>
                <w:b/>
                <w:bCs/>
                <w:sz w:val="18"/>
                <w:szCs w:val="18"/>
              </w:rPr>
              <w:t>PPC de 2015</w:t>
            </w:r>
          </w:p>
        </w:tc>
      </w:tr>
      <w:tr w:rsidR="00AD7BB5" w:rsidTr="00AD7BB5">
        <w:trPr>
          <w:jc w:val="center"/>
        </w:trPr>
        <w:tc>
          <w:tcPr>
            <w:tcW w:w="852" w:type="dxa"/>
            <w:tcBorders>
              <w:top w:val="nil"/>
              <w:left w:val="single" w:sz="2" w:space="0" w:color="000001"/>
              <w:bottom w:val="single" w:sz="2" w:space="0" w:color="000001"/>
              <w:right w:val="nil"/>
            </w:tcBorders>
            <w:shd w:val="clear" w:color="auto" w:fill="CCFFFF"/>
            <w:tcMar>
              <w:left w:w="51" w:type="dxa"/>
            </w:tcMar>
            <w:vAlign w:val="center"/>
          </w:tcPr>
          <w:p w:rsidR="00AD7BB5" w:rsidRDefault="00AD7BB5" w:rsidP="003C1556">
            <w:pPr>
              <w:pStyle w:val="TableContents"/>
              <w:jc w:val="center"/>
              <w:rPr>
                <w:rFonts w:ascii="Arial" w:hAnsi="Arial"/>
                <w:b/>
                <w:bCs/>
                <w:sz w:val="18"/>
                <w:szCs w:val="18"/>
              </w:rPr>
            </w:pPr>
            <w:r>
              <w:rPr>
                <w:rFonts w:ascii="Arial" w:hAnsi="Arial"/>
                <w:b/>
                <w:bCs/>
                <w:sz w:val="18"/>
                <w:szCs w:val="18"/>
              </w:rPr>
              <w:t>Código</w:t>
            </w:r>
          </w:p>
        </w:tc>
        <w:tc>
          <w:tcPr>
            <w:tcW w:w="2065" w:type="dxa"/>
            <w:tcBorders>
              <w:top w:val="nil"/>
              <w:left w:val="single" w:sz="2" w:space="0" w:color="000001"/>
              <w:bottom w:val="single" w:sz="2" w:space="0" w:color="000001"/>
              <w:right w:val="nil"/>
            </w:tcBorders>
            <w:shd w:val="clear" w:color="auto" w:fill="CCFFFF"/>
            <w:tcMar>
              <w:left w:w="51" w:type="dxa"/>
            </w:tcMar>
            <w:vAlign w:val="center"/>
          </w:tcPr>
          <w:p w:rsidR="00AD7BB5" w:rsidRDefault="00AD7BB5" w:rsidP="003C1556">
            <w:pPr>
              <w:pStyle w:val="TableContents"/>
              <w:jc w:val="center"/>
              <w:rPr>
                <w:rFonts w:ascii="Arial" w:hAnsi="Arial"/>
                <w:b/>
                <w:bCs/>
                <w:sz w:val="18"/>
                <w:szCs w:val="18"/>
              </w:rPr>
            </w:pPr>
            <w:r>
              <w:rPr>
                <w:rFonts w:ascii="Arial" w:hAnsi="Arial"/>
                <w:b/>
                <w:bCs/>
                <w:sz w:val="18"/>
                <w:szCs w:val="18"/>
              </w:rPr>
              <w:t>Nome</w:t>
            </w:r>
          </w:p>
        </w:tc>
        <w:tc>
          <w:tcPr>
            <w:tcW w:w="2433" w:type="dxa"/>
            <w:vMerge/>
            <w:tcBorders>
              <w:left w:val="single" w:sz="2" w:space="0" w:color="000001"/>
              <w:bottom w:val="single" w:sz="2" w:space="0" w:color="000001"/>
              <w:right w:val="single" w:sz="2" w:space="0" w:color="000001"/>
            </w:tcBorders>
            <w:shd w:val="clear" w:color="auto" w:fill="99FF99"/>
          </w:tcPr>
          <w:p w:rsidR="00AD7BB5" w:rsidRDefault="00AD7BB5" w:rsidP="003C1556">
            <w:pPr>
              <w:pStyle w:val="TableContents"/>
              <w:jc w:val="center"/>
              <w:rPr>
                <w:rFonts w:ascii="Arial" w:hAnsi="Arial"/>
                <w:b/>
                <w:bCs/>
                <w:sz w:val="18"/>
                <w:szCs w:val="18"/>
              </w:rPr>
            </w:pPr>
          </w:p>
        </w:tc>
        <w:tc>
          <w:tcPr>
            <w:tcW w:w="1224" w:type="dxa"/>
            <w:tcBorders>
              <w:top w:val="nil"/>
              <w:left w:val="single" w:sz="2" w:space="0" w:color="000001"/>
              <w:bottom w:val="single" w:sz="2" w:space="0" w:color="000001"/>
              <w:right w:val="nil"/>
            </w:tcBorders>
            <w:shd w:val="clear" w:color="auto" w:fill="99FF99"/>
            <w:tcMar>
              <w:left w:w="51" w:type="dxa"/>
            </w:tcMar>
            <w:vAlign w:val="center"/>
          </w:tcPr>
          <w:p w:rsidR="00AD7BB5" w:rsidRDefault="00AD7BB5" w:rsidP="003C1556">
            <w:pPr>
              <w:pStyle w:val="TableContents"/>
              <w:jc w:val="center"/>
              <w:rPr>
                <w:rFonts w:ascii="Arial" w:hAnsi="Arial"/>
                <w:b/>
                <w:bCs/>
                <w:sz w:val="18"/>
                <w:szCs w:val="18"/>
              </w:rPr>
            </w:pPr>
            <w:r>
              <w:rPr>
                <w:rFonts w:ascii="Arial" w:hAnsi="Arial"/>
                <w:b/>
                <w:bCs/>
                <w:sz w:val="18"/>
                <w:szCs w:val="18"/>
              </w:rPr>
              <w:t>Sigla</w:t>
            </w:r>
          </w:p>
        </w:tc>
        <w:tc>
          <w:tcPr>
            <w:tcW w:w="2036" w:type="dxa"/>
            <w:tcBorders>
              <w:top w:val="nil"/>
              <w:left w:val="single" w:sz="2" w:space="0" w:color="000001"/>
              <w:bottom w:val="single" w:sz="2" w:space="0" w:color="000001"/>
              <w:right w:val="single" w:sz="2" w:space="0" w:color="000001"/>
            </w:tcBorders>
            <w:shd w:val="clear" w:color="auto" w:fill="99FF99"/>
            <w:tcMar>
              <w:left w:w="51" w:type="dxa"/>
            </w:tcMar>
            <w:vAlign w:val="center"/>
          </w:tcPr>
          <w:p w:rsidR="00AD7BB5" w:rsidRDefault="00AD7BB5" w:rsidP="003C1556">
            <w:pPr>
              <w:pStyle w:val="TableContents"/>
              <w:jc w:val="center"/>
              <w:rPr>
                <w:rFonts w:ascii="Arial" w:hAnsi="Arial"/>
                <w:b/>
                <w:bCs/>
                <w:sz w:val="18"/>
                <w:szCs w:val="18"/>
              </w:rPr>
            </w:pPr>
            <w:r>
              <w:rPr>
                <w:rFonts w:ascii="Arial" w:hAnsi="Arial"/>
                <w:b/>
                <w:bCs/>
                <w:sz w:val="18"/>
                <w:szCs w:val="18"/>
              </w:rPr>
              <w:t>Nome</w:t>
            </w:r>
          </w:p>
        </w:tc>
      </w:tr>
      <w:tr w:rsidR="00AD7BB5" w:rsidTr="00AD7BB5">
        <w:trPr>
          <w:jc w:val="center"/>
        </w:trPr>
        <w:tc>
          <w:tcPr>
            <w:tcW w:w="852" w:type="dxa"/>
            <w:tcBorders>
              <w:top w:val="nil"/>
              <w:left w:val="single" w:sz="2" w:space="0" w:color="000001"/>
              <w:bottom w:val="single" w:sz="2" w:space="0" w:color="000001"/>
              <w:right w:val="nil"/>
            </w:tcBorders>
            <w:shd w:val="clear" w:color="auto" w:fill="FFFFFF"/>
            <w:tcMar>
              <w:left w:w="51" w:type="dxa"/>
            </w:tcMar>
            <w:vAlign w:val="center"/>
          </w:tcPr>
          <w:p w:rsidR="00AD7BB5" w:rsidRDefault="00AD7BB5" w:rsidP="003C1556">
            <w:pPr>
              <w:pStyle w:val="TableContents"/>
              <w:jc w:val="center"/>
              <w:rPr>
                <w:rFonts w:ascii="Arial" w:hAnsi="Arial"/>
                <w:sz w:val="18"/>
                <w:szCs w:val="18"/>
              </w:rPr>
            </w:pPr>
            <w:r>
              <w:rPr>
                <w:rFonts w:ascii="Arial" w:hAnsi="Arial"/>
                <w:sz w:val="18"/>
                <w:szCs w:val="18"/>
              </w:rPr>
              <w:t>BC1424</w:t>
            </w:r>
          </w:p>
        </w:tc>
        <w:tc>
          <w:tcPr>
            <w:tcW w:w="2065" w:type="dxa"/>
            <w:tcBorders>
              <w:top w:val="nil"/>
              <w:left w:val="single" w:sz="2" w:space="0" w:color="000001"/>
              <w:bottom w:val="single" w:sz="2" w:space="0" w:color="000001"/>
              <w:right w:val="nil"/>
            </w:tcBorders>
            <w:shd w:val="clear" w:color="auto" w:fill="FFFFFF"/>
            <w:tcMar>
              <w:left w:w="51" w:type="dxa"/>
            </w:tcMar>
            <w:vAlign w:val="center"/>
          </w:tcPr>
          <w:p w:rsidR="00AD7BB5" w:rsidRDefault="00AD7BB5" w:rsidP="003C1556">
            <w:pPr>
              <w:pStyle w:val="TableContents"/>
              <w:rPr>
                <w:rFonts w:ascii="Arial" w:hAnsi="Arial"/>
                <w:sz w:val="18"/>
                <w:szCs w:val="18"/>
              </w:rPr>
            </w:pPr>
            <w:r>
              <w:rPr>
                <w:rFonts w:ascii="Arial" w:hAnsi="Arial"/>
                <w:sz w:val="18"/>
                <w:szCs w:val="18"/>
              </w:rPr>
              <w:t>Algoritmos e Estruturas de Dados I</w:t>
            </w:r>
          </w:p>
        </w:tc>
        <w:tc>
          <w:tcPr>
            <w:tcW w:w="2433" w:type="dxa"/>
            <w:tcBorders>
              <w:top w:val="nil"/>
              <w:left w:val="single" w:sz="2" w:space="0" w:color="000001"/>
              <w:bottom w:val="single" w:sz="2" w:space="0" w:color="000001"/>
              <w:right w:val="single" w:sz="2" w:space="0" w:color="000001"/>
            </w:tcBorders>
            <w:shd w:val="clear" w:color="auto" w:fill="FFFFFF"/>
          </w:tcPr>
          <w:p w:rsidR="00AD7BB5" w:rsidRDefault="00AD7BB5" w:rsidP="003C1556">
            <w:pPr>
              <w:pStyle w:val="TableContents"/>
              <w:jc w:val="center"/>
              <w:rPr>
                <w:rFonts w:ascii="Arial" w:hAnsi="Arial"/>
                <w:sz w:val="18"/>
                <w:szCs w:val="18"/>
              </w:rPr>
            </w:pPr>
          </w:p>
          <w:p w:rsidR="00AD7BB5" w:rsidRDefault="00AD7BB5" w:rsidP="003C1556">
            <w:pPr>
              <w:pStyle w:val="TableContents"/>
              <w:jc w:val="center"/>
              <w:rPr>
                <w:rFonts w:ascii="Arial" w:hAnsi="Arial"/>
                <w:sz w:val="18"/>
                <w:szCs w:val="18"/>
              </w:rPr>
            </w:pPr>
            <w:r w:rsidRPr="005D74BD">
              <w:rPr>
                <w:rFonts w:ascii="Arial" w:hAnsi="Arial"/>
                <w:sz w:val="18"/>
                <w:szCs w:val="18"/>
              </w:rPr>
              <w:t>MCTA001-13</w:t>
            </w:r>
          </w:p>
        </w:tc>
        <w:tc>
          <w:tcPr>
            <w:tcW w:w="1224" w:type="dxa"/>
            <w:tcBorders>
              <w:top w:val="nil"/>
              <w:left w:val="single" w:sz="2" w:space="0" w:color="000001"/>
              <w:bottom w:val="single" w:sz="2" w:space="0" w:color="000001"/>
              <w:right w:val="nil"/>
            </w:tcBorders>
            <w:shd w:val="clear" w:color="auto" w:fill="FFFFFF"/>
            <w:tcMar>
              <w:left w:w="51" w:type="dxa"/>
            </w:tcMar>
            <w:vAlign w:val="center"/>
          </w:tcPr>
          <w:p w:rsidR="00AD7BB5" w:rsidRDefault="00AD7BB5" w:rsidP="003C1556">
            <w:pPr>
              <w:pStyle w:val="TableContents"/>
              <w:jc w:val="center"/>
              <w:rPr>
                <w:rFonts w:ascii="Arial" w:hAnsi="Arial"/>
                <w:sz w:val="18"/>
                <w:szCs w:val="18"/>
              </w:rPr>
            </w:pPr>
            <w:r>
              <w:rPr>
                <w:rFonts w:ascii="Arial" w:hAnsi="Arial"/>
                <w:sz w:val="18"/>
                <w:szCs w:val="18"/>
              </w:rPr>
              <w:t>MCTA028-15</w:t>
            </w:r>
          </w:p>
          <w:p w:rsidR="00AD7BB5" w:rsidRDefault="00AD7BB5" w:rsidP="003C1556">
            <w:pPr>
              <w:pStyle w:val="TableContents"/>
              <w:jc w:val="center"/>
              <w:rPr>
                <w:rFonts w:ascii="Arial" w:hAnsi="Arial"/>
                <w:sz w:val="18"/>
                <w:szCs w:val="18"/>
              </w:rPr>
            </w:pPr>
          </w:p>
          <w:p w:rsidR="00AD7BB5" w:rsidRDefault="00AD7BB5" w:rsidP="001C394B">
            <w:pPr>
              <w:pStyle w:val="TableContents"/>
              <w:jc w:val="center"/>
              <w:rPr>
                <w:rFonts w:ascii="Arial" w:hAnsi="Arial"/>
                <w:sz w:val="18"/>
                <w:szCs w:val="18"/>
              </w:rPr>
            </w:pPr>
            <w:r>
              <w:rPr>
                <w:rFonts w:ascii="Arial" w:hAnsi="Arial"/>
                <w:sz w:val="18"/>
                <w:szCs w:val="18"/>
              </w:rPr>
              <w:t>MCTA001-</w:t>
            </w:r>
            <w:r w:rsidR="001C394B">
              <w:rPr>
                <w:rFonts w:ascii="Arial" w:hAnsi="Arial"/>
                <w:sz w:val="18"/>
                <w:szCs w:val="18"/>
              </w:rPr>
              <w:t>15</w:t>
            </w:r>
          </w:p>
        </w:tc>
        <w:tc>
          <w:tcPr>
            <w:tcW w:w="2036" w:type="dxa"/>
            <w:tcBorders>
              <w:top w:val="nil"/>
              <w:left w:val="single" w:sz="2" w:space="0" w:color="000001"/>
              <w:bottom w:val="single" w:sz="2" w:space="0" w:color="000001"/>
              <w:right w:val="single" w:sz="2" w:space="0" w:color="000001"/>
            </w:tcBorders>
            <w:shd w:val="clear" w:color="auto" w:fill="FFFFFF"/>
            <w:tcMar>
              <w:left w:w="51" w:type="dxa"/>
            </w:tcMar>
            <w:vAlign w:val="center"/>
          </w:tcPr>
          <w:p w:rsidR="00AD7BB5" w:rsidRDefault="00AD7BB5" w:rsidP="003C1556">
            <w:pPr>
              <w:pStyle w:val="TableContents"/>
              <w:rPr>
                <w:rFonts w:ascii="Arial" w:hAnsi="Arial"/>
                <w:sz w:val="18"/>
                <w:szCs w:val="18"/>
              </w:rPr>
            </w:pPr>
            <w:r>
              <w:rPr>
                <w:rFonts w:ascii="Arial" w:hAnsi="Arial"/>
                <w:sz w:val="18"/>
                <w:szCs w:val="18"/>
              </w:rPr>
              <w:t>Programação Estruturada</w:t>
            </w:r>
          </w:p>
          <w:p w:rsidR="00AD7BB5" w:rsidRDefault="00AD7BB5" w:rsidP="003C1556">
            <w:pPr>
              <w:pStyle w:val="TableContents"/>
              <w:rPr>
                <w:rFonts w:ascii="Arial" w:hAnsi="Arial"/>
                <w:sz w:val="18"/>
                <w:szCs w:val="18"/>
              </w:rPr>
            </w:pPr>
          </w:p>
          <w:p w:rsidR="00AD7BB5" w:rsidRDefault="00AD7BB5" w:rsidP="003C1556">
            <w:pPr>
              <w:pStyle w:val="TableContents"/>
              <w:rPr>
                <w:rFonts w:ascii="Arial" w:hAnsi="Arial"/>
                <w:sz w:val="18"/>
                <w:szCs w:val="18"/>
              </w:rPr>
            </w:pPr>
            <w:r>
              <w:rPr>
                <w:rFonts w:ascii="Arial" w:hAnsi="Arial"/>
                <w:sz w:val="18"/>
                <w:szCs w:val="18"/>
              </w:rPr>
              <w:t>Algoritmos e Estruturas de Dados I</w:t>
            </w:r>
          </w:p>
        </w:tc>
      </w:tr>
      <w:tr w:rsidR="00AD7BB5" w:rsidTr="00AD7BB5">
        <w:trPr>
          <w:jc w:val="center"/>
        </w:trPr>
        <w:tc>
          <w:tcPr>
            <w:tcW w:w="852" w:type="dxa"/>
            <w:tcBorders>
              <w:top w:val="nil"/>
              <w:left w:val="single" w:sz="2" w:space="0" w:color="000001"/>
              <w:bottom w:val="single" w:sz="2" w:space="0" w:color="000001"/>
              <w:right w:val="nil"/>
            </w:tcBorders>
            <w:shd w:val="clear" w:color="auto" w:fill="FFFFFF"/>
            <w:tcMar>
              <w:left w:w="51" w:type="dxa"/>
            </w:tcMar>
            <w:vAlign w:val="center"/>
          </w:tcPr>
          <w:p w:rsidR="00AD7BB5" w:rsidRDefault="00AD7BB5" w:rsidP="003C1556">
            <w:pPr>
              <w:pStyle w:val="TableContents"/>
              <w:jc w:val="center"/>
              <w:rPr>
                <w:rFonts w:ascii="Arial" w:hAnsi="Arial"/>
                <w:color w:val="auto"/>
                <w:sz w:val="18"/>
                <w:szCs w:val="18"/>
              </w:rPr>
            </w:pPr>
            <w:r>
              <w:rPr>
                <w:rFonts w:ascii="Arial" w:hAnsi="Arial"/>
                <w:color w:val="auto"/>
                <w:sz w:val="18"/>
                <w:szCs w:val="18"/>
              </w:rPr>
              <w:t>MC3310</w:t>
            </w:r>
          </w:p>
        </w:tc>
        <w:tc>
          <w:tcPr>
            <w:tcW w:w="2065" w:type="dxa"/>
            <w:tcBorders>
              <w:top w:val="nil"/>
              <w:left w:val="single" w:sz="2" w:space="0" w:color="000001"/>
              <w:bottom w:val="single" w:sz="2" w:space="0" w:color="000001"/>
              <w:right w:val="nil"/>
            </w:tcBorders>
            <w:shd w:val="clear" w:color="auto" w:fill="FFFFFF"/>
            <w:tcMar>
              <w:left w:w="51" w:type="dxa"/>
            </w:tcMar>
            <w:vAlign w:val="center"/>
          </w:tcPr>
          <w:p w:rsidR="00AD7BB5" w:rsidRDefault="00AD7BB5" w:rsidP="003C1556">
            <w:pPr>
              <w:pStyle w:val="TableContents"/>
              <w:rPr>
                <w:rFonts w:ascii="Arial" w:hAnsi="Arial"/>
                <w:color w:val="auto"/>
                <w:sz w:val="18"/>
                <w:szCs w:val="18"/>
              </w:rPr>
            </w:pPr>
            <w:r>
              <w:rPr>
                <w:rFonts w:ascii="Arial" w:hAnsi="Arial"/>
                <w:color w:val="auto"/>
                <w:sz w:val="18"/>
                <w:szCs w:val="18"/>
              </w:rPr>
              <w:t>Banco de Dados</w:t>
            </w:r>
          </w:p>
        </w:tc>
        <w:tc>
          <w:tcPr>
            <w:tcW w:w="2433" w:type="dxa"/>
            <w:tcBorders>
              <w:top w:val="nil"/>
              <w:left w:val="single" w:sz="2" w:space="0" w:color="000001"/>
              <w:bottom w:val="single" w:sz="2" w:space="0" w:color="000001"/>
              <w:right w:val="single" w:sz="2" w:space="0" w:color="000001"/>
            </w:tcBorders>
            <w:shd w:val="clear" w:color="auto" w:fill="FFFFFF"/>
          </w:tcPr>
          <w:p w:rsidR="00AD7BB5" w:rsidRDefault="00AD7BB5" w:rsidP="003C1556">
            <w:pPr>
              <w:pStyle w:val="TableContents"/>
              <w:jc w:val="center"/>
              <w:rPr>
                <w:rFonts w:ascii="Arial" w:hAnsi="Arial"/>
                <w:color w:val="auto"/>
                <w:sz w:val="18"/>
                <w:szCs w:val="18"/>
              </w:rPr>
            </w:pPr>
            <w:r w:rsidRPr="005D74BD">
              <w:rPr>
                <w:rFonts w:ascii="Arial" w:hAnsi="Arial"/>
                <w:color w:val="auto"/>
                <w:sz w:val="18"/>
                <w:szCs w:val="18"/>
              </w:rPr>
              <w:t>MCTA005-13</w:t>
            </w:r>
          </w:p>
        </w:tc>
        <w:tc>
          <w:tcPr>
            <w:tcW w:w="1224" w:type="dxa"/>
            <w:tcBorders>
              <w:top w:val="nil"/>
              <w:left w:val="single" w:sz="2" w:space="0" w:color="000001"/>
              <w:bottom w:val="single" w:sz="2" w:space="0" w:color="000001"/>
              <w:right w:val="nil"/>
            </w:tcBorders>
            <w:shd w:val="clear" w:color="auto" w:fill="FFFFFF"/>
            <w:tcMar>
              <w:left w:w="51" w:type="dxa"/>
            </w:tcMar>
            <w:vAlign w:val="center"/>
          </w:tcPr>
          <w:p w:rsidR="00AD7BB5" w:rsidRDefault="00AD7BB5" w:rsidP="003C1556">
            <w:pPr>
              <w:pStyle w:val="TableContents"/>
              <w:jc w:val="center"/>
              <w:rPr>
                <w:rFonts w:ascii="Arial" w:hAnsi="Arial"/>
                <w:color w:val="auto"/>
                <w:sz w:val="18"/>
                <w:szCs w:val="18"/>
              </w:rPr>
            </w:pPr>
            <w:r>
              <w:rPr>
                <w:rFonts w:ascii="Arial" w:hAnsi="Arial"/>
                <w:color w:val="auto"/>
                <w:sz w:val="18"/>
                <w:szCs w:val="18"/>
              </w:rPr>
              <w:t>MCTA032-15</w:t>
            </w:r>
          </w:p>
        </w:tc>
        <w:tc>
          <w:tcPr>
            <w:tcW w:w="2036" w:type="dxa"/>
            <w:tcBorders>
              <w:top w:val="nil"/>
              <w:left w:val="single" w:sz="2" w:space="0" w:color="000001"/>
              <w:bottom w:val="single" w:sz="2" w:space="0" w:color="000001"/>
              <w:right w:val="single" w:sz="2" w:space="0" w:color="000001"/>
            </w:tcBorders>
            <w:shd w:val="clear" w:color="auto" w:fill="FFFFFF"/>
            <w:tcMar>
              <w:left w:w="51" w:type="dxa"/>
            </w:tcMar>
            <w:vAlign w:val="center"/>
          </w:tcPr>
          <w:p w:rsidR="00AD7BB5" w:rsidRDefault="00AD7BB5" w:rsidP="003C1556">
            <w:pPr>
              <w:pStyle w:val="TableContents"/>
              <w:rPr>
                <w:rFonts w:ascii="Arial" w:hAnsi="Arial"/>
                <w:sz w:val="18"/>
                <w:szCs w:val="18"/>
              </w:rPr>
            </w:pPr>
            <w:r>
              <w:rPr>
                <w:rFonts w:ascii="Arial" w:hAnsi="Arial"/>
                <w:sz w:val="18"/>
                <w:szCs w:val="18"/>
              </w:rPr>
              <w:t>Banco de Dados</w:t>
            </w:r>
          </w:p>
        </w:tc>
      </w:tr>
      <w:tr w:rsidR="00AD7BB5" w:rsidTr="00AD7BB5">
        <w:trPr>
          <w:jc w:val="center"/>
        </w:trPr>
        <w:tc>
          <w:tcPr>
            <w:tcW w:w="852" w:type="dxa"/>
            <w:tcBorders>
              <w:top w:val="nil"/>
              <w:left w:val="single" w:sz="2" w:space="0" w:color="000001"/>
              <w:bottom w:val="single" w:sz="2" w:space="0" w:color="000001"/>
              <w:right w:val="nil"/>
            </w:tcBorders>
            <w:shd w:val="clear" w:color="auto" w:fill="FFFFFF"/>
            <w:tcMar>
              <w:left w:w="51" w:type="dxa"/>
            </w:tcMar>
            <w:vAlign w:val="center"/>
          </w:tcPr>
          <w:p w:rsidR="00AD7BB5" w:rsidRDefault="00AD7BB5" w:rsidP="003C1556">
            <w:pPr>
              <w:pStyle w:val="TableContents"/>
              <w:jc w:val="center"/>
              <w:rPr>
                <w:rFonts w:ascii="Arial" w:hAnsi="Arial"/>
                <w:sz w:val="18"/>
                <w:szCs w:val="18"/>
              </w:rPr>
            </w:pPr>
            <w:r>
              <w:rPr>
                <w:rFonts w:ascii="Arial" w:hAnsi="Arial"/>
                <w:sz w:val="18"/>
                <w:szCs w:val="18"/>
              </w:rPr>
              <w:t>BC1508</w:t>
            </w:r>
          </w:p>
        </w:tc>
        <w:tc>
          <w:tcPr>
            <w:tcW w:w="2065" w:type="dxa"/>
            <w:tcBorders>
              <w:top w:val="nil"/>
              <w:left w:val="single" w:sz="2" w:space="0" w:color="000001"/>
              <w:bottom w:val="single" w:sz="2" w:space="0" w:color="000001"/>
              <w:right w:val="nil"/>
            </w:tcBorders>
            <w:shd w:val="clear" w:color="auto" w:fill="FFFFFF"/>
            <w:tcMar>
              <w:left w:w="51" w:type="dxa"/>
            </w:tcMar>
            <w:vAlign w:val="center"/>
          </w:tcPr>
          <w:p w:rsidR="00AD7BB5" w:rsidRDefault="00AD7BB5" w:rsidP="003C1556">
            <w:pPr>
              <w:pStyle w:val="TableContents"/>
              <w:rPr>
                <w:rFonts w:ascii="Arial" w:hAnsi="Arial"/>
                <w:sz w:val="18"/>
                <w:szCs w:val="18"/>
              </w:rPr>
            </w:pPr>
            <w:r>
              <w:rPr>
                <w:rFonts w:ascii="Arial" w:hAnsi="Arial"/>
                <w:sz w:val="18"/>
                <w:szCs w:val="18"/>
              </w:rPr>
              <w:t>Engenharia de Software</w:t>
            </w:r>
          </w:p>
        </w:tc>
        <w:tc>
          <w:tcPr>
            <w:tcW w:w="2433" w:type="dxa"/>
            <w:tcBorders>
              <w:top w:val="nil"/>
              <w:left w:val="single" w:sz="2" w:space="0" w:color="000001"/>
              <w:bottom w:val="single" w:sz="2" w:space="0" w:color="000001"/>
              <w:right w:val="single" w:sz="2" w:space="0" w:color="000001"/>
            </w:tcBorders>
            <w:shd w:val="clear" w:color="auto" w:fill="FFFFFF"/>
          </w:tcPr>
          <w:p w:rsidR="00AD7BB5" w:rsidRDefault="00AD7BB5" w:rsidP="003C1556">
            <w:pPr>
              <w:pStyle w:val="TableContents"/>
              <w:jc w:val="center"/>
              <w:rPr>
                <w:rFonts w:ascii="Arial" w:hAnsi="Arial"/>
                <w:sz w:val="18"/>
                <w:szCs w:val="18"/>
              </w:rPr>
            </w:pPr>
            <w:r w:rsidRPr="005D74BD">
              <w:rPr>
                <w:rFonts w:ascii="Arial" w:hAnsi="Arial"/>
                <w:sz w:val="18"/>
                <w:szCs w:val="18"/>
              </w:rPr>
              <w:t>MCTA010-13</w:t>
            </w:r>
          </w:p>
        </w:tc>
        <w:tc>
          <w:tcPr>
            <w:tcW w:w="1224" w:type="dxa"/>
            <w:tcBorders>
              <w:top w:val="nil"/>
              <w:left w:val="single" w:sz="2" w:space="0" w:color="000001"/>
              <w:bottom w:val="single" w:sz="2" w:space="0" w:color="000001"/>
              <w:right w:val="nil"/>
            </w:tcBorders>
            <w:shd w:val="clear" w:color="auto" w:fill="FFFFFF"/>
            <w:tcMar>
              <w:left w:w="51" w:type="dxa"/>
            </w:tcMar>
            <w:vAlign w:val="center"/>
          </w:tcPr>
          <w:p w:rsidR="00AD7BB5" w:rsidRDefault="00AD7BB5" w:rsidP="003C1556">
            <w:pPr>
              <w:pStyle w:val="TableContents"/>
              <w:jc w:val="center"/>
              <w:rPr>
                <w:rFonts w:ascii="Arial" w:hAnsi="Arial"/>
                <w:sz w:val="18"/>
                <w:szCs w:val="18"/>
              </w:rPr>
            </w:pPr>
            <w:r>
              <w:rPr>
                <w:rFonts w:ascii="Arial" w:hAnsi="Arial"/>
                <w:sz w:val="18"/>
                <w:szCs w:val="18"/>
              </w:rPr>
              <w:t>MCTA033-15</w:t>
            </w:r>
          </w:p>
        </w:tc>
        <w:tc>
          <w:tcPr>
            <w:tcW w:w="2036" w:type="dxa"/>
            <w:tcBorders>
              <w:top w:val="nil"/>
              <w:left w:val="single" w:sz="2" w:space="0" w:color="000001"/>
              <w:bottom w:val="single" w:sz="2" w:space="0" w:color="000001"/>
              <w:right w:val="single" w:sz="2" w:space="0" w:color="000001"/>
            </w:tcBorders>
            <w:shd w:val="clear" w:color="auto" w:fill="FFFFFF"/>
            <w:tcMar>
              <w:left w:w="51" w:type="dxa"/>
            </w:tcMar>
            <w:vAlign w:val="center"/>
          </w:tcPr>
          <w:p w:rsidR="00AD7BB5" w:rsidRDefault="00AD7BB5" w:rsidP="003C1556">
            <w:pPr>
              <w:pStyle w:val="TableContents"/>
              <w:rPr>
                <w:rFonts w:ascii="Arial" w:hAnsi="Arial"/>
                <w:sz w:val="18"/>
                <w:szCs w:val="18"/>
              </w:rPr>
            </w:pPr>
            <w:r>
              <w:rPr>
                <w:rFonts w:ascii="Arial" w:hAnsi="Arial"/>
                <w:sz w:val="18"/>
                <w:szCs w:val="18"/>
              </w:rPr>
              <w:t>Engenharia de Software</w:t>
            </w:r>
          </w:p>
        </w:tc>
      </w:tr>
    </w:tbl>
    <w:p w:rsidR="00041697" w:rsidRPr="00391C7D" w:rsidRDefault="00041697" w:rsidP="008820AE"/>
    <w:p w:rsidR="00FD733B" w:rsidRDefault="00FD733B">
      <w:pPr>
        <w:tabs>
          <w:tab w:val="clear" w:pos="357"/>
        </w:tabs>
        <w:suppressAutoHyphens w:val="0"/>
        <w:autoSpaceDE/>
        <w:spacing w:before="0" w:after="0" w:line="240" w:lineRule="auto"/>
        <w:ind w:firstLine="0"/>
        <w:jc w:val="left"/>
      </w:pPr>
      <w:r>
        <w:br w:type="page"/>
      </w:r>
    </w:p>
    <w:p w:rsidR="00C402C7" w:rsidRDefault="00F80B57" w:rsidP="00391C7D">
      <w:pPr>
        <w:pStyle w:val="Ttulo2"/>
      </w:pPr>
      <w:bookmarkStart w:id="61" w:name="_Toc490495585"/>
      <w:bookmarkStart w:id="62" w:name="_Toc415393002"/>
      <w:r w:rsidRPr="00F86AF3">
        <w:lastRenderedPageBreak/>
        <w:t>ANEXO</w:t>
      </w:r>
      <w:r w:rsidR="00C402C7">
        <w:t>S</w:t>
      </w:r>
      <w:bookmarkEnd w:id="61"/>
    </w:p>
    <w:p w:rsidR="00A17532" w:rsidRDefault="00A17532" w:rsidP="00A17532">
      <w:pPr>
        <w:pStyle w:val="Ttulo2"/>
        <w:numPr>
          <w:ilvl w:val="0"/>
          <w:numId w:val="0"/>
        </w:numPr>
      </w:pPr>
      <w:bookmarkStart w:id="63" w:name="_Toc490495586"/>
      <w:bookmarkEnd w:id="62"/>
      <w:r>
        <w:t>ANEXO</w:t>
      </w:r>
      <w:r w:rsidRPr="003F5A14">
        <w:t xml:space="preserve"> A - EMENTAS DAS DISCIPLINAS </w:t>
      </w:r>
      <w:r>
        <w:t>OBRIGATÓRIAS DO BCC</w:t>
      </w:r>
      <w:bookmarkEnd w:id="63"/>
    </w:p>
    <w:tbl>
      <w:tblPr>
        <w:tblStyle w:val="ListaClara-nfase3"/>
        <w:tblW w:w="9037" w:type="dxa"/>
        <w:tblLook w:val="0000" w:firstRow="0" w:lastRow="0" w:firstColumn="0" w:lastColumn="0" w:noHBand="0" w:noVBand="0"/>
      </w:tblPr>
      <w:tblGrid>
        <w:gridCol w:w="2449"/>
        <w:gridCol w:w="1404"/>
        <w:gridCol w:w="1404"/>
        <w:gridCol w:w="3780"/>
      </w:tblGrid>
      <w:tr w:rsidR="00A17532" w:rsidRPr="00B15176" w:rsidTr="00A17532">
        <w:trPr>
          <w:cnfStyle w:val="000000100000" w:firstRow="0" w:lastRow="0" w:firstColumn="0" w:lastColumn="0" w:oddVBand="0" w:evenVBand="0" w:oddHBand="1" w:evenHBand="0" w:firstRowFirstColumn="0" w:firstRowLastColumn="0" w:lastRowFirstColumn="0" w:lastRowLastColumn="0"/>
          <w:trHeight w:val="115"/>
        </w:trPr>
        <w:tc>
          <w:tcPr>
            <w:cnfStyle w:val="000010000000" w:firstRow="0" w:lastRow="0" w:firstColumn="0" w:lastColumn="0" w:oddVBand="1" w:evenVBand="0" w:oddHBand="0" w:evenHBand="0" w:firstRowFirstColumn="0" w:firstRowLastColumn="0" w:lastRowFirstColumn="0" w:lastRowLastColumn="0"/>
            <w:tcW w:w="9037" w:type="dxa"/>
            <w:gridSpan w:val="4"/>
            <w:shd w:val="clear" w:color="auto" w:fill="auto"/>
          </w:tcPr>
          <w:p w:rsidR="00A17532" w:rsidRPr="00B15176" w:rsidRDefault="00A17532" w:rsidP="00A17532">
            <w:pPr>
              <w:spacing w:before="0" w:after="0"/>
              <w:jc w:val="center"/>
              <w:rPr>
                <w:b/>
              </w:rPr>
            </w:pPr>
            <w:r w:rsidRPr="00B15176">
              <w:rPr>
                <w:b/>
              </w:rPr>
              <w:t>Álgebra Linear</w:t>
            </w:r>
          </w:p>
        </w:tc>
      </w:tr>
      <w:tr w:rsidR="00A17532" w:rsidTr="00A17532">
        <w:trPr>
          <w:trHeight w:val="468"/>
        </w:trPr>
        <w:tc>
          <w:tcPr>
            <w:cnfStyle w:val="000010000000" w:firstRow="0" w:lastRow="0" w:firstColumn="0" w:lastColumn="0" w:oddVBand="1" w:evenVBand="0" w:oddHBand="0" w:evenHBand="0" w:firstRowFirstColumn="0" w:firstRowLastColumn="0" w:lastRowFirstColumn="0" w:lastRowLastColumn="0"/>
            <w:tcW w:w="2449" w:type="dxa"/>
          </w:tcPr>
          <w:p w:rsidR="00A17532" w:rsidRPr="001D4E56" w:rsidRDefault="00A17532" w:rsidP="00A17532">
            <w:r w:rsidRPr="001D4E56">
              <w:t>MCTB001-13</w:t>
            </w:r>
          </w:p>
        </w:tc>
        <w:tc>
          <w:tcPr>
            <w:tcW w:w="1404" w:type="dxa"/>
          </w:tcPr>
          <w:p w:rsidR="00A17532" w:rsidRDefault="00A17532" w:rsidP="00A17532">
            <w:pPr>
              <w:ind w:left="109" w:firstLine="0"/>
              <w:cnfStyle w:val="000000000000" w:firstRow="0" w:lastRow="0" w:firstColumn="0" w:lastColumn="0" w:oddVBand="0" w:evenVBand="0" w:oddHBand="0" w:evenHBand="0" w:firstRowFirstColumn="0" w:firstRowLastColumn="0" w:lastRowFirstColumn="0" w:lastRowLastColumn="0"/>
            </w:pPr>
            <w:r>
              <w:t>(6-0-5)</w:t>
            </w:r>
          </w:p>
        </w:tc>
        <w:tc>
          <w:tcPr>
            <w:cnfStyle w:val="000010000000" w:firstRow="0" w:lastRow="0" w:firstColumn="0" w:lastColumn="0" w:oddVBand="1" w:evenVBand="0" w:oddHBand="0" w:evenHBand="0" w:firstRowFirstColumn="0" w:firstRowLastColumn="0" w:lastRowFirstColumn="0" w:lastRowLastColumn="0"/>
            <w:tcW w:w="1404" w:type="dxa"/>
          </w:tcPr>
          <w:p w:rsidR="00A17532" w:rsidRDefault="00A17532" w:rsidP="00A17532">
            <w:pPr>
              <w:ind w:left="122" w:firstLine="0"/>
            </w:pPr>
            <w:r>
              <w:t>6º. Período</w:t>
            </w:r>
          </w:p>
        </w:tc>
        <w:tc>
          <w:tcPr>
            <w:tcW w:w="3780" w:type="dxa"/>
          </w:tcPr>
          <w:p w:rsidR="00A17532" w:rsidRDefault="00A17532" w:rsidP="00A17532">
            <w:pPr>
              <w:ind w:left="171" w:firstLine="0"/>
              <w:cnfStyle w:val="000000000000" w:firstRow="0" w:lastRow="0" w:firstColumn="0" w:lastColumn="0" w:oddVBand="0" w:evenVBand="0" w:oddHBand="0" w:evenHBand="0" w:firstRowFirstColumn="0" w:firstRowLastColumn="0" w:lastRowFirstColumn="0" w:lastRowLastColumn="0"/>
            </w:pPr>
            <w:r>
              <w:t>OBRIGATÓRIA</w:t>
            </w:r>
          </w:p>
        </w:tc>
      </w:tr>
      <w:tr w:rsidR="00A17532" w:rsidTr="00A17532">
        <w:trPr>
          <w:cnfStyle w:val="000000100000" w:firstRow="0" w:lastRow="0" w:firstColumn="0" w:lastColumn="0" w:oddVBand="0" w:evenVBand="0" w:oddHBand="1" w:evenHBand="0" w:firstRowFirstColumn="0" w:firstRowLastColumn="0" w:lastRowFirstColumn="0" w:lastRowLastColumn="0"/>
          <w:trHeight w:val="684"/>
        </w:trPr>
        <w:tc>
          <w:tcPr>
            <w:cnfStyle w:val="000010000000" w:firstRow="0" w:lastRow="0" w:firstColumn="0" w:lastColumn="0" w:oddVBand="1" w:evenVBand="0" w:oddHBand="0" w:evenHBand="0" w:firstRowFirstColumn="0" w:firstRowLastColumn="0" w:lastRowFirstColumn="0" w:lastRowLastColumn="0"/>
            <w:tcW w:w="2449" w:type="dxa"/>
          </w:tcPr>
          <w:p w:rsidR="00A17532" w:rsidRDefault="00A17532" w:rsidP="00A17532">
            <w:r>
              <w:t xml:space="preserve">Recomendação </w:t>
            </w:r>
          </w:p>
        </w:tc>
        <w:tc>
          <w:tcPr>
            <w:tcW w:w="6588" w:type="dxa"/>
            <w:gridSpan w:val="3"/>
          </w:tcPr>
          <w:p w:rsidR="00A17532" w:rsidRDefault="00A17532" w:rsidP="00A17532">
            <w:pPr>
              <w:cnfStyle w:val="000000100000" w:firstRow="0" w:lastRow="0" w:firstColumn="0" w:lastColumn="0" w:oddVBand="0" w:evenVBand="0" w:oddHBand="1" w:evenHBand="0" w:firstRowFirstColumn="0" w:firstRowLastColumn="0" w:lastRowFirstColumn="0" w:lastRowLastColumn="0"/>
            </w:pPr>
            <w:r w:rsidRPr="00A03AA0">
              <w:t>Geometria analítica</w:t>
            </w:r>
          </w:p>
        </w:tc>
      </w:tr>
      <w:tr w:rsidR="00A17532" w:rsidTr="00A17532">
        <w:trPr>
          <w:trHeight w:val="408"/>
        </w:trPr>
        <w:tc>
          <w:tcPr>
            <w:cnfStyle w:val="000010000000" w:firstRow="0" w:lastRow="0" w:firstColumn="0" w:lastColumn="0" w:oddVBand="1" w:evenVBand="0" w:oddHBand="0" w:evenHBand="0" w:firstRowFirstColumn="0" w:firstRowLastColumn="0" w:lastRowFirstColumn="0" w:lastRowLastColumn="0"/>
            <w:tcW w:w="9037" w:type="dxa"/>
            <w:gridSpan w:val="4"/>
          </w:tcPr>
          <w:p w:rsidR="00A17532" w:rsidRDefault="00A17532" w:rsidP="00A17532">
            <w:pPr>
              <w:ind w:firstLine="0"/>
            </w:pPr>
            <w:r>
              <w:t>Ementa:</w:t>
            </w:r>
          </w:p>
          <w:p w:rsidR="00A17532" w:rsidRDefault="00A17532" w:rsidP="00A17532">
            <w:r>
              <w:t>Sistemas de Equações Lineares: Sistemas e matrizes; Matrizes escalonadas; Sistemas homogêneos; Posto e Nulidade de uma matriz. Espaço Vetorial: Definição e exemplos; Subespaços vetoriais; Combinação linear; Dependência e independência linear; Base de um espaço vetorial e mudança de base. Transformações Lineares: Definição de transformação linear e exemplos; Núcleo e imagem de uma transformação linear; Transformações lineares e matrizes; Matriz mudança de base. Autovalores e Autovetores: Polinômio característico; Base de autovetores; Diagonalização de operadores.</w:t>
            </w:r>
          </w:p>
        </w:tc>
      </w:tr>
      <w:tr w:rsidR="00A17532" w:rsidTr="00A17532">
        <w:trPr>
          <w:cnfStyle w:val="000000100000" w:firstRow="0" w:lastRow="0" w:firstColumn="0" w:lastColumn="0" w:oddVBand="0" w:evenVBand="0" w:oddHBand="1" w:evenHBand="0" w:firstRowFirstColumn="0" w:firstRowLastColumn="0" w:lastRowFirstColumn="0" w:lastRowLastColumn="0"/>
          <w:trHeight w:val="1693"/>
        </w:trPr>
        <w:tc>
          <w:tcPr>
            <w:cnfStyle w:val="000010000000" w:firstRow="0" w:lastRow="0" w:firstColumn="0" w:lastColumn="0" w:oddVBand="1" w:evenVBand="0" w:oddHBand="0" w:evenHBand="0" w:firstRowFirstColumn="0" w:firstRowLastColumn="0" w:lastRowFirstColumn="0" w:lastRowLastColumn="0"/>
            <w:tcW w:w="9037" w:type="dxa"/>
            <w:gridSpan w:val="4"/>
          </w:tcPr>
          <w:p w:rsidR="00A17532" w:rsidRDefault="00A17532" w:rsidP="00A17532">
            <w:pPr>
              <w:pStyle w:val="PargrafodaLista"/>
              <w:ind w:firstLine="0"/>
            </w:pPr>
            <w:r>
              <w:t>Bibliografia Básica</w:t>
            </w:r>
          </w:p>
          <w:p w:rsidR="00A17532" w:rsidRDefault="00A17532" w:rsidP="00A17532">
            <w:pPr>
              <w:pStyle w:val="PargrafodaLista"/>
              <w:numPr>
                <w:ilvl w:val="0"/>
                <w:numId w:val="177"/>
              </w:numPr>
            </w:pPr>
            <w:r>
              <w:t>ANTON, H.&amp;RORRES, C.; Álgebra Linear com Aplicações, oitava edição. Editora Bookman, 2001.</w:t>
            </w:r>
          </w:p>
          <w:p w:rsidR="00A17532" w:rsidRDefault="00A17532" w:rsidP="00A17532">
            <w:pPr>
              <w:pStyle w:val="PargrafodaLista"/>
              <w:numPr>
                <w:ilvl w:val="0"/>
                <w:numId w:val="177"/>
              </w:numPr>
            </w:pPr>
            <w:r>
              <w:t>BOLDRINI, J. L.; COSTA, S. L. R.; FIGUEIREDO, V. L. &amp; WETZLER, H. G.; Álgebra Linear, 3ª edição, Editora Harbra Ltda. São Paulo, 1986.</w:t>
            </w:r>
          </w:p>
          <w:p w:rsidR="00A17532" w:rsidRDefault="00A17532" w:rsidP="00A17532">
            <w:pPr>
              <w:pStyle w:val="PargrafodaLista"/>
              <w:numPr>
                <w:ilvl w:val="0"/>
                <w:numId w:val="177"/>
              </w:numPr>
            </w:pPr>
            <w:r>
              <w:t>LIMA, E. L. Álgebra Linear, 6ª Edição. Coleção Matemática Universitária. IMPA, 2003.</w:t>
            </w:r>
          </w:p>
        </w:tc>
      </w:tr>
      <w:tr w:rsidR="00A17532" w:rsidTr="00A17532">
        <w:trPr>
          <w:trHeight w:val="1860"/>
        </w:trPr>
        <w:tc>
          <w:tcPr>
            <w:cnfStyle w:val="000010000000" w:firstRow="0" w:lastRow="0" w:firstColumn="0" w:lastColumn="0" w:oddVBand="1" w:evenVBand="0" w:oddHBand="0" w:evenHBand="0" w:firstRowFirstColumn="0" w:firstRowLastColumn="0" w:lastRowFirstColumn="0" w:lastRowLastColumn="0"/>
            <w:tcW w:w="9037" w:type="dxa"/>
            <w:gridSpan w:val="4"/>
          </w:tcPr>
          <w:p w:rsidR="00A17532" w:rsidRDefault="00A17532" w:rsidP="00A17532">
            <w:pPr>
              <w:ind w:left="81"/>
            </w:pPr>
            <w:r>
              <w:t>Bibliografia Complementar</w:t>
            </w:r>
          </w:p>
          <w:p w:rsidR="00A17532" w:rsidRPr="008C5434" w:rsidRDefault="00A17532" w:rsidP="00A17532">
            <w:pPr>
              <w:pStyle w:val="PargrafodaLista"/>
              <w:numPr>
                <w:ilvl w:val="0"/>
                <w:numId w:val="178"/>
              </w:numPr>
            </w:pPr>
            <w:r w:rsidRPr="008C5434">
              <w:t>CALLIOLI, C. A; COSTA, R. F. &amp; DOMINGUES, H.; Álgebra Linear e Aplicações. Atual Editora,</w:t>
            </w:r>
          </w:p>
          <w:p w:rsidR="00A17532" w:rsidRPr="008C5434" w:rsidRDefault="00A17532" w:rsidP="00A17532">
            <w:pPr>
              <w:pStyle w:val="PargrafodaLista"/>
              <w:ind w:firstLine="0"/>
            </w:pPr>
            <w:r w:rsidRPr="008C5434">
              <w:t>1990.</w:t>
            </w:r>
          </w:p>
          <w:p w:rsidR="00A17532" w:rsidRPr="008C5434" w:rsidRDefault="00A17532" w:rsidP="00A17532">
            <w:pPr>
              <w:pStyle w:val="PargrafodaLista"/>
              <w:numPr>
                <w:ilvl w:val="0"/>
                <w:numId w:val="178"/>
              </w:numPr>
            </w:pPr>
            <w:r w:rsidRPr="008C5434">
              <w:t>COELHO, F. U. &amp; LOURENÇO, M. L.; Um curso de Álgebra Linear. Editora da Universidade de São Paulo-EDUSP, 2001.</w:t>
            </w:r>
          </w:p>
          <w:p w:rsidR="00A17532" w:rsidRPr="008C5434" w:rsidRDefault="00A17532" w:rsidP="00A17532">
            <w:pPr>
              <w:pStyle w:val="PargrafodaLista"/>
              <w:numPr>
                <w:ilvl w:val="0"/>
                <w:numId w:val="178"/>
              </w:numPr>
            </w:pPr>
            <w:r w:rsidRPr="008C5434">
              <w:t xml:space="preserve">GONÇALVES, A. &amp; SOUZA, R. </w:t>
            </w:r>
            <w:proofErr w:type="gramStart"/>
            <w:r w:rsidRPr="008C5434">
              <w:t>M.L.;</w:t>
            </w:r>
            <w:proofErr w:type="gramEnd"/>
            <w:r w:rsidRPr="008C5434">
              <w:t>Introdução à Álgebra Linear.Editora EdgardBlücher, 1977.</w:t>
            </w:r>
          </w:p>
          <w:p w:rsidR="00A17532" w:rsidRPr="008C5434" w:rsidRDefault="00A17532" w:rsidP="00A17532">
            <w:pPr>
              <w:pStyle w:val="PargrafodaLista"/>
              <w:numPr>
                <w:ilvl w:val="0"/>
                <w:numId w:val="178"/>
              </w:numPr>
            </w:pPr>
            <w:r w:rsidRPr="008C5434">
              <w:t xml:space="preserve">LAWSON, T.; Álgebra Linear. </w:t>
            </w:r>
            <w:proofErr w:type="gramStart"/>
            <w:r w:rsidRPr="008C5434">
              <w:t>Editora Edgard Blücher</w:t>
            </w:r>
            <w:proofErr w:type="gramEnd"/>
            <w:r w:rsidRPr="008C5434">
              <w:t>, 1997.</w:t>
            </w:r>
          </w:p>
          <w:p w:rsidR="00A17532" w:rsidRDefault="00A17532" w:rsidP="00A17532">
            <w:pPr>
              <w:pStyle w:val="PargrafodaLista"/>
              <w:ind w:firstLine="0"/>
            </w:pPr>
            <w:r w:rsidRPr="008C5434">
              <w:t xml:space="preserve">SANTOS, Nathan Moreira dos. Vetores e </w:t>
            </w:r>
            <w:proofErr w:type="gramStart"/>
            <w:r w:rsidRPr="008C5434">
              <w:t>matrizes:</w:t>
            </w:r>
            <w:proofErr w:type="gramEnd"/>
            <w:r w:rsidRPr="008C5434">
              <w:t>uma introdução à Álgebra Linear. Quarta edição. Editora Thomson, 2007.</w:t>
            </w:r>
          </w:p>
        </w:tc>
      </w:tr>
    </w:tbl>
    <w:tbl>
      <w:tblPr>
        <w:tblStyle w:val="GradeClara-nfase3"/>
        <w:tblW w:w="9039" w:type="dxa"/>
        <w:tblLayout w:type="fixed"/>
        <w:tblLook w:val="04A0" w:firstRow="1" w:lastRow="0" w:firstColumn="1" w:lastColumn="0" w:noHBand="0" w:noVBand="1"/>
      </w:tblPr>
      <w:tblGrid>
        <w:gridCol w:w="9039"/>
      </w:tblGrid>
      <w:tr w:rsidR="00A17532" w:rsidRPr="00A03AA0" w:rsidTr="00A17532">
        <w:trPr>
          <w:cnfStyle w:val="100000000000" w:firstRow="1" w:lastRow="0" w:firstColumn="0" w:lastColumn="0" w:oddVBand="0" w:evenVBand="0" w:oddHBand="0" w:evenHBand="0" w:firstRowFirstColumn="0" w:firstRowLastColumn="0" w:lastRowFirstColumn="0" w:lastRowLastColumn="0"/>
          <w:trHeight w:hRule="exact" w:val="879"/>
        </w:trPr>
        <w:tc>
          <w:tcPr>
            <w:cnfStyle w:val="001000000000" w:firstRow="0" w:lastRow="0" w:firstColumn="1" w:lastColumn="0" w:oddVBand="0" w:evenVBand="0" w:oddHBand="0" w:evenHBand="0" w:firstRowFirstColumn="0" w:firstRowLastColumn="0" w:lastRowFirstColumn="0" w:lastRowLastColumn="0"/>
            <w:tcW w:w="9039" w:type="dxa"/>
          </w:tcPr>
          <w:p w:rsidR="00A17532" w:rsidRPr="00A440C6" w:rsidRDefault="00A17532" w:rsidP="00A17532">
            <w:pPr>
              <w:rPr>
                <w:b w:val="0"/>
              </w:rPr>
            </w:pPr>
            <w:r w:rsidRPr="00A440C6">
              <w:rPr>
                <w:b w:val="0"/>
              </w:rPr>
              <w:t xml:space="preserve">Observação: compartilhada com </w:t>
            </w:r>
            <w:r>
              <w:rPr>
                <w:b w:val="0"/>
              </w:rPr>
              <w:t>o Bacharelado em M</w:t>
            </w:r>
            <w:r w:rsidRPr="00A440C6">
              <w:rPr>
                <w:b w:val="0"/>
              </w:rPr>
              <w:t>atemática</w:t>
            </w:r>
          </w:p>
        </w:tc>
      </w:tr>
    </w:tbl>
    <w:p w:rsidR="00A17532" w:rsidRDefault="00A17532" w:rsidP="00A17532">
      <w:pPr>
        <w:rPr>
          <w:rFonts w:asciiTheme="minorHAnsi" w:hAnsiTheme="minorHAnsi"/>
          <w:lang w:eastAsia="pt-BR"/>
        </w:rPr>
      </w:pPr>
    </w:p>
    <w:p w:rsidR="00A17532" w:rsidRPr="00433049" w:rsidRDefault="00A17532" w:rsidP="00A17532">
      <w:pPr>
        <w:rPr>
          <w:rFonts w:asciiTheme="minorHAnsi" w:hAnsiTheme="minorHAnsi"/>
          <w:lang w:eastAsia="pt-BR"/>
        </w:rPr>
      </w:pPr>
    </w:p>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B15176"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B15176" w:rsidRDefault="00A17532" w:rsidP="00A17532">
            <w:pPr>
              <w:spacing w:before="0" w:after="0"/>
              <w:jc w:val="center"/>
              <w:rPr>
                <w:b/>
              </w:rPr>
            </w:pPr>
            <w:r w:rsidRPr="00B15176">
              <w:rPr>
                <w:b/>
              </w:rPr>
              <w:t>Algoritmos e Estruturas de Dados I</w:t>
            </w:r>
          </w:p>
        </w:tc>
      </w:tr>
      <w:tr w:rsidR="00A17532" w:rsidRPr="00245975"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245975" w:rsidRDefault="00A17532" w:rsidP="00A17532">
            <w:pPr>
              <w:rPr>
                <w:rFonts w:asciiTheme="minorHAnsi" w:hAnsiTheme="minorHAnsi"/>
                <w:color w:val="000000"/>
              </w:rPr>
            </w:pPr>
            <w:r w:rsidRPr="00FC4195">
              <w:t>MCTA001-</w:t>
            </w:r>
            <w:r>
              <w:t>15</w:t>
            </w:r>
          </w:p>
        </w:tc>
        <w:tc>
          <w:tcPr>
            <w:tcW w:w="2330" w:type="dxa"/>
          </w:tcPr>
          <w:p w:rsidR="00A17532" w:rsidRPr="00245975" w:rsidRDefault="00A17532" w:rsidP="00A1753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r w:rsidRPr="00245975">
              <w:rPr>
                <w:rFonts w:asciiTheme="minorHAnsi" w:hAnsiTheme="minorHAnsi"/>
                <w:color w:val="000000"/>
              </w:rPr>
              <w:t>(2-2-4)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245975" w:rsidRDefault="00A17532" w:rsidP="00A17532">
            <w:pPr>
              <w:rPr>
                <w:rFonts w:asciiTheme="minorHAnsi" w:hAnsiTheme="minorHAnsi"/>
                <w:color w:val="000000"/>
              </w:rPr>
            </w:pPr>
            <w:r w:rsidRPr="00245975">
              <w:rPr>
                <w:rFonts w:asciiTheme="minorHAnsi" w:hAnsiTheme="minorHAnsi"/>
                <w:color w:val="000000"/>
              </w:rPr>
              <w:t>6º. Período</w:t>
            </w:r>
          </w:p>
        </w:tc>
        <w:tc>
          <w:tcPr>
            <w:tcW w:w="2331" w:type="dxa"/>
          </w:tcPr>
          <w:p w:rsidR="00A17532" w:rsidRPr="00245975" w:rsidRDefault="00A17532" w:rsidP="00A1753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r>
              <w:rPr>
                <w:rFonts w:asciiTheme="minorHAnsi" w:hAnsiTheme="minorHAnsi"/>
                <w:color w:val="000000"/>
              </w:rPr>
              <w:t>Obrigatória</w:t>
            </w:r>
          </w:p>
        </w:tc>
      </w:tr>
      <w:tr w:rsidR="00A17532" w:rsidRPr="00245975"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FC4195" w:rsidRDefault="00A17532" w:rsidP="00A17532">
            <w:pPr>
              <w:rPr>
                <w:rFonts w:asciiTheme="minorHAnsi" w:hAnsiTheme="minorHAnsi"/>
                <w:color w:val="000000"/>
              </w:rPr>
            </w:pPr>
            <w:r>
              <w:rPr>
                <w:rFonts w:asciiTheme="minorHAnsi" w:hAnsiTheme="minorHAnsi"/>
                <w:color w:val="000000"/>
              </w:rPr>
              <w:t>Recomendação:</w:t>
            </w:r>
          </w:p>
        </w:tc>
        <w:tc>
          <w:tcPr>
            <w:tcW w:w="6991" w:type="dxa"/>
            <w:gridSpan w:val="3"/>
          </w:tcPr>
          <w:p w:rsidR="00A17532" w:rsidRPr="00245975" w:rsidRDefault="00A17532" w:rsidP="00A1753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193793">
              <w:rPr>
                <w:rFonts w:asciiTheme="minorHAnsi" w:hAnsiTheme="minorHAnsi"/>
                <w:color w:val="000000"/>
              </w:rPr>
              <w:t>Programação Estruturada</w:t>
            </w:r>
          </w:p>
        </w:tc>
      </w:tr>
      <w:tr w:rsidR="00A17532" w:rsidRPr="00245975" w:rsidTr="00A17532">
        <w:trPr>
          <w:trHeight w:val="1158"/>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Default="00A17532" w:rsidP="00A17532">
            <w:pPr>
              <w:ind w:left="221"/>
              <w:rPr>
                <w:rFonts w:asciiTheme="minorHAnsi" w:hAnsiTheme="minorHAnsi" w:cs="Times New Roman"/>
                <w:color w:val="000000"/>
              </w:rPr>
            </w:pPr>
            <w:r w:rsidRPr="00245975">
              <w:rPr>
                <w:rFonts w:asciiTheme="minorHAnsi" w:hAnsiTheme="minorHAnsi" w:cs="Times New Roman"/>
                <w:color w:val="000000"/>
              </w:rPr>
              <w:t>Ementa:</w:t>
            </w:r>
          </w:p>
          <w:p w:rsidR="00A17532" w:rsidRPr="00245975" w:rsidRDefault="00A17532" w:rsidP="00A17532">
            <w:pPr>
              <w:ind w:left="221"/>
              <w:rPr>
                <w:rFonts w:asciiTheme="minorHAnsi" w:hAnsiTheme="minorHAnsi" w:cs="Times New Roman"/>
                <w:color w:val="000000"/>
              </w:rPr>
            </w:pPr>
            <w:r w:rsidRPr="00245975">
              <w:rPr>
                <w:rFonts w:asciiTheme="minorHAnsi" w:hAnsiTheme="minorHAnsi"/>
                <w:color w:val="000000"/>
              </w:rPr>
              <w:t>Breve introdução à linguagem C. Noções básicas de análise de complexidade de tempo de algoritmos. Estruturas lineares: busca e ordenação. Árvores de busca. Árvores balanceadas.</w:t>
            </w:r>
          </w:p>
        </w:tc>
      </w:tr>
      <w:tr w:rsidR="00A17532" w:rsidRPr="00245975" w:rsidTr="00A17532">
        <w:trPr>
          <w:cnfStyle w:val="000000100000" w:firstRow="0" w:lastRow="0" w:firstColumn="0" w:lastColumn="0" w:oddVBand="0" w:evenVBand="0" w:oddHBand="1" w:evenHBand="0" w:firstRowFirstColumn="0" w:firstRowLastColumn="0" w:lastRowFirstColumn="0" w:lastRowLastColumn="0"/>
          <w:trHeight w:val="2839"/>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245975" w:rsidRDefault="00A17532" w:rsidP="00A17532">
            <w:pPr>
              <w:ind w:left="221"/>
              <w:rPr>
                <w:rFonts w:asciiTheme="minorHAnsi" w:hAnsiTheme="minorHAnsi"/>
                <w:color w:val="000000"/>
              </w:rPr>
            </w:pPr>
            <w:r w:rsidRPr="00245975">
              <w:rPr>
                <w:rFonts w:asciiTheme="minorHAnsi" w:hAnsiTheme="minorHAnsi"/>
                <w:color w:val="000000"/>
              </w:rPr>
              <w:t>BIBLIOGRAFIA BÁSICA:</w:t>
            </w:r>
          </w:p>
          <w:p w:rsidR="00A17532" w:rsidRPr="00FC4195" w:rsidRDefault="00A17532" w:rsidP="00A17532">
            <w:pPr>
              <w:pStyle w:val="PargrafodaLista"/>
              <w:numPr>
                <w:ilvl w:val="1"/>
                <w:numId w:val="179"/>
              </w:numPr>
              <w:rPr>
                <w:rFonts w:asciiTheme="minorHAnsi" w:hAnsiTheme="minorHAnsi"/>
                <w:color w:val="000000"/>
              </w:rPr>
            </w:pPr>
            <w:r w:rsidRPr="00FC4195">
              <w:rPr>
                <w:rFonts w:asciiTheme="minorHAnsi" w:hAnsiTheme="minorHAnsi"/>
                <w:color w:val="000000"/>
              </w:rPr>
              <w:t xml:space="preserve">CORMEN T. H </w:t>
            </w:r>
            <w:proofErr w:type="gramStart"/>
            <w:r w:rsidRPr="00FC4195">
              <w:rPr>
                <w:rFonts w:asciiTheme="minorHAnsi" w:hAnsiTheme="minorHAnsi"/>
                <w:color w:val="000000"/>
              </w:rPr>
              <w:t>et</w:t>
            </w:r>
            <w:proofErr w:type="gramEnd"/>
            <w:r w:rsidRPr="00FC4195">
              <w:rPr>
                <w:rFonts w:asciiTheme="minorHAnsi" w:hAnsiTheme="minorHAnsi"/>
                <w:color w:val="000000"/>
              </w:rPr>
              <w:t xml:space="preserve"> al., “Algoritmos: Teoria e Prática”. Rio de Janeiro: </w:t>
            </w:r>
            <w:proofErr w:type="gramStart"/>
            <w:r w:rsidRPr="00FC4195">
              <w:rPr>
                <w:rFonts w:asciiTheme="minorHAnsi" w:hAnsiTheme="minorHAnsi"/>
                <w:color w:val="000000"/>
              </w:rPr>
              <w:t>Editora Campus</w:t>
            </w:r>
            <w:proofErr w:type="gramEnd"/>
            <w:r w:rsidRPr="00FC4195">
              <w:rPr>
                <w:rFonts w:asciiTheme="minorHAnsi" w:hAnsiTheme="minorHAnsi"/>
                <w:color w:val="000000"/>
              </w:rPr>
              <w:t>, 2ª edição, 2002</w:t>
            </w:r>
          </w:p>
          <w:p w:rsidR="00A17532" w:rsidRPr="008C5434" w:rsidRDefault="00A17532" w:rsidP="00A17532">
            <w:pPr>
              <w:pStyle w:val="PargrafodaLista"/>
              <w:numPr>
                <w:ilvl w:val="1"/>
                <w:numId w:val="179"/>
              </w:numPr>
              <w:spacing w:before="0"/>
              <w:rPr>
                <w:rFonts w:asciiTheme="minorHAnsi" w:hAnsiTheme="minorHAnsi"/>
                <w:color w:val="000000"/>
                <w:lang w:val="en-US"/>
              </w:rPr>
            </w:pPr>
            <w:r w:rsidRPr="00FC4195">
              <w:rPr>
                <w:rFonts w:asciiTheme="minorHAnsi" w:hAnsiTheme="minorHAnsi"/>
                <w:color w:val="000000"/>
                <w:lang w:val="en-US"/>
              </w:rPr>
              <w:t xml:space="preserve">KNUTH D.E. “The Art of Computer Programming”. vols. </w:t>
            </w:r>
            <w:r w:rsidRPr="008C5434">
              <w:rPr>
                <w:rFonts w:asciiTheme="minorHAnsi" w:hAnsiTheme="minorHAnsi"/>
                <w:color w:val="000000"/>
                <w:lang w:val="en-US"/>
              </w:rPr>
              <w:t>1 e 3, Addison-Wesley, 1973</w:t>
            </w:r>
            <w:r w:rsidRPr="008C5434">
              <w:rPr>
                <w:rFonts w:asciiTheme="minorHAnsi" w:hAnsiTheme="minorHAnsi"/>
                <w:color w:val="000000"/>
                <w:lang w:val="en-US"/>
              </w:rPr>
              <w:br/>
            </w:r>
          </w:p>
          <w:p w:rsidR="00A17532" w:rsidRPr="00CA3E27" w:rsidRDefault="00A17532" w:rsidP="00A17532">
            <w:pPr>
              <w:pStyle w:val="PargrafodaLista"/>
              <w:numPr>
                <w:ilvl w:val="1"/>
                <w:numId w:val="179"/>
              </w:numPr>
              <w:spacing w:before="0"/>
              <w:rPr>
                <w:rFonts w:asciiTheme="minorHAnsi" w:hAnsiTheme="minorHAnsi" w:cs="Times New Roman"/>
                <w:color w:val="000000"/>
              </w:rPr>
            </w:pPr>
            <w:r w:rsidRPr="00FC4195">
              <w:rPr>
                <w:rFonts w:asciiTheme="minorHAnsi" w:hAnsiTheme="minorHAnsi"/>
                <w:color w:val="000000"/>
              </w:rPr>
              <w:t xml:space="preserve">ZIVIANI N. “Projeto de Algoritmos com </w:t>
            </w:r>
            <w:proofErr w:type="gramStart"/>
            <w:r w:rsidRPr="00FC4195">
              <w:rPr>
                <w:rFonts w:asciiTheme="minorHAnsi" w:hAnsiTheme="minorHAnsi"/>
                <w:color w:val="000000"/>
              </w:rPr>
              <w:t>implementação</w:t>
            </w:r>
            <w:proofErr w:type="gramEnd"/>
            <w:r w:rsidRPr="00FC4195">
              <w:rPr>
                <w:rFonts w:asciiTheme="minorHAnsi" w:hAnsiTheme="minorHAnsi"/>
                <w:color w:val="000000"/>
              </w:rPr>
              <w:t xml:space="preserve"> em Java e C++”. São Paulo: Editora Thomson, 1ª edição, 2007.</w:t>
            </w:r>
          </w:p>
          <w:p w:rsidR="00A17532" w:rsidRPr="00FC4195" w:rsidRDefault="00A17532" w:rsidP="00A17532">
            <w:pPr>
              <w:pStyle w:val="PargrafodaLista"/>
              <w:numPr>
                <w:ilvl w:val="1"/>
                <w:numId w:val="179"/>
              </w:numPr>
              <w:rPr>
                <w:rFonts w:asciiTheme="minorHAnsi" w:hAnsiTheme="minorHAnsi" w:cs="Times New Roman"/>
                <w:color w:val="000000"/>
              </w:rPr>
            </w:pPr>
            <w:r w:rsidRPr="00CA3E27">
              <w:rPr>
                <w:rFonts w:asciiTheme="minorHAnsi" w:hAnsiTheme="minorHAnsi" w:cs="Times New Roman"/>
                <w:color w:val="000000"/>
              </w:rPr>
              <w:t>SZWARCFITER, J.L.; Markenzon, L. Estruturas de dados e seus algoritmos. Editora LTC, 3a edição, 1994.</w:t>
            </w:r>
          </w:p>
        </w:tc>
      </w:tr>
      <w:tr w:rsidR="00A17532" w:rsidRPr="00245975" w:rsidTr="00A17532">
        <w:trPr>
          <w:trHeight w:val="2556"/>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245975" w:rsidRDefault="00A17532" w:rsidP="00A17532">
            <w:pPr>
              <w:ind w:left="221"/>
              <w:rPr>
                <w:rFonts w:asciiTheme="minorHAnsi" w:hAnsiTheme="minorHAnsi"/>
                <w:color w:val="000000"/>
              </w:rPr>
            </w:pPr>
            <w:r w:rsidRPr="00245975">
              <w:rPr>
                <w:rFonts w:asciiTheme="minorHAnsi" w:hAnsiTheme="minorHAnsi"/>
                <w:color w:val="000000"/>
              </w:rPr>
              <w:t>BIBLIOGRAFIA COMPLEMENTAR:</w:t>
            </w:r>
          </w:p>
          <w:p w:rsidR="00A17532" w:rsidRPr="00FC4195" w:rsidRDefault="00A17532" w:rsidP="00A17532">
            <w:pPr>
              <w:pStyle w:val="PargrafodaLista"/>
              <w:numPr>
                <w:ilvl w:val="1"/>
                <w:numId w:val="180"/>
              </w:numPr>
              <w:rPr>
                <w:rFonts w:asciiTheme="minorHAnsi" w:hAnsiTheme="minorHAnsi"/>
                <w:color w:val="000000"/>
              </w:rPr>
            </w:pPr>
            <w:r w:rsidRPr="008C5434">
              <w:rPr>
                <w:rFonts w:asciiTheme="minorHAnsi" w:hAnsiTheme="minorHAnsi"/>
                <w:color w:val="000000"/>
              </w:rPr>
              <w:t>RODRIGUES</w:t>
            </w:r>
            <w:r w:rsidRPr="00FC4195">
              <w:rPr>
                <w:rFonts w:asciiTheme="minorHAnsi" w:hAnsiTheme="minorHAnsi"/>
                <w:color w:val="000000"/>
              </w:rPr>
              <w:t xml:space="preserve"> P., Pereira P., Sousa M., “Programação em C++: Algoritmos e Estruturas de Dados</w:t>
            </w:r>
            <w:proofErr w:type="gramStart"/>
            <w:r w:rsidRPr="00FC4195">
              <w:rPr>
                <w:rFonts w:asciiTheme="minorHAnsi" w:hAnsiTheme="minorHAnsi"/>
                <w:color w:val="000000"/>
              </w:rPr>
              <w:t>” ,</w:t>
            </w:r>
            <w:proofErr w:type="gramEnd"/>
            <w:r w:rsidRPr="00FC4195">
              <w:rPr>
                <w:rFonts w:asciiTheme="minorHAnsi" w:hAnsiTheme="minorHAnsi"/>
                <w:color w:val="000000"/>
              </w:rPr>
              <w:t xml:space="preserve"> FCA Editora de Informática, 2000</w:t>
            </w:r>
          </w:p>
          <w:p w:rsidR="00A17532" w:rsidRPr="00FC4195" w:rsidRDefault="00A17532" w:rsidP="00A17532">
            <w:pPr>
              <w:pStyle w:val="PargrafodaLista"/>
              <w:numPr>
                <w:ilvl w:val="1"/>
                <w:numId w:val="180"/>
              </w:numPr>
              <w:rPr>
                <w:rFonts w:asciiTheme="minorHAnsi" w:hAnsiTheme="minorHAnsi"/>
                <w:color w:val="000000"/>
                <w:lang w:val="en-US"/>
              </w:rPr>
            </w:pPr>
            <w:r w:rsidRPr="00FC4195">
              <w:rPr>
                <w:rFonts w:asciiTheme="minorHAnsi" w:hAnsiTheme="minorHAnsi"/>
                <w:color w:val="000000"/>
                <w:lang w:val="en-US"/>
              </w:rPr>
              <w:t>SEDGEWICK, R. “Algorithms in C++” (Parts 1-4), Addison-Wesley, 3ª edição, 1998</w:t>
            </w:r>
          </w:p>
          <w:p w:rsidR="00A17532" w:rsidRPr="008C5434" w:rsidRDefault="00A17532" w:rsidP="00A17532">
            <w:pPr>
              <w:pStyle w:val="PargrafodaLista"/>
              <w:numPr>
                <w:ilvl w:val="1"/>
                <w:numId w:val="180"/>
              </w:numPr>
              <w:rPr>
                <w:rFonts w:asciiTheme="minorHAnsi" w:hAnsiTheme="minorHAnsi"/>
                <w:color w:val="000000"/>
              </w:rPr>
            </w:pPr>
            <w:r w:rsidRPr="00FC4195">
              <w:rPr>
                <w:rFonts w:asciiTheme="minorHAnsi" w:hAnsiTheme="minorHAnsi"/>
                <w:color w:val="000000"/>
              </w:rPr>
              <w:t>TENENBAUM, A. M., Langsam Y</w:t>
            </w:r>
            <w:proofErr w:type="gramStart"/>
            <w:r w:rsidRPr="00FC4195">
              <w:rPr>
                <w:rFonts w:asciiTheme="minorHAnsi" w:hAnsiTheme="minorHAnsi"/>
                <w:color w:val="000000"/>
              </w:rPr>
              <w:t>.,</w:t>
            </w:r>
            <w:proofErr w:type="gramEnd"/>
            <w:r w:rsidRPr="00FC4195">
              <w:rPr>
                <w:rFonts w:asciiTheme="minorHAnsi" w:hAnsiTheme="minorHAnsi"/>
                <w:color w:val="000000"/>
              </w:rPr>
              <w:t xml:space="preserve"> Augenstein M. J. “Estruturas de Dados Usando C”. Editora </w:t>
            </w:r>
            <w:r w:rsidRPr="008C5434">
              <w:rPr>
                <w:rFonts w:asciiTheme="minorHAnsi" w:hAnsiTheme="minorHAnsi"/>
                <w:color w:val="000000"/>
              </w:rPr>
              <w:t xml:space="preserve">Pearson Makron Books. </w:t>
            </w:r>
          </w:p>
          <w:p w:rsidR="00A17532" w:rsidRPr="00FC4195" w:rsidRDefault="00A17532" w:rsidP="00A17532">
            <w:pPr>
              <w:pStyle w:val="PargrafodaLista"/>
              <w:numPr>
                <w:ilvl w:val="1"/>
                <w:numId w:val="180"/>
              </w:numPr>
              <w:rPr>
                <w:rFonts w:asciiTheme="minorHAnsi" w:hAnsiTheme="minorHAnsi"/>
                <w:color w:val="000000"/>
              </w:rPr>
            </w:pPr>
            <w:r w:rsidRPr="0077204E">
              <w:rPr>
                <w:rFonts w:asciiTheme="minorHAnsi" w:hAnsiTheme="minorHAnsi"/>
                <w:color w:val="000000"/>
              </w:rPr>
              <w:t xml:space="preserve">DROZDEK Adam. </w:t>
            </w:r>
            <w:r w:rsidRPr="00FC4195">
              <w:rPr>
                <w:rFonts w:asciiTheme="minorHAnsi" w:hAnsiTheme="minorHAnsi"/>
                <w:color w:val="000000"/>
              </w:rPr>
              <w:t>“Estrutura de dados e Algoritmos em C++”. Thomson Learning, 2002</w:t>
            </w:r>
            <w:r>
              <w:rPr>
                <w:rFonts w:asciiTheme="minorHAnsi" w:hAnsiTheme="minorHAnsi"/>
                <w:color w:val="000000"/>
              </w:rPr>
              <w:t>.</w:t>
            </w:r>
          </w:p>
        </w:tc>
      </w:tr>
    </w:tbl>
    <w:p w:rsidR="00A17532" w:rsidRDefault="00A17532" w:rsidP="00A17532">
      <w:pPr>
        <w:rPr>
          <w:lang w:eastAsia="pt-BR"/>
        </w:rPr>
      </w:pPr>
    </w:p>
    <w:p w:rsidR="00A17532" w:rsidRDefault="00A17532" w:rsidP="00A17532">
      <w:pPr>
        <w:rPr>
          <w:lang w:eastAsia="pt-BR"/>
        </w:rPr>
      </w:pPr>
    </w:p>
    <w:p w:rsidR="00A17532" w:rsidRDefault="00A17532" w:rsidP="00A17532">
      <w:pPr>
        <w:rPr>
          <w:lang w:eastAsia="pt-BR"/>
        </w:rPr>
      </w:pPr>
    </w:p>
    <w:p w:rsidR="00A17532" w:rsidRDefault="00A17532" w:rsidP="00A17532">
      <w:pPr>
        <w:rPr>
          <w:lang w:eastAsia="pt-BR"/>
        </w:rPr>
      </w:pPr>
    </w:p>
    <w:p w:rsidR="00A17532" w:rsidRDefault="00A17532" w:rsidP="00A17532">
      <w:pPr>
        <w:rPr>
          <w:lang w:eastAsia="pt-BR"/>
        </w:rPr>
      </w:pPr>
    </w:p>
    <w:p w:rsidR="00A17532" w:rsidRDefault="00A17532" w:rsidP="00A17532">
      <w:pPr>
        <w:rPr>
          <w:lang w:eastAsia="pt-BR"/>
        </w:rPr>
      </w:pPr>
    </w:p>
    <w:p w:rsidR="00A17532" w:rsidRDefault="00A17532" w:rsidP="00A17532">
      <w:pPr>
        <w:rPr>
          <w:lang w:eastAsia="pt-BR"/>
        </w:rPr>
      </w:pPr>
    </w:p>
    <w:p w:rsidR="00A17532" w:rsidRDefault="00A17532" w:rsidP="00A17532">
      <w:pPr>
        <w:rPr>
          <w:lang w:eastAsia="pt-BR"/>
        </w:rPr>
      </w:pPr>
    </w:p>
    <w:p w:rsidR="00A17532" w:rsidRPr="00A03AA0" w:rsidRDefault="00A17532" w:rsidP="00A17532">
      <w:pPr>
        <w:rPr>
          <w:lang w:eastAsia="pt-BR"/>
        </w:rPr>
      </w:pPr>
    </w:p>
    <w:tbl>
      <w:tblPr>
        <w:tblStyle w:val="ListaClara-nfase3"/>
        <w:tblW w:w="9321" w:type="dxa"/>
        <w:tblLook w:val="0000" w:firstRow="0" w:lastRow="0" w:firstColumn="0" w:lastColumn="0" w:noHBand="0" w:noVBand="0"/>
      </w:tblPr>
      <w:tblGrid>
        <w:gridCol w:w="2330"/>
        <w:gridCol w:w="2330"/>
        <w:gridCol w:w="2330"/>
        <w:gridCol w:w="2331"/>
      </w:tblGrid>
      <w:tr w:rsidR="00A17532" w:rsidRPr="00A03AA0" w:rsidTr="00A17532">
        <w:trPr>
          <w:cnfStyle w:val="000000100000" w:firstRow="0" w:lastRow="0" w:firstColumn="0" w:lastColumn="0" w:oddVBand="0" w:evenVBand="0" w:oddHBand="1" w:evenHBand="0" w:firstRowFirstColumn="0" w:firstRowLastColumn="0" w:lastRowFirstColumn="0" w:lastRowLastColumn="0"/>
          <w:trHeight w:val="408"/>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4A40A6" w:rsidRDefault="00A17532" w:rsidP="00A17532">
            <w:pPr>
              <w:jc w:val="center"/>
              <w:rPr>
                <w:b/>
                <w:color w:val="000000"/>
              </w:rPr>
            </w:pPr>
            <w:r w:rsidRPr="004A40A6">
              <w:rPr>
                <w:b/>
              </w:rPr>
              <w:lastRenderedPageBreak/>
              <w:t>Algoritmos e Estruturas de Dados II</w:t>
            </w:r>
          </w:p>
        </w:tc>
      </w:tr>
      <w:tr w:rsidR="00A17532" w:rsidRPr="00A03AA0" w:rsidTr="00A17532">
        <w:trPr>
          <w:trHeight w:val="649"/>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pPr>
              <w:ind w:firstLine="0"/>
              <w:jc w:val="center"/>
            </w:pPr>
            <w:r>
              <w:t>MCTA002</w:t>
            </w:r>
            <w:r w:rsidRPr="00D360B0">
              <w:t>-13</w:t>
            </w:r>
          </w:p>
        </w:tc>
        <w:tc>
          <w:tcPr>
            <w:tcW w:w="2330"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rsidRPr="00A03AA0">
              <w:t xml:space="preserve"> (2-2-4)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rsidRPr="00A03AA0">
              <w:t>7º. Período</w:t>
            </w:r>
          </w:p>
        </w:tc>
        <w:tc>
          <w:tcPr>
            <w:tcW w:w="2331"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rsidRPr="00A03AA0">
              <w:t>Obrigatória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Recomendação:</w:t>
            </w:r>
          </w:p>
        </w:tc>
        <w:tc>
          <w:tcPr>
            <w:tcW w:w="6991" w:type="dxa"/>
            <w:gridSpan w:val="3"/>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rsidRPr="00A03AA0">
              <w:t xml:space="preserve"> Algoritmos e Estruturas de Dados I</w:t>
            </w:r>
          </w:p>
        </w:tc>
      </w:tr>
      <w:tr w:rsidR="00A17532" w:rsidRPr="00A03AA0" w:rsidTr="00A17532">
        <w:trPr>
          <w:trHeight w:val="1872"/>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rsidRPr="00A03AA0">
              <w:t>Ementa:</w:t>
            </w:r>
          </w:p>
          <w:p w:rsidR="00A17532" w:rsidRPr="00A03AA0" w:rsidRDefault="00A17532" w:rsidP="00A17532">
            <w:r w:rsidRPr="00A03AA0">
              <w:t>Hashing. Introdução a arquivos. Arquivos seqüenciais. Arquivos indexados. Arquivos de acesso direto. Prática de programação dos arquivos e das funções primitivas na resolução de problemas. Compressão de arquivos.</w:t>
            </w:r>
          </w:p>
        </w:tc>
      </w:tr>
      <w:tr w:rsidR="00A17532" w:rsidRPr="00A42E7D" w:rsidTr="00A17532">
        <w:trPr>
          <w:cnfStyle w:val="000000100000" w:firstRow="0" w:lastRow="0" w:firstColumn="0" w:lastColumn="0" w:oddVBand="0" w:evenVBand="0" w:oddHBand="1" w:evenHBand="0" w:firstRowFirstColumn="0" w:firstRowLastColumn="0" w:lastRowFirstColumn="0" w:lastRowLastColumn="0"/>
          <w:trHeight w:val="2916"/>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rsidRPr="00A03AA0">
              <w:t xml:space="preserve">Bibliografia Básica: </w:t>
            </w:r>
          </w:p>
          <w:p w:rsidR="00A17532" w:rsidRPr="00A03AA0" w:rsidRDefault="00A17532" w:rsidP="00A17532">
            <w:pPr>
              <w:pStyle w:val="PargrafodaLista"/>
              <w:numPr>
                <w:ilvl w:val="0"/>
                <w:numId w:val="186"/>
              </w:numPr>
            </w:pPr>
            <w:r w:rsidRPr="0077204E">
              <w:rPr>
                <w:lang w:val="en-US"/>
              </w:rPr>
              <w:t>Folk M.</w:t>
            </w:r>
            <w:proofErr w:type="gramStart"/>
            <w:r w:rsidRPr="0077204E">
              <w:rPr>
                <w:lang w:val="en-US"/>
              </w:rPr>
              <w:t>,,</w:t>
            </w:r>
            <w:proofErr w:type="gramEnd"/>
            <w:r w:rsidRPr="0077204E">
              <w:rPr>
                <w:lang w:val="en-US"/>
              </w:rPr>
              <w:t xml:space="preserve"> Zoellick B., Riccardi G. File Structures, An Object-Oriented Approach Using C++, Third Edition. </w:t>
            </w:r>
            <w:r w:rsidRPr="00A03AA0">
              <w:t>Addison-Wesley, 1998</w:t>
            </w:r>
          </w:p>
          <w:p w:rsidR="00A17532" w:rsidRPr="00A03AA0" w:rsidRDefault="00A17532" w:rsidP="00A17532">
            <w:pPr>
              <w:pStyle w:val="PargrafodaLista"/>
              <w:numPr>
                <w:ilvl w:val="0"/>
                <w:numId w:val="186"/>
              </w:numPr>
            </w:pPr>
            <w:r w:rsidRPr="00A03AA0">
              <w:t xml:space="preserve">Cormen T. H </w:t>
            </w:r>
            <w:proofErr w:type="gramStart"/>
            <w:r w:rsidRPr="00A03AA0">
              <w:t>et</w:t>
            </w:r>
            <w:proofErr w:type="gramEnd"/>
            <w:r w:rsidRPr="00A03AA0">
              <w:t xml:space="preserve"> al., Algoritmos: Teoria e Prática. Rio de Janeiro: </w:t>
            </w:r>
            <w:proofErr w:type="gramStart"/>
            <w:r w:rsidRPr="00A03AA0">
              <w:t>Editora Campus</w:t>
            </w:r>
            <w:proofErr w:type="gramEnd"/>
            <w:r w:rsidRPr="00A03AA0">
              <w:t>, 2ª edição, 2002</w:t>
            </w:r>
          </w:p>
          <w:p w:rsidR="00A17532" w:rsidRPr="00A03AA0" w:rsidRDefault="00A17532" w:rsidP="00A17532">
            <w:pPr>
              <w:pStyle w:val="PargrafodaLista"/>
              <w:numPr>
                <w:ilvl w:val="0"/>
                <w:numId w:val="186"/>
              </w:numPr>
            </w:pPr>
            <w:r w:rsidRPr="0077204E">
              <w:rPr>
                <w:lang w:val="en-US"/>
              </w:rPr>
              <w:t xml:space="preserve">Folk M., Zoellick B. File Structures, Second Edition. </w:t>
            </w:r>
            <w:r w:rsidRPr="00A03AA0">
              <w:t>Addison-Wesley, 1992</w:t>
            </w:r>
          </w:p>
        </w:tc>
      </w:tr>
      <w:tr w:rsidR="00A17532" w:rsidRPr="00A03AA0" w:rsidTr="00A17532">
        <w:trPr>
          <w:trHeight w:val="1510"/>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rsidRPr="00A03AA0">
              <w:t>Bibliografia Complementar:</w:t>
            </w:r>
          </w:p>
          <w:p w:rsidR="00A17532" w:rsidRDefault="00A17532" w:rsidP="00A17532">
            <w:pPr>
              <w:pStyle w:val="PargrafodaLista"/>
              <w:numPr>
                <w:ilvl w:val="0"/>
                <w:numId w:val="187"/>
              </w:numPr>
            </w:pPr>
            <w:r w:rsidRPr="00A03AA0">
              <w:t>Ziviani N. Projeto de Algoritmos com implementação em Java e C++</w:t>
            </w:r>
            <w:proofErr w:type="gramStart"/>
            <w:r w:rsidRPr="00A03AA0">
              <w:t>.</w:t>
            </w:r>
            <w:proofErr w:type="gramEnd"/>
            <w:r w:rsidRPr="00A03AA0">
              <w:t>São Paulo: Editora Thomson, 1ª edição, 2007</w:t>
            </w:r>
          </w:p>
          <w:p w:rsidR="00A17532" w:rsidRDefault="00A17532" w:rsidP="00A17532">
            <w:pPr>
              <w:pStyle w:val="PargrafodaLista"/>
              <w:numPr>
                <w:ilvl w:val="0"/>
                <w:numId w:val="187"/>
              </w:numPr>
            </w:pPr>
            <w:r w:rsidRPr="00BA0F43">
              <w:t>Szwarcfiter, J.L.; Markenzon, L. Estruturas de dados e seus algoritmos. Editora LTC, 3a edição, 1994.</w:t>
            </w:r>
          </w:p>
          <w:p w:rsidR="00A17532" w:rsidRDefault="00A17532" w:rsidP="00A17532">
            <w:pPr>
              <w:pStyle w:val="PargrafodaLista"/>
              <w:numPr>
                <w:ilvl w:val="0"/>
                <w:numId w:val="187"/>
              </w:numPr>
            </w:pPr>
            <w:r>
              <w:t>Rodrigues P., Pereira P., Sousa M., "Programação em C++: Algoritmos e Estruturas de Dados</w:t>
            </w:r>
            <w:proofErr w:type="gramStart"/>
            <w:r>
              <w:t>" ,</w:t>
            </w:r>
            <w:proofErr w:type="gramEnd"/>
            <w:r>
              <w:t xml:space="preserve"> FCA Editora de Informática, 2000</w:t>
            </w:r>
          </w:p>
          <w:p w:rsidR="00A17532" w:rsidRDefault="00A17532" w:rsidP="00A17532">
            <w:pPr>
              <w:pStyle w:val="PargrafodaLista"/>
              <w:numPr>
                <w:ilvl w:val="0"/>
                <w:numId w:val="187"/>
              </w:numPr>
            </w:pPr>
            <w:r>
              <w:t>Tenenbaum, A. M., Langsam Y</w:t>
            </w:r>
            <w:proofErr w:type="gramStart"/>
            <w:r>
              <w:t>.,</w:t>
            </w:r>
            <w:proofErr w:type="gramEnd"/>
            <w:r>
              <w:t xml:space="preserve"> Augenstein M. J. "Estruturas de Dados Usando C". Editora Pearson Makron Books. </w:t>
            </w:r>
          </w:p>
          <w:p w:rsidR="00A17532" w:rsidRPr="00A03AA0" w:rsidRDefault="00A17532" w:rsidP="00A17532">
            <w:pPr>
              <w:pStyle w:val="PargrafodaLista"/>
              <w:numPr>
                <w:ilvl w:val="0"/>
                <w:numId w:val="187"/>
              </w:numPr>
            </w:pPr>
            <w:r>
              <w:t>Drozdek Adam. "Estrutura de dados e Algoritmos em C++". Thomson Learning, 2002.</w:t>
            </w:r>
          </w:p>
        </w:tc>
      </w:tr>
    </w:tbl>
    <w:p w:rsidR="00A17532" w:rsidRDefault="00A17532" w:rsidP="00A17532"/>
    <w:p w:rsidR="00A17532" w:rsidRDefault="00A17532" w:rsidP="00A17532"/>
    <w:p w:rsidR="00A17532" w:rsidRDefault="00A17532" w:rsidP="00A17532"/>
    <w:p w:rsidR="00A17532" w:rsidRDefault="00A17532" w:rsidP="00A17532"/>
    <w:p w:rsidR="00A17532" w:rsidRDefault="00A17532" w:rsidP="00A17532"/>
    <w:p w:rsidR="00A17532" w:rsidRPr="00A03AA0" w:rsidRDefault="00A17532" w:rsidP="00A17532"/>
    <w:tbl>
      <w:tblPr>
        <w:tblStyle w:val="ListaClara-nfase3"/>
        <w:tblW w:w="9322" w:type="dxa"/>
        <w:tblLook w:val="0000" w:firstRow="0" w:lastRow="0" w:firstColumn="0" w:lastColumn="0" w:noHBand="0" w:noVBand="0"/>
      </w:tblPr>
      <w:tblGrid>
        <w:gridCol w:w="2255"/>
        <w:gridCol w:w="1521"/>
        <w:gridCol w:w="1682"/>
        <w:gridCol w:w="3864"/>
      </w:tblGrid>
      <w:tr w:rsidR="00A17532" w:rsidRPr="00A03AA0" w:rsidTr="00A17532">
        <w:trPr>
          <w:cnfStyle w:val="000000100000" w:firstRow="0" w:lastRow="0" w:firstColumn="0" w:lastColumn="0" w:oddVBand="0" w:evenVBand="0" w:oddHBand="1" w:evenHBand="0" w:firstRowFirstColumn="0" w:firstRowLastColumn="0" w:lastRowFirstColumn="0" w:lastRowLastColumn="0"/>
          <w:trHeight w:val="263"/>
        </w:trPr>
        <w:tc>
          <w:tcPr>
            <w:cnfStyle w:val="000010000000" w:firstRow="0" w:lastRow="0" w:firstColumn="0" w:lastColumn="0" w:oddVBand="1" w:evenVBand="0" w:oddHBand="0" w:evenHBand="0" w:firstRowFirstColumn="0" w:firstRowLastColumn="0" w:lastRowFirstColumn="0" w:lastRowLastColumn="0"/>
            <w:tcW w:w="9322" w:type="dxa"/>
            <w:gridSpan w:val="4"/>
            <w:shd w:val="clear" w:color="auto" w:fill="auto"/>
            <w:vAlign w:val="center"/>
          </w:tcPr>
          <w:p w:rsidR="00A17532" w:rsidRPr="004A40A6" w:rsidRDefault="00A17532" w:rsidP="00A17532">
            <w:pPr>
              <w:spacing w:before="0" w:after="0"/>
              <w:jc w:val="center"/>
              <w:rPr>
                <w:b/>
                <w:color w:val="000000"/>
              </w:rPr>
            </w:pPr>
            <w:r w:rsidRPr="004A40A6">
              <w:rPr>
                <w:b/>
              </w:rPr>
              <w:lastRenderedPageBreak/>
              <w:t>Análise de Algoritmos</w:t>
            </w:r>
          </w:p>
        </w:tc>
      </w:tr>
      <w:tr w:rsidR="00A17532" w:rsidRPr="00A03AA0" w:rsidTr="00A17532">
        <w:trPr>
          <w:trHeight w:val="797"/>
        </w:trPr>
        <w:tc>
          <w:tcPr>
            <w:cnfStyle w:val="000010000000" w:firstRow="0" w:lastRow="0" w:firstColumn="0" w:lastColumn="0" w:oddVBand="1" w:evenVBand="0" w:oddHBand="0" w:evenHBand="0" w:firstRowFirstColumn="0" w:firstRowLastColumn="0" w:lastRowFirstColumn="0" w:lastRowLastColumn="0"/>
            <w:tcW w:w="2255" w:type="dxa"/>
          </w:tcPr>
          <w:p w:rsidR="00A17532" w:rsidRPr="00A03AA0" w:rsidRDefault="00A17532" w:rsidP="00A17532">
            <w:pPr>
              <w:ind w:firstLine="0"/>
              <w:jc w:val="center"/>
            </w:pPr>
            <w:r>
              <w:t>MCTA003-13</w:t>
            </w:r>
          </w:p>
        </w:tc>
        <w:tc>
          <w:tcPr>
            <w:tcW w:w="1521" w:type="dxa"/>
          </w:tcPr>
          <w:p w:rsidR="00A17532" w:rsidRPr="00A03AA0" w:rsidRDefault="00A17532" w:rsidP="00A17532">
            <w:pPr>
              <w:ind w:firstLine="0"/>
              <w:jc w:val="center"/>
              <w:cnfStyle w:val="000000000000" w:firstRow="0" w:lastRow="0" w:firstColumn="0" w:lastColumn="0" w:oddVBand="0" w:evenVBand="0" w:oddHBand="0" w:evenHBand="0" w:firstRowFirstColumn="0" w:firstRowLastColumn="0" w:lastRowFirstColumn="0" w:lastRowLastColumn="0"/>
            </w:pPr>
            <w:r w:rsidRPr="00A03AA0">
              <w:t>(4-0-4)</w:t>
            </w:r>
          </w:p>
        </w:tc>
        <w:tc>
          <w:tcPr>
            <w:cnfStyle w:val="000010000000" w:firstRow="0" w:lastRow="0" w:firstColumn="0" w:lastColumn="0" w:oddVBand="1" w:evenVBand="0" w:oddHBand="0" w:evenHBand="0" w:firstRowFirstColumn="0" w:firstRowLastColumn="0" w:lastRowFirstColumn="0" w:lastRowLastColumn="0"/>
            <w:tcW w:w="1682" w:type="dxa"/>
          </w:tcPr>
          <w:p w:rsidR="00A17532" w:rsidRPr="00A03AA0" w:rsidRDefault="00A17532" w:rsidP="00A17532">
            <w:pPr>
              <w:jc w:val="center"/>
            </w:pPr>
            <w:r w:rsidRPr="00A03AA0">
              <w:t>9º. Período</w:t>
            </w:r>
          </w:p>
        </w:tc>
        <w:tc>
          <w:tcPr>
            <w:tcW w:w="3864" w:type="dxa"/>
          </w:tcPr>
          <w:p w:rsidR="00A17532" w:rsidRPr="00A03AA0" w:rsidRDefault="00A17532" w:rsidP="00A17532">
            <w:pPr>
              <w:jc w:val="center"/>
              <w:cnfStyle w:val="000000000000" w:firstRow="0" w:lastRow="0" w:firstColumn="0" w:lastColumn="0" w:oddVBand="0" w:evenVBand="0" w:oddHBand="0" w:evenHBand="0" w:firstRowFirstColumn="0" w:firstRowLastColumn="0" w:lastRowFirstColumn="0" w:lastRowLastColumn="0"/>
            </w:pPr>
            <w:r w:rsidRPr="00A03AA0">
              <w:t>Obrigatória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55" w:type="dxa"/>
          </w:tcPr>
          <w:p w:rsidR="00A17532" w:rsidRPr="00A03AA0" w:rsidRDefault="00A17532" w:rsidP="00A17532">
            <w:r>
              <w:t>Recomendação:</w:t>
            </w:r>
          </w:p>
        </w:tc>
        <w:tc>
          <w:tcPr>
            <w:tcW w:w="7067" w:type="dxa"/>
            <w:gridSpan w:val="3"/>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rsidRPr="00A03AA0">
              <w:t>Matemática Discreta e Algoritmos e Estrutura</w:t>
            </w:r>
            <w:r>
              <w:t>s</w:t>
            </w:r>
            <w:r w:rsidRPr="00A03AA0">
              <w:t xml:space="preserve"> de Dados I</w:t>
            </w:r>
          </w:p>
        </w:tc>
      </w:tr>
      <w:tr w:rsidR="00A17532" w:rsidRPr="00A03AA0" w:rsidTr="00A17532">
        <w:trPr>
          <w:trHeight w:val="1884"/>
        </w:trPr>
        <w:tc>
          <w:tcPr>
            <w:cnfStyle w:val="000010000000" w:firstRow="0" w:lastRow="0" w:firstColumn="0" w:lastColumn="0" w:oddVBand="1" w:evenVBand="0" w:oddHBand="0" w:evenHBand="0" w:firstRowFirstColumn="0" w:firstRowLastColumn="0" w:lastRowFirstColumn="0" w:lastRowLastColumn="0"/>
            <w:tcW w:w="9322" w:type="dxa"/>
            <w:gridSpan w:val="4"/>
          </w:tcPr>
          <w:p w:rsidR="00A17532" w:rsidRPr="00A03AA0" w:rsidRDefault="00A17532" w:rsidP="00A17532">
            <w:r w:rsidRPr="00A03AA0">
              <w:t>Ementa:</w:t>
            </w:r>
          </w:p>
          <w:p w:rsidR="00A17532" w:rsidRPr="00A03AA0" w:rsidRDefault="00A17532" w:rsidP="00A17532">
            <w:r w:rsidRPr="00A03AA0">
              <w:rPr>
                <w:rStyle w:val="txtarial8ptgray"/>
                <w:color w:val="000000"/>
              </w:rPr>
              <w:t xml:space="preserve">Conceitos básicos: recorrências, medidas de complexidade: melhor caso, caso médio e pior caso.  Técnicas gerais de projeto de algoritmos: divisão e </w:t>
            </w:r>
            <w:proofErr w:type="gramStart"/>
            <w:r w:rsidRPr="00A03AA0">
              <w:rPr>
                <w:rStyle w:val="txtarial8ptgray"/>
                <w:color w:val="000000"/>
              </w:rPr>
              <w:t>conquista,</w:t>
            </w:r>
            <w:proofErr w:type="gramEnd"/>
            <w:r w:rsidRPr="00A03AA0">
              <w:rPr>
                <w:rStyle w:val="txtarial8ptgray"/>
                <w:color w:val="000000"/>
              </w:rPr>
              <w:t xml:space="preserve"> método guloso e programação dinâmica. Classes de complexidade: P, NP e NP-completude.</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Height w:val="2424"/>
        </w:trPr>
        <w:tc>
          <w:tcPr>
            <w:cnfStyle w:val="000010000000" w:firstRow="0" w:lastRow="0" w:firstColumn="0" w:lastColumn="0" w:oddVBand="1" w:evenVBand="0" w:oddHBand="0" w:evenHBand="0" w:firstRowFirstColumn="0" w:firstRowLastColumn="0" w:lastRowFirstColumn="0" w:lastRowLastColumn="0"/>
            <w:tcW w:w="9322" w:type="dxa"/>
            <w:gridSpan w:val="4"/>
          </w:tcPr>
          <w:p w:rsidR="00A17532" w:rsidRPr="00A03AA0" w:rsidRDefault="00A17532" w:rsidP="00A17532">
            <w:r w:rsidRPr="00A03AA0">
              <w:t>Bibliografia Básica:</w:t>
            </w:r>
          </w:p>
          <w:p w:rsidR="00A17532" w:rsidRPr="00A03AA0" w:rsidRDefault="00A17532" w:rsidP="00A17532">
            <w:pPr>
              <w:pStyle w:val="PargrafodaLista"/>
              <w:numPr>
                <w:ilvl w:val="0"/>
                <w:numId w:val="191"/>
              </w:numPr>
            </w:pPr>
            <w:r w:rsidRPr="00A03AA0">
              <w:t xml:space="preserve">CORMEN, T. H </w:t>
            </w:r>
            <w:proofErr w:type="gramStart"/>
            <w:r w:rsidRPr="00A03AA0">
              <w:t>et</w:t>
            </w:r>
            <w:proofErr w:type="gramEnd"/>
            <w:r w:rsidRPr="00A03AA0">
              <w:t xml:space="preserve"> al., “Algoritmos: Teoria e Prática”, Rio de Janeiro: Editora Campus, 2ª edição, 2002.</w:t>
            </w:r>
          </w:p>
          <w:p w:rsidR="00A17532" w:rsidRDefault="00A17532" w:rsidP="00A17532">
            <w:pPr>
              <w:pStyle w:val="PargrafodaLista"/>
              <w:numPr>
                <w:ilvl w:val="0"/>
                <w:numId w:val="191"/>
              </w:numPr>
            </w:pPr>
            <w:r>
              <w:t>SZWARCFITER, L. MARKEZON, “Estruturas de Dados e seus Algoritmos”. Livros Técnicos e</w:t>
            </w:r>
          </w:p>
          <w:p w:rsidR="00A17532" w:rsidRDefault="00A17532" w:rsidP="00A17532">
            <w:pPr>
              <w:pStyle w:val="PargrafodaLista"/>
              <w:ind w:left="1077" w:firstLine="0"/>
            </w:pPr>
            <w:r>
              <w:t>Científicos, 1994.</w:t>
            </w:r>
          </w:p>
          <w:p w:rsidR="00A17532" w:rsidRPr="00A03AA0" w:rsidRDefault="00A17532" w:rsidP="00A17532">
            <w:pPr>
              <w:pStyle w:val="PargrafodaLista"/>
              <w:numPr>
                <w:ilvl w:val="0"/>
                <w:numId w:val="191"/>
              </w:numPr>
            </w:pPr>
            <w:r>
              <w:t xml:space="preserve">ZIVIANI, N., “Projeto de Algoritmos com </w:t>
            </w:r>
            <w:proofErr w:type="gramStart"/>
            <w:r>
              <w:t>implementação</w:t>
            </w:r>
            <w:proofErr w:type="gramEnd"/>
            <w:r>
              <w:t xml:space="preserve"> em Java e C++”, São Paulo: Editora Thomson, 1ª edição, 2007.</w:t>
            </w:r>
          </w:p>
        </w:tc>
      </w:tr>
      <w:tr w:rsidR="00A17532" w:rsidRPr="00A03AA0" w:rsidTr="00A17532">
        <w:trPr>
          <w:trHeight w:val="1356"/>
        </w:trPr>
        <w:tc>
          <w:tcPr>
            <w:cnfStyle w:val="000010000000" w:firstRow="0" w:lastRow="0" w:firstColumn="0" w:lastColumn="0" w:oddVBand="1" w:evenVBand="0" w:oddHBand="0" w:evenHBand="0" w:firstRowFirstColumn="0" w:firstRowLastColumn="0" w:lastRowFirstColumn="0" w:lastRowLastColumn="0"/>
            <w:tcW w:w="9322" w:type="dxa"/>
            <w:gridSpan w:val="4"/>
          </w:tcPr>
          <w:p w:rsidR="00A17532" w:rsidRPr="00A03AA0" w:rsidRDefault="00A17532" w:rsidP="00A17532">
            <w:r w:rsidRPr="00A03AA0">
              <w:t>Bibliografia Complementar:</w:t>
            </w:r>
          </w:p>
          <w:p w:rsidR="00A17532" w:rsidRDefault="00A17532" w:rsidP="00A17532">
            <w:pPr>
              <w:pStyle w:val="PargrafodaLista"/>
              <w:numPr>
                <w:ilvl w:val="0"/>
                <w:numId w:val="190"/>
              </w:numPr>
            </w:pPr>
            <w:r>
              <w:t>DASGUPTA, S.; PAPADIMITRIOU, C.; VAZIRANI, U. “Algoritmos”, McGraw-Hill, 2009.</w:t>
            </w:r>
          </w:p>
          <w:p w:rsidR="00A17532" w:rsidRPr="002446A4" w:rsidRDefault="00A17532" w:rsidP="00A17532">
            <w:pPr>
              <w:pStyle w:val="PargrafodaLista"/>
              <w:numPr>
                <w:ilvl w:val="0"/>
                <w:numId w:val="190"/>
              </w:numPr>
            </w:pPr>
            <w:r>
              <w:t xml:space="preserve">TOSCANI, L. V. e VELOSO, P. A. S., “Complexidade de Algoritmos”, UFRGS: Editora Sagra Luzzatto, </w:t>
            </w:r>
            <w:r w:rsidRPr="002446A4">
              <w:t xml:space="preserve">1ª. </w:t>
            </w:r>
            <w:r w:rsidRPr="002446A4">
              <w:rPr>
                <w:lang w:val="en-US"/>
              </w:rPr>
              <w:t>Edição, 2001.</w:t>
            </w:r>
          </w:p>
          <w:p w:rsidR="00A17532" w:rsidRPr="002446A4" w:rsidRDefault="00A17532" w:rsidP="00A17532">
            <w:pPr>
              <w:pStyle w:val="PargrafodaLista"/>
              <w:numPr>
                <w:ilvl w:val="0"/>
                <w:numId w:val="190"/>
              </w:numPr>
              <w:rPr>
                <w:lang w:val="en-US"/>
              </w:rPr>
            </w:pPr>
            <w:r w:rsidRPr="002446A4">
              <w:rPr>
                <w:lang w:val="en-US"/>
              </w:rPr>
              <w:t>GREENE, Daniel H.; KNUTH, Donald E. “Mathematics for the analysis of algorithms”. 3rd ed. Boston: Birkhäuser, 1990.</w:t>
            </w:r>
          </w:p>
          <w:p w:rsidR="00A17532" w:rsidRPr="0077204E" w:rsidRDefault="00A17532" w:rsidP="00A17532">
            <w:pPr>
              <w:pStyle w:val="PargrafodaLista"/>
              <w:numPr>
                <w:ilvl w:val="0"/>
                <w:numId w:val="190"/>
              </w:numPr>
              <w:rPr>
                <w:lang w:val="en-US"/>
              </w:rPr>
            </w:pPr>
            <w:r w:rsidRPr="002446A4">
              <w:rPr>
                <w:lang w:val="en-US"/>
              </w:rPr>
              <w:t xml:space="preserve">KNUTH, Donald Ervin. “The art of computer programming”. 3rd ed. </w:t>
            </w:r>
            <w:r w:rsidRPr="0077204E">
              <w:rPr>
                <w:lang w:val="en-US"/>
              </w:rPr>
              <w:t>Reading, Mass: AddisonWesley.</w:t>
            </w:r>
          </w:p>
          <w:p w:rsidR="00A17532" w:rsidRPr="002446A4" w:rsidRDefault="00A17532" w:rsidP="00A17532">
            <w:pPr>
              <w:pStyle w:val="PargrafodaLista"/>
              <w:numPr>
                <w:ilvl w:val="0"/>
                <w:numId w:val="190"/>
              </w:numPr>
            </w:pPr>
            <w:r w:rsidRPr="0077204E">
              <w:rPr>
                <w:lang w:val="en-US"/>
              </w:rPr>
              <w:t xml:space="preserve">AHO, Alfred V; HOPCROFT, John E; ULLMAN, Jeffrey D. “Data structures and algorithms”. </w:t>
            </w:r>
            <w:r>
              <w:t>Reading, Mass: Addison-Wesley, 1983.</w:t>
            </w:r>
          </w:p>
        </w:tc>
      </w:tr>
    </w:tbl>
    <w:p w:rsidR="00A17532" w:rsidRDefault="00A17532" w:rsidP="00A17532">
      <w:pPr>
        <w:rPr>
          <w:color w:val="000000"/>
        </w:rPr>
      </w:pPr>
    </w:p>
    <w:p w:rsidR="00A17532" w:rsidRDefault="00A17532" w:rsidP="00A17532">
      <w:pPr>
        <w:rPr>
          <w:color w:val="000000"/>
        </w:rPr>
      </w:pPr>
    </w:p>
    <w:p w:rsidR="00A17532" w:rsidRDefault="00A17532" w:rsidP="00A17532">
      <w:pPr>
        <w:rPr>
          <w:color w:val="000000"/>
        </w:rPr>
      </w:pPr>
    </w:p>
    <w:p w:rsidR="00A17532" w:rsidRDefault="00A17532" w:rsidP="00A17532">
      <w:pPr>
        <w:rPr>
          <w:color w:val="000000"/>
        </w:rPr>
      </w:pPr>
    </w:p>
    <w:p w:rsidR="00A17532" w:rsidRDefault="00A17532" w:rsidP="00A17532">
      <w:pPr>
        <w:rPr>
          <w:color w:val="000000"/>
        </w:rPr>
      </w:pPr>
    </w:p>
    <w:p w:rsidR="00A17532" w:rsidRPr="00A03AA0" w:rsidRDefault="00A17532" w:rsidP="00A17532">
      <w:pPr>
        <w:rPr>
          <w:color w:val="000000"/>
        </w:rPr>
      </w:pPr>
    </w:p>
    <w:p w:rsidR="00A17532" w:rsidRPr="00A03AA0" w:rsidRDefault="00A17532" w:rsidP="00A17532">
      <w:pPr>
        <w:rPr>
          <w:color w:val="000000"/>
        </w:rPr>
      </w:pPr>
    </w:p>
    <w:p w:rsidR="00A17532" w:rsidRPr="00A03AA0" w:rsidRDefault="00A17532" w:rsidP="00A17532">
      <w:pPr>
        <w:rPr>
          <w:color w:val="000000"/>
        </w:rPr>
      </w:pPr>
    </w:p>
    <w:tbl>
      <w:tblPr>
        <w:tblStyle w:val="ListaClara-nfase3"/>
        <w:tblW w:w="9321" w:type="dxa"/>
        <w:tblLook w:val="0000" w:firstRow="0" w:lastRow="0" w:firstColumn="0" w:lastColumn="0" w:noHBand="0" w:noVBand="0"/>
      </w:tblPr>
      <w:tblGrid>
        <w:gridCol w:w="2330"/>
        <w:gridCol w:w="2330"/>
        <w:gridCol w:w="2330"/>
        <w:gridCol w:w="2331"/>
      </w:tblGrid>
      <w:tr w:rsidR="00A17532" w:rsidRPr="008C5434" w:rsidTr="00A17532">
        <w:trPr>
          <w:cnfStyle w:val="000000100000" w:firstRow="0" w:lastRow="0" w:firstColumn="0" w:lastColumn="0" w:oddVBand="0" w:evenVBand="0" w:oddHBand="1" w:evenHBand="0" w:firstRowFirstColumn="0" w:firstRowLastColumn="0" w:lastRowFirstColumn="0" w:lastRowLastColumn="0"/>
          <w:trHeight w:val="588"/>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vAlign w:val="center"/>
          </w:tcPr>
          <w:p w:rsidR="00A17532" w:rsidRPr="008C5434" w:rsidRDefault="00A17532" w:rsidP="00A17532">
            <w:pPr>
              <w:spacing w:before="0" w:after="0"/>
              <w:jc w:val="center"/>
              <w:rPr>
                <w:b/>
              </w:rPr>
            </w:pPr>
            <w:r w:rsidRPr="008C5434">
              <w:rPr>
                <w:b/>
              </w:rPr>
              <w:lastRenderedPageBreak/>
              <w:t>Arquitetura de Computadores</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pPr>
              <w:ind w:firstLine="0"/>
            </w:pPr>
            <w:r>
              <w:t>MCTA004-13</w:t>
            </w:r>
          </w:p>
        </w:tc>
        <w:tc>
          <w:tcPr>
            <w:tcW w:w="2330"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rPr>
                <w:color w:val="000000"/>
              </w:rPr>
            </w:pPr>
            <w:r w:rsidRPr="00A03AA0">
              <w:rPr>
                <w:color w:val="000000"/>
              </w:rPr>
              <w:t xml:space="preserve"> (4-0-4)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pPr>
              <w:rPr>
                <w:color w:val="000000"/>
              </w:rPr>
            </w:pPr>
            <w:r w:rsidRPr="00A03AA0">
              <w:rPr>
                <w:color w:val="000000"/>
              </w:rPr>
              <w:t>7º. Período</w:t>
            </w:r>
          </w:p>
        </w:tc>
        <w:tc>
          <w:tcPr>
            <w:tcW w:w="2331"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rPr>
                <w:color w:val="000000"/>
              </w:rPr>
            </w:pPr>
            <w:r w:rsidRPr="00A03AA0">
              <w:rPr>
                <w:color w:val="000000"/>
              </w:rPr>
              <w:t>Obrigatória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pPr>
              <w:rPr>
                <w:color w:val="000000"/>
              </w:rPr>
            </w:pPr>
            <w:r>
              <w:rPr>
                <w:color w:val="000000"/>
              </w:rPr>
              <w:t>Recomendação:</w:t>
            </w:r>
          </w:p>
        </w:tc>
        <w:tc>
          <w:tcPr>
            <w:tcW w:w="6991" w:type="dxa"/>
            <w:gridSpan w:val="3"/>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rPr>
                <w:color w:val="000000"/>
              </w:rPr>
            </w:pPr>
            <w:r w:rsidRPr="00A03AA0">
              <w:rPr>
                <w:color w:val="000000"/>
              </w:rPr>
              <w:t>Circuitos Digitais</w:t>
            </w:r>
          </w:p>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rPr>
                <w:color w:val="000000"/>
              </w:rPr>
            </w:pPr>
            <w:r w:rsidRPr="00A03AA0">
              <w:rPr>
                <w:color w:val="000000"/>
              </w:rPr>
              <w:t>Sistemas Digitais</w:t>
            </w:r>
          </w:p>
        </w:tc>
      </w:tr>
      <w:tr w:rsidR="00A17532" w:rsidRPr="00A03AA0" w:rsidTr="00A17532">
        <w:trPr>
          <w:trHeight w:val="1980"/>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rFonts w:cs="Times New Roman"/>
                <w:color w:val="000000"/>
              </w:rPr>
            </w:pPr>
            <w:r w:rsidRPr="00A03AA0">
              <w:rPr>
                <w:rFonts w:cs="Times New Roman"/>
                <w:color w:val="000000"/>
              </w:rPr>
              <w:t>Ementa:</w:t>
            </w:r>
          </w:p>
          <w:p w:rsidR="00A17532" w:rsidRPr="00A03AA0" w:rsidRDefault="00A17532" w:rsidP="00A17532">
            <w:pPr>
              <w:rPr>
                <w:rFonts w:cs="Times New Roman"/>
                <w:color w:val="000000"/>
              </w:rPr>
            </w:pPr>
            <w:r w:rsidRPr="000A6F13">
              <w:rPr>
                <w:color w:val="000000"/>
              </w:rPr>
              <w:t xml:space="preserve">História e Evolução dos Computadores e Sistemas; Estrutura de Computadores Digitais; Lógica Digital Binária; Processamento; Instruções e linguagem de máquina; Microprocessadores modernos: pipeline, </w:t>
            </w:r>
            <w:proofErr w:type="gramStart"/>
            <w:r w:rsidRPr="000A6F13">
              <w:rPr>
                <w:color w:val="000000"/>
              </w:rPr>
              <w:t>super escalar</w:t>
            </w:r>
            <w:proofErr w:type="gramEnd"/>
            <w:r w:rsidRPr="000A6F13">
              <w:rPr>
                <w:color w:val="000000"/>
              </w:rPr>
              <w:t>, RISC; Memórias cache e gerenciamento de memórias; Arquitetura de computadores pessoais; Arquitetura de Computadores Paralelos; Sistemas Computacionais: desempenho e confiabilidade.</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Height w:val="843"/>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color w:val="000000"/>
              </w:rPr>
            </w:pPr>
            <w:r w:rsidRPr="00A03AA0">
              <w:rPr>
                <w:color w:val="000000"/>
              </w:rPr>
              <w:t>Bibliografia Básica:</w:t>
            </w:r>
          </w:p>
          <w:p w:rsidR="00A17532" w:rsidRPr="000A6F13" w:rsidRDefault="00A17532" w:rsidP="00A17532">
            <w:pPr>
              <w:pStyle w:val="PargrafodaLista"/>
              <w:numPr>
                <w:ilvl w:val="0"/>
                <w:numId w:val="184"/>
              </w:numPr>
              <w:rPr>
                <w:color w:val="000000"/>
              </w:rPr>
            </w:pPr>
            <w:r w:rsidRPr="000A6F13">
              <w:rPr>
                <w:color w:val="000000"/>
              </w:rPr>
              <w:t xml:space="preserve">STALLINGS, William. Arquitetura e Organização de Computadores. </w:t>
            </w:r>
            <w:proofErr w:type="gramStart"/>
            <w:r w:rsidRPr="000A6F13">
              <w:rPr>
                <w:color w:val="000000"/>
              </w:rPr>
              <w:t>8</w:t>
            </w:r>
            <w:proofErr w:type="gramEnd"/>
            <w:r w:rsidRPr="000A6F13">
              <w:rPr>
                <w:color w:val="000000"/>
              </w:rPr>
              <w:t xml:space="preserve"> ed. Pearson, 2010.</w:t>
            </w:r>
          </w:p>
          <w:p w:rsidR="00A17532" w:rsidRPr="00E32A3C" w:rsidRDefault="00A17532" w:rsidP="00A17532">
            <w:pPr>
              <w:pStyle w:val="PargrafodaLista"/>
              <w:numPr>
                <w:ilvl w:val="0"/>
                <w:numId w:val="184"/>
              </w:numPr>
              <w:rPr>
                <w:color w:val="000000"/>
                <w:lang w:val="en-US"/>
              </w:rPr>
            </w:pPr>
            <w:r w:rsidRPr="000A6F13">
              <w:rPr>
                <w:color w:val="000000"/>
              </w:rPr>
              <w:t xml:space="preserve">TANENBAUM, Andrew S.. Organização Estruturada de Computadores. </w:t>
            </w:r>
            <w:r w:rsidRPr="00E32A3C">
              <w:rPr>
                <w:color w:val="000000"/>
                <w:lang w:val="en-US"/>
              </w:rPr>
              <w:t>5 ed. São Paulo: Pearson Prentice Hall, 2007.</w:t>
            </w:r>
          </w:p>
          <w:p w:rsidR="00A17532" w:rsidRPr="00332BA1" w:rsidRDefault="00A17532" w:rsidP="00A17532">
            <w:pPr>
              <w:pStyle w:val="PargrafodaLista"/>
              <w:numPr>
                <w:ilvl w:val="0"/>
                <w:numId w:val="184"/>
              </w:numPr>
              <w:rPr>
                <w:color w:val="000000"/>
              </w:rPr>
            </w:pPr>
            <w:r w:rsidRPr="000A6F13">
              <w:rPr>
                <w:color w:val="000000"/>
                <w:lang w:val="en-US"/>
              </w:rPr>
              <w:t xml:space="preserve">HENNESSY, John L.; PATTERSON, David </w:t>
            </w:r>
            <w:proofErr w:type="gramStart"/>
            <w:r w:rsidRPr="000A6F13">
              <w:rPr>
                <w:color w:val="000000"/>
                <w:lang w:val="en-US"/>
              </w:rPr>
              <w:t>A..</w:t>
            </w:r>
            <w:proofErr w:type="gramEnd"/>
            <w:r w:rsidRPr="000A6F13">
              <w:rPr>
                <w:color w:val="000000"/>
                <w:lang w:val="en-US"/>
              </w:rPr>
              <w:t xml:space="preserve"> </w:t>
            </w:r>
            <w:r w:rsidRPr="000A6F13">
              <w:rPr>
                <w:color w:val="000000"/>
              </w:rPr>
              <w:t>Arquitetura de Computadores: Uma Abordagem Quantitativa. 5a ed. Campus, 2013.</w:t>
            </w:r>
          </w:p>
        </w:tc>
      </w:tr>
      <w:tr w:rsidR="00A17532" w:rsidRPr="00A03AA0" w:rsidTr="00A17532">
        <w:trPr>
          <w:trHeight w:val="2746"/>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color w:val="000000"/>
              </w:rPr>
            </w:pPr>
            <w:r w:rsidRPr="00A03AA0">
              <w:rPr>
                <w:color w:val="000000"/>
              </w:rPr>
              <w:t>Bibliografia Complementar:</w:t>
            </w:r>
          </w:p>
          <w:p w:rsidR="00A17532" w:rsidRDefault="00A17532" w:rsidP="00A17532">
            <w:pPr>
              <w:pStyle w:val="PargrafodaLista"/>
              <w:numPr>
                <w:ilvl w:val="0"/>
                <w:numId w:val="185"/>
              </w:numPr>
              <w:rPr>
                <w:color w:val="000000"/>
              </w:rPr>
            </w:pPr>
            <w:r w:rsidRPr="000A6F13">
              <w:rPr>
                <w:color w:val="000000"/>
              </w:rPr>
              <w:t>PATTERSON, David A; HENNESSY, John L. Organização e Projeto de Computadores</w:t>
            </w:r>
            <w:proofErr w:type="gramStart"/>
            <w:r w:rsidRPr="000A6F13">
              <w:rPr>
                <w:color w:val="000000"/>
              </w:rPr>
              <w:t>: :</w:t>
            </w:r>
            <w:proofErr w:type="gramEnd"/>
            <w:r w:rsidRPr="000A6F13">
              <w:rPr>
                <w:color w:val="000000"/>
              </w:rPr>
              <w:t xml:space="preserve"> a interface hardware / software; 4.ed. Elsevier, 2014.</w:t>
            </w:r>
          </w:p>
          <w:p w:rsidR="00A17532" w:rsidRPr="000A6F13" w:rsidRDefault="00A17532" w:rsidP="00A17532">
            <w:pPr>
              <w:pStyle w:val="PargrafodaLista"/>
              <w:numPr>
                <w:ilvl w:val="0"/>
                <w:numId w:val="185"/>
              </w:numPr>
              <w:rPr>
                <w:color w:val="000000"/>
              </w:rPr>
            </w:pPr>
            <w:r w:rsidRPr="00AC57CA">
              <w:rPr>
                <w:color w:val="000000"/>
              </w:rPr>
              <w:t xml:space="preserve">NULL, Linda; LOBUR, Julia. Princípios Básicos de Arquitetura e Organização de Computadores. </w:t>
            </w:r>
            <w:proofErr w:type="gramStart"/>
            <w:r w:rsidRPr="00AC57CA">
              <w:rPr>
                <w:color w:val="000000"/>
              </w:rPr>
              <w:t>2</w:t>
            </w:r>
            <w:proofErr w:type="gramEnd"/>
            <w:r w:rsidRPr="00AC57CA">
              <w:rPr>
                <w:color w:val="000000"/>
              </w:rPr>
              <w:t xml:space="preserve"> ed. Porto Alegre: Bookman, 2010</w:t>
            </w:r>
            <w:r>
              <w:rPr>
                <w:color w:val="000000"/>
              </w:rPr>
              <w:t>.</w:t>
            </w:r>
          </w:p>
          <w:p w:rsidR="00A17532" w:rsidRPr="000A6F13" w:rsidRDefault="00A17532" w:rsidP="00A17532">
            <w:pPr>
              <w:pStyle w:val="PargrafodaLista"/>
              <w:numPr>
                <w:ilvl w:val="0"/>
                <w:numId w:val="185"/>
              </w:numPr>
              <w:rPr>
                <w:color w:val="000000"/>
                <w:lang w:val="en-US"/>
              </w:rPr>
            </w:pPr>
            <w:r>
              <w:rPr>
                <w:color w:val="000000"/>
                <w:lang w:val="en-US"/>
              </w:rPr>
              <w:t xml:space="preserve">HARRIS, </w:t>
            </w:r>
            <w:r w:rsidRPr="000A6F13">
              <w:rPr>
                <w:color w:val="000000"/>
                <w:lang w:val="en-US"/>
              </w:rPr>
              <w:t>David, Sarah Harris; Digital Design and Computer Architecture, Elsevier, 2 ed. 2013</w:t>
            </w:r>
          </w:p>
          <w:p w:rsidR="00A17532" w:rsidRPr="00332BA1" w:rsidRDefault="00A17532" w:rsidP="00A17532">
            <w:pPr>
              <w:pStyle w:val="PargrafodaLista"/>
              <w:numPr>
                <w:ilvl w:val="0"/>
                <w:numId w:val="185"/>
              </w:numPr>
              <w:rPr>
                <w:color w:val="000000"/>
              </w:rPr>
            </w:pPr>
            <w:r w:rsidRPr="000A6F13">
              <w:rPr>
                <w:color w:val="000000"/>
              </w:rPr>
              <w:t xml:space="preserve">DANTAS, </w:t>
            </w:r>
            <w:r>
              <w:rPr>
                <w:color w:val="000000"/>
              </w:rPr>
              <w:t>Mario</w:t>
            </w:r>
            <w:r w:rsidRPr="000A6F13">
              <w:rPr>
                <w:color w:val="000000"/>
              </w:rPr>
              <w:t xml:space="preserve">; Computação Distribuída de Alto Desempenho: Redes, Clusters e Grids Computacionais; AXCEL BOOKS; </w:t>
            </w:r>
            <w:proofErr w:type="gramStart"/>
            <w:r w:rsidRPr="000A6F13">
              <w:rPr>
                <w:color w:val="000000"/>
              </w:rPr>
              <w:t>2005</w:t>
            </w:r>
            <w:proofErr w:type="gramEnd"/>
          </w:p>
        </w:tc>
      </w:tr>
    </w:tbl>
    <w:p w:rsidR="00A17532" w:rsidRDefault="00A17532" w:rsidP="00A17532">
      <w:pPr>
        <w:rPr>
          <w:color w:val="000000"/>
        </w:rPr>
      </w:pPr>
    </w:p>
    <w:p w:rsidR="00A17532" w:rsidRDefault="00A17532" w:rsidP="00A17532">
      <w:pPr>
        <w:rPr>
          <w:color w:val="000000"/>
        </w:rPr>
      </w:pPr>
    </w:p>
    <w:p w:rsidR="00A17532" w:rsidRDefault="00A17532" w:rsidP="00A17532">
      <w:pPr>
        <w:rPr>
          <w:color w:val="000000"/>
        </w:rPr>
      </w:pPr>
    </w:p>
    <w:p w:rsidR="00A17532" w:rsidRDefault="00A17532" w:rsidP="00A17532">
      <w:pPr>
        <w:rPr>
          <w:color w:val="000000"/>
        </w:rPr>
      </w:pPr>
    </w:p>
    <w:p w:rsidR="00A17532" w:rsidRDefault="00A17532" w:rsidP="00A17532">
      <w:pPr>
        <w:rPr>
          <w:color w:val="000000"/>
        </w:rPr>
      </w:pPr>
    </w:p>
    <w:p w:rsidR="00A17532" w:rsidRPr="00A03AA0" w:rsidRDefault="00A17532" w:rsidP="00A17532">
      <w:pPr>
        <w:rPr>
          <w:color w:val="000000"/>
        </w:rPr>
      </w:pPr>
    </w:p>
    <w:tbl>
      <w:tblPr>
        <w:tblStyle w:val="ListaClara-nfase3"/>
        <w:tblW w:w="9321" w:type="dxa"/>
        <w:tblLook w:val="0000" w:firstRow="0" w:lastRow="0" w:firstColumn="0" w:lastColumn="0" w:noHBand="0" w:noVBand="0"/>
      </w:tblPr>
      <w:tblGrid>
        <w:gridCol w:w="2330"/>
        <w:gridCol w:w="2330"/>
        <w:gridCol w:w="2330"/>
        <w:gridCol w:w="2331"/>
      </w:tblGrid>
      <w:tr w:rsidR="00A17532" w:rsidRPr="00A03AA0" w:rsidTr="00A17532">
        <w:trPr>
          <w:cnfStyle w:val="000000100000" w:firstRow="0" w:lastRow="0" w:firstColumn="0" w:lastColumn="0" w:oddVBand="0" w:evenVBand="0" w:oddHBand="1" w:evenHBand="0" w:firstRowFirstColumn="0" w:firstRowLastColumn="0" w:lastRowFirstColumn="0" w:lastRowLastColumn="0"/>
          <w:trHeight w:val="576"/>
          <w:hidden/>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vanish/>
                <w:color w:val="00000A"/>
              </w:rPr>
            </w:pPr>
            <w:r w:rsidRPr="00A03AA0">
              <w:rPr>
                <w:vanish/>
                <w:color w:val="00000A"/>
              </w:rPr>
              <w:t>Arquitetura de Computadores de Alto Desempenho</w:t>
            </w:r>
          </w:p>
        </w:tc>
      </w:tr>
      <w:tr w:rsidR="00A17532" w:rsidRPr="008C5434" w:rsidTr="00A17532">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8C5434" w:rsidRDefault="00A17532" w:rsidP="00A17532">
            <w:pPr>
              <w:spacing w:before="0" w:after="0"/>
              <w:jc w:val="center"/>
              <w:rPr>
                <w:b/>
              </w:rPr>
            </w:pPr>
            <w:r w:rsidRPr="008C5434">
              <w:rPr>
                <w:b/>
              </w:rPr>
              <w:lastRenderedPageBreak/>
              <w:t>Banco de Dados</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pPr>
              <w:ind w:firstLine="0"/>
            </w:pPr>
            <w:r>
              <w:t>MCTA032-15</w:t>
            </w:r>
          </w:p>
        </w:tc>
        <w:tc>
          <w:tcPr>
            <w:tcW w:w="2330" w:type="dxa"/>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rsidRPr="00A03AA0">
              <w:t xml:space="preserve"> (4-</w:t>
            </w:r>
            <w:r>
              <w:t>0</w:t>
            </w:r>
            <w:r w:rsidRPr="00A03AA0">
              <w:t>-4)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rsidRPr="00A03AA0">
              <w:t>7º. Período</w:t>
            </w:r>
          </w:p>
        </w:tc>
        <w:tc>
          <w:tcPr>
            <w:tcW w:w="2331" w:type="dxa"/>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rsidRPr="00A03AA0">
              <w:t>Obrigatória</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Recomendação:</w:t>
            </w:r>
          </w:p>
        </w:tc>
        <w:tc>
          <w:tcPr>
            <w:tcW w:w="6991" w:type="dxa"/>
            <w:gridSpan w:val="3"/>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rsidRPr="00A03AA0">
              <w:t>Algoritmos e Estrutura</w:t>
            </w:r>
            <w:r>
              <w:t>s</w:t>
            </w:r>
            <w:r w:rsidRPr="00A03AA0">
              <w:t xml:space="preserve"> de Dados I</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Height w:val="2544"/>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rFonts w:cs="Times New Roman"/>
                <w:i/>
              </w:rPr>
            </w:pPr>
            <w:r w:rsidRPr="00A03AA0">
              <w:rPr>
                <w:rFonts w:cs="Times New Roman"/>
              </w:rPr>
              <w:t>Ementa</w:t>
            </w:r>
            <w:r w:rsidRPr="00A03AA0">
              <w:rPr>
                <w:rFonts w:cs="Times New Roman"/>
                <w:i/>
              </w:rPr>
              <w:t>:</w:t>
            </w:r>
          </w:p>
          <w:p w:rsidR="00A17532" w:rsidRPr="007D3592" w:rsidRDefault="00A17532" w:rsidP="00A17532">
            <w:pPr>
              <w:rPr>
                <w:color w:val="000000"/>
              </w:rPr>
            </w:pPr>
            <w:r w:rsidRPr="007D3592">
              <w:rPr>
                <w:rStyle w:val="txtarial8ptgray"/>
                <w:color w:val="000000"/>
              </w:rPr>
              <w:t>Conceitos Básicos: Arquitetura de um Sistema de Banco de Dado</w:t>
            </w:r>
            <w:r>
              <w:rPr>
                <w:rStyle w:val="txtarial8ptgray"/>
                <w:color w:val="000000"/>
              </w:rPr>
              <w:t xml:space="preserve">s, Modelos de Dados, Linguagens </w:t>
            </w:r>
            <w:r w:rsidRPr="007D3592">
              <w:rPr>
                <w:rStyle w:val="txtarial8ptgray"/>
                <w:color w:val="000000"/>
              </w:rPr>
              <w:t>de Definição e Manipulação de Dados, Usuário de Banco de Dados. Modelagem de Dados.</w:t>
            </w:r>
            <w:r>
              <w:rPr>
                <w:rStyle w:val="txtarial8ptgray"/>
                <w:color w:val="000000"/>
              </w:rPr>
              <w:t xml:space="preserve"> </w:t>
            </w:r>
            <w:r w:rsidRPr="007D3592">
              <w:rPr>
                <w:rStyle w:val="txtarial8ptgray"/>
                <w:color w:val="000000"/>
              </w:rPr>
              <w:t>Modelos de Dados: Relacional, Hierárquicos e de Redes. Projeto de Banco de Dados Relacional:</w:t>
            </w:r>
            <w:r>
              <w:rPr>
                <w:rStyle w:val="txtarial8ptgray"/>
                <w:color w:val="000000"/>
              </w:rPr>
              <w:t xml:space="preserve"> </w:t>
            </w:r>
            <w:r w:rsidRPr="007D3592">
              <w:rPr>
                <w:rStyle w:val="txtarial8ptgray"/>
                <w:color w:val="000000"/>
              </w:rPr>
              <w:t>Dependência Funcional, Chaves, Normalização, Álgebra Relacional e SQL.</w:t>
            </w:r>
          </w:p>
        </w:tc>
      </w:tr>
      <w:tr w:rsidR="00A17532" w:rsidRPr="00A03AA0" w:rsidTr="00A17532">
        <w:trPr>
          <w:trHeight w:val="2707"/>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rsidRPr="00A03AA0">
              <w:t>Bibliografia Básica</w:t>
            </w:r>
          </w:p>
          <w:p w:rsidR="00A17532" w:rsidRPr="00A03AA0" w:rsidRDefault="00A17532" w:rsidP="00A17532">
            <w:pPr>
              <w:pStyle w:val="PargrafodaLista"/>
              <w:numPr>
                <w:ilvl w:val="0"/>
                <w:numId w:val="188"/>
              </w:numPr>
            </w:pPr>
            <w:r w:rsidRPr="00A03AA0">
              <w:t xml:space="preserve">Elmasri, </w:t>
            </w:r>
            <w:proofErr w:type="gramStart"/>
            <w:r w:rsidRPr="00A03AA0">
              <w:t>R.</w:t>
            </w:r>
            <w:proofErr w:type="gramEnd"/>
            <w:r w:rsidRPr="00A03AA0">
              <w:t xml:space="preserve"> e Navathe, S. B. Sistemas de banco de dados (quarta edição). Pearson/</w:t>
            </w:r>
            <w:r w:rsidRPr="00E34622">
              <w:rPr>
                <w:rStyle w:val="txtarial8ptgray"/>
                <w:color w:val="000000"/>
              </w:rPr>
              <w:t>Addison-Wesley;</w:t>
            </w:r>
          </w:p>
          <w:p w:rsidR="00A17532" w:rsidRPr="00A03AA0" w:rsidRDefault="00A17532" w:rsidP="00A17532">
            <w:pPr>
              <w:pStyle w:val="PargrafodaLista"/>
              <w:numPr>
                <w:ilvl w:val="0"/>
                <w:numId w:val="188"/>
              </w:numPr>
            </w:pPr>
            <w:r w:rsidRPr="00E34622">
              <w:rPr>
                <w:rStyle w:val="txtarial8ptgray"/>
                <w:color w:val="000000"/>
              </w:rPr>
              <w:t>Silberschatz, A., Korth, H. F. e Sudarshan, S., Sistema de Banco de Dados (tradução da quinta edição). Campus/Elsevier;</w:t>
            </w:r>
          </w:p>
          <w:p w:rsidR="00A17532" w:rsidRPr="00A03AA0" w:rsidRDefault="00A17532" w:rsidP="00A17532">
            <w:pPr>
              <w:pStyle w:val="PargrafodaLista"/>
              <w:numPr>
                <w:ilvl w:val="0"/>
                <w:numId w:val="188"/>
              </w:numPr>
            </w:pPr>
            <w:r w:rsidRPr="00A03AA0">
              <w:t xml:space="preserve">HEUSER, Carlos Alberto. Projetos de banco de dados. </w:t>
            </w:r>
            <w:proofErr w:type="gramStart"/>
            <w:r w:rsidRPr="00A03AA0">
              <w:t>6</w:t>
            </w:r>
            <w:proofErr w:type="gramEnd"/>
            <w:r w:rsidRPr="00A03AA0">
              <w:t xml:space="preserve"> ed. Porto Alegre: Bookman, 2009. 282 p. (Livros didáticos informática UFRGS). ISBN 9788577803828.</w:t>
            </w:r>
          </w:p>
        </w:tc>
      </w:tr>
      <w:tr w:rsidR="00A17532" w:rsidRPr="00A91EB5" w:rsidTr="00A17532">
        <w:trPr>
          <w:cnfStyle w:val="000000100000" w:firstRow="0" w:lastRow="0" w:firstColumn="0" w:lastColumn="0" w:oddVBand="0" w:evenVBand="0" w:oddHBand="1" w:evenHBand="0" w:firstRowFirstColumn="0" w:firstRowLastColumn="0" w:lastRowFirstColumn="0" w:lastRowLastColumn="0"/>
          <w:trHeight w:val="2795"/>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rsidRPr="00A03AA0">
              <w:t>Bibliografia Complementar</w:t>
            </w:r>
          </w:p>
          <w:p w:rsidR="00A17532" w:rsidRPr="00E34622" w:rsidRDefault="00A17532" w:rsidP="00A17532">
            <w:pPr>
              <w:pStyle w:val="PargrafodaLista"/>
              <w:numPr>
                <w:ilvl w:val="0"/>
                <w:numId w:val="189"/>
              </w:numPr>
              <w:rPr>
                <w:lang w:val="en-US"/>
              </w:rPr>
            </w:pPr>
            <w:r w:rsidRPr="00E34622">
              <w:rPr>
                <w:rStyle w:val="txtarial8ptgray"/>
                <w:color w:val="000000"/>
              </w:rPr>
              <w:t xml:space="preserve">Date, C.J. Introdução aos Sistemas de Banco de Dados (tradução da oitava edição americana). </w:t>
            </w:r>
            <w:r w:rsidRPr="00E34622">
              <w:rPr>
                <w:rStyle w:val="txtarial8ptgray"/>
                <w:color w:val="000000"/>
                <w:lang w:val="en-US"/>
              </w:rPr>
              <w:t>Campus/Elsevier.</w:t>
            </w:r>
          </w:p>
          <w:p w:rsidR="00A17532" w:rsidRPr="00A03AA0" w:rsidRDefault="00A17532" w:rsidP="00A17532">
            <w:pPr>
              <w:pStyle w:val="PargrafodaLista"/>
              <w:numPr>
                <w:ilvl w:val="0"/>
                <w:numId w:val="189"/>
              </w:numPr>
            </w:pPr>
            <w:r w:rsidRPr="00E34622">
              <w:rPr>
                <w:rStyle w:val="txtarial8ptgray"/>
                <w:color w:val="000000"/>
                <w:lang w:val="en-US"/>
              </w:rPr>
              <w:t xml:space="preserve">Garcia-Molina, H., Ullman J. D. e Widow, J. Database Systems – The Complete Book. </w:t>
            </w:r>
            <w:r w:rsidRPr="00E34622">
              <w:rPr>
                <w:rStyle w:val="txtarial8ptgray"/>
                <w:color w:val="000000"/>
              </w:rPr>
              <w:t>Prentice-Hall.</w:t>
            </w:r>
          </w:p>
          <w:p w:rsidR="00A17532" w:rsidRPr="00E34622" w:rsidRDefault="00A17532" w:rsidP="00A17532">
            <w:pPr>
              <w:pStyle w:val="PargrafodaLista"/>
              <w:numPr>
                <w:ilvl w:val="0"/>
                <w:numId w:val="189"/>
              </w:numPr>
              <w:rPr>
                <w:rStyle w:val="txtarial8ptgray"/>
              </w:rPr>
            </w:pPr>
            <w:r w:rsidRPr="00A03AA0">
              <w:t xml:space="preserve">RAMAKRISHNAN, Raghu. Sistemas de bancos de dados. </w:t>
            </w:r>
            <w:proofErr w:type="gramStart"/>
            <w:r w:rsidRPr="00A03AA0">
              <w:t>3</w:t>
            </w:r>
            <w:proofErr w:type="gramEnd"/>
            <w:r w:rsidRPr="00A03AA0">
              <w:t xml:space="preserve"> ed. São Paulo: McGraw-Hill, 2008. 884 p. ISBN 9788577260270.</w:t>
            </w:r>
          </w:p>
          <w:p w:rsidR="00A17532" w:rsidRPr="00E34622" w:rsidRDefault="00A17532" w:rsidP="00A17532">
            <w:pPr>
              <w:pStyle w:val="PargrafodaLista"/>
              <w:numPr>
                <w:ilvl w:val="0"/>
                <w:numId w:val="189"/>
              </w:numPr>
              <w:rPr>
                <w:rStyle w:val="txtarial8ptgray"/>
                <w:color w:val="000000"/>
              </w:rPr>
            </w:pPr>
            <w:r w:rsidRPr="00E34622">
              <w:rPr>
                <w:rStyle w:val="txtarial8ptgray"/>
                <w:color w:val="000000"/>
              </w:rPr>
              <w:t>Teorey, T. e Lightstone, S. e Nadeau, T., Projeto e modelagem de banco de dados. 2007,</w:t>
            </w:r>
            <w:r>
              <w:rPr>
                <w:rStyle w:val="txtarial8ptgray"/>
                <w:color w:val="000000"/>
              </w:rPr>
              <w:t xml:space="preserve"> </w:t>
            </w:r>
            <w:r w:rsidRPr="00E34622">
              <w:rPr>
                <w:rStyle w:val="txtarial8ptgray"/>
                <w:color w:val="000000"/>
              </w:rPr>
              <w:t>Elsevier.</w:t>
            </w:r>
          </w:p>
          <w:p w:rsidR="00A17532" w:rsidRPr="00E34622" w:rsidRDefault="00A17532" w:rsidP="00A17532">
            <w:pPr>
              <w:pStyle w:val="PargrafodaLista"/>
              <w:numPr>
                <w:ilvl w:val="0"/>
                <w:numId w:val="189"/>
              </w:numPr>
              <w:rPr>
                <w:lang w:val="en-US"/>
              </w:rPr>
            </w:pPr>
            <w:r w:rsidRPr="00E34622">
              <w:rPr>
                <w:rStyle w:val="txtarial8ptgray"/>
                <w:color w:val="000000"/>
                <w:lang w:val="en-US"/>
              </w:rPr>
              <w:t>Date, C. J., Database In Depth – Relational Theory for Practitioners, 2005, O'Reilly</w:t>
            </w:r>
          </w:p>
        </w:tc>
      </w:tr>
    </w:tbl>
    <w:p w:rsidR="00A17532" w:rsidRDefault="00A17532" w:rsidP="00A17532">
      <w:pPr>
        <w:rPr>
          <w:color w:val="000000"/>
          <w:lang w:val="en-US"/>
        </w:rPr>
      </w:pPr>
    </w:p>
    <w:p w:rsidR="00A17532" w:rsidRDefault="00A17532" w:rsidP="00A17532">
      <w:pPr>
        <w:rPr>
          <w:color w:val="000000"/>
          <w:lang w:val="en-US"/>
        </w:rPr>
      </w:pPr>
    </w:p>
    <w:p w:rsidR="00A17532" w:rsidRDefault="00A17532" w:rsidP="00A17532">
      <w:pPr>
        <w:rPr>
          <w:color w:val="000000"/>
          <w:lang w:val="en-US"/>
        </w:rPr>
      </w:pPr>
    </w:p>
    <w:p w:rsidR="00A17532" w:rsidRDefault="00A17532" w:rsidP="00A17532">
      <w:pPr>
        <w:rPr>
          <w:color w:val="000000"/>
          <w:lang w:val="en-US"/>
        </w:rPr>
      </w:pPr>
    </w:p>
    <w:p w:rsidR="00A17532" w:rsidRDefault="00A17532" w:rsidP="00A17532">
      <w:pPr>
        <w:rPr>
          <w:color w:val="000000"/>
          <w:lang w:val="en-US"/>
        </w:rPr>
      </w:pPr>
    </w:p>
    <w:p w:rsidR="00A17532" w:rsidRPr="00E34622" w:rsidRDefault="00A17532" w:rsidP="00A17532">
      <w:pPr>
        <w:rPr>
          <w:color w:val="000000"/>
          <w:lang w:val="en-US"/>
        </w:rPr>
      </w:pPr>
    </w:p>
    <w:p w:rsidR="00A17532" w:rsidRPr="00A03AA0" w:rsidRDefault="00A17532" w:rsidP="00A17532">
      <w:pPr>
        <w:rPr>
          <w:color w:val="000000"/>
          <w:lang w:val="en-US"/>
        </w:rPr>
      </w:pPr>
    </w:p>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8C5434"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8C5434" w:rsidRDefault="00A17532" w:rsidP="00A17532">
            <w:pPr>
              <w:spacing w:before="0" w:after="0"/>
              <w:jc w:val="center"/>
              <w:rPr>
                <w:b/>
              </w:rPr>
            </w:pPr>
            <w:r w:rsidRPr="008C5434">
              <w:rPr>
                <w:b/>
              </w:rPr>
              <w:lastRenderedPageBreak/>
              <w:t>Circuitos Digitais</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MCTA006-13</w:t>
            </w:r>
          </w:p>
        </w:tc>
        <w:tc>
          <w:tcPr>
            <w:tcW w:w="2330"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rsidRPr="00A03AA0">
              <w:t>(3-1-4)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rsidRPr="00A03AA0">
              <w:t>5º. Período</w:t>
            </w:r>
          </w:p>
        </w:tc>
        <w:tc>
          <w:tcPr>
            <w:tcW w:w="2331"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t>Obrigatória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Recomendação:</w:t>
            </w:r>
          </w:p>
        </w:tc>
        <w:tc>
          <w:tcPr>
            <w:tcW w:w="6991" w:type="dxa"/>
            <w:gridSpan w:val="3"/>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t>Não tem</w:t>
            </w:r>
          </w:p>
        </w:tc>
      </w:tr>
      <w:tr w:rsidR="00A17532" w:rsidRPr="00A03AA0" w:rsidTr="00A17532">
        <w:trPr>
          <w:trHeight w:val="408"/>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rFonts w:cs="Times New Roman"/>
                <w:i/>
              </w:rPr>
            </w:pPr>
            <w:r w:rsidRPr="007D7C9B">
              <w:rPr>
                <w:rFonts w:cs="Times New Roman"/>
              </w:rPr>
              <w:t>Ementa</w:t>
            </w:r>
            <w:r w:rsidRPr="00A03AA0">
              <w:rPr>
                <w:rFonts w:cs="Times New Roman"/>
                <w:i/>
              </w:rPr>
              <w:t>:</w:t>
            </w:r>
          </w:p>
          <w:p w:rsidR="00A17532" w:rsidRPr="00A03AA0" w:rsidRDefault="00A17532" w:rsidP="00A17532">
            <w:pPr>
              <w:rPr>
                <w:rFonts w:cs="Times New Roman"/>
                <w:i/>
              </w:rPr>
            </w:pPr>
            <w:r>
              <w:t>Sistema de Numeração. Portas Lógicas. Álgebra Booleana. Circuitos Combinacionais e Técnicas de Simplificação. Codificadores, decodificadores. Circuitos Sequenciais. Flip-Flops, registradores e contadores. Elementos de memória.</w:t>
            </w:r>
          </w:p>
        </w:tc>
      </w:tr>
      <w:tr w:rsidR="00A17532" w:rsidRPr="00A91EB5" w:rsidTr="00A17532">
        <w:trPr>
          <w:cnfStyle w:val="000000100000" w:firstRow="0" w:lastRow="0" w:firstColumn="0" w:lastColumn="0" w:oddVBand="0" w:evenVBand="0" w:oddHBand="1" w:evenHBand="0" w:firstRowFirstColumn="0" w:firstRowLastColumn="0" w:lastRowFirstColumn="0" w:lastRowLastColumn="0"/>
          <w:trHeight w:val="2686"/>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Básica</w:t>
            </w:r>
            <w:r w:rsidRPr="00A03AA0">
              <w:t>:</w:t>
            </w:r>
          </w:p>
          <w:p w:rsidR="00A17532" w:rsidRDefault="00A17532" w:rsidP="00A17532">
            <w:pPr>
              <w:pStyle w:val="PargrafodaLista"/>
              <w:numPr>
                <w:ilvl w:val="0"/>
                <w:numId w:val="51"/>
              </w:numPr>
            </w:pPr>
            <w:r>
              <w:t>TOCCI, Ronald J</w:t>
            </w:r>
            <w:proofErr w:type="gramStart"/>
            <w:r>
              <w:t>.;</w:t>
            </w:r>
            <w:proofErr w:type="gramEnd"/>
            <w:r>
              <w:t xml:space="preserve"> WIDMER, Neal S.; MOSS, Gregory L. Sistemas digitais: princípios e aplicações. </w:t>
            </w:r>
            <w:proofErr w:type="gramStart"/>
            <w:r>
              <w:t>10.</w:t>
            </w:r>
            <w:proofErr w:type="gramEnd"/>
            <w:r>
              <w:t>ed. São Paulo: Pearson/ Prentice Hall, 2007. 806 p. ISBN 978857605095-7.</w:t>
            </w:r>
          </w:p>
          <w:p w:rsidR="00A17532" w:rsidRDefault="00A17532" w:rsidP="00A17532">
            <w:pPr>
              <w:pStyle w:val="PargrafodaLista"/>
              <w:numPr>
                <w:ilvl w:val="0"/>
                <w:numId w:val="51"/>
              </w:numPr>
            </w:pPr>
            <w:r>
              <w:t xml:space="preserve">VAHID, Frank. Sistemas digitais: projeto, </w:t>
            </w:r>
            <w:proofErr w:type="gramStart"/>
            <w:r>
              <w:t>otimização</w:t>
            </w:r>
            <w:proofErr w:type="gramEnd"/>
            <w:r>
              <w:t xml:space="preserve"> e HDLS. Porto Alegre: Artmed, 2008.558 p. ISBN 9788577801909.</w:t>
            </w:r>
          </w:p>
          <w:p w:rsidR="00A17532" w:rsidRPr="00C42C36" w:rsidRDefault="00A17532" w:rsidP="00A17532">
            <w:pPr>
              <w:pStyle w:val="PargrafodaLista"/>
              <w:numPr>
                <w:ilvl w:val="0"/>
                <w:numId w:val="51"/>
              </w:numPr>
              <w:rPr>
                <w:lang w:val="en-US"/>
              </w:rPr>
            </w:pPr>
            <w:r>
              <w:t xml:space="preserve">BIGNELL, James; DONOVAN, Robert. Eletrônica digital. </w:t>
            </w:r>
            <w:r w:rsidRPr="00C42C36">
              <w:rPr>
                <w:lang w:val="en-US"/>
              </w:rPr>
              <w:t>São Paulo: Cengage learning</w:t>
            </w:r>
            <w:proofErr w:type="gramStart"/>
            <w:r w:rsidRPr="00C42C36">
              <w:rPr>
                <w:lang w:val="en-US"/>
              </w:rPr>
              <w:t>,2009</w:t>
            </w:r>
            <w:proofErr w:type="gramEnd"/>
            <w:r w:rsidRPr="00C42C36">
              <w:rPr>
                <w:lang w:val="en-US"/>
              </w:rPr>
              <w:t>. 648 p. ISBN 9788522107452</w:t>
            </w:r>
          </w:p>
        </w:tc>
      </w:tr>
      <w:tr w:rsidR="00A17532" w:rsidRPr="00A91EB5" w:rsidTr="00A17532">
        <w:trPr>
          <w:trHeight w:val="1400"/>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Complementar</w:t>
            </w:r>
            <w:r w:rsidRPr="00A03AA0">
              <w:t>:</w:t>
            </w:r>
          </w:p>
          <w:p w:rsidR="00A17532" w:rsidRDefault="00A17532" w:rsidP="00A17532">
            <w:pPr>
              <w:pStyle w:val="PargrafodaLista"/>
              <w:numPr>
                <w:ilvl w:val="0"/>
                <w:numId w:val="52"/>
              </w:numPr>
            </w:pPr>
            <w:r>
              <w:t>ERCEGOVAC, Milos; LANG, Tomás; MORENO, Jaime H.. Introdução aos sistemas digitais. Porto Alegre: Bookman, 2000. xiv, 453 p. ISBN 857307698-4.</w:t>
            </w:r>
          </w:p>
          <w:p w:rsidR="00A17532" w:rsidRDefault="00A17532" w:rsidP="00A17532">
            <w:pPr>
              <w:pStyle w:val="PargrafodaLista"/>
              <w:numPr>
                <w:ilvl w:val="0"/>
                <w:numId w:val="52"/>
              </w:numPr>
            </w:pPr>
            <w:r>
              <w:t>IDOETA, Ivan Valeije; CAPUANO, Francisco Gabriel. Elementos de eletrônica digital. 40 ed. São Paulo: Érica, 2006. 524 p. ISBN 9788571940192.</w:t>
            </w:r>
          </w:p>
          <w:p w:rsidR="00A17532" w:rsidRPr="00C42C36" w:rsidRDefault="00A17532" w:rsidP="00A17532">
            <w:pPr>
              <w:pStyle w:val="PargrafodaLista"/>
              <w:numPr>
                <w:ilvl w:val="0"/>
                <w:numId w:val="52"/>
              </w:numPr>
              <w:rPr>
                <w:lang w:val="en-US"/>
              </w:rPr>
            </w:pPr>
            <w:r>
              <w:t xml:space="preserve"> KATZ, Randy H; BORRIELLO, Gaetano. </w:t>
            </w:r>
            <w:r w:rsidRPr="00C42C36">
              <w:rPr>
                <w:lang w:val="en-US"/>
              </w:rPr>
              <w:t>Contemporary logic design. 2 ed. Upper Saddle</w:t>
            </w:r>
            <w:r>
              <w:rPr>
                <w:lang w:val="en-US"/>
              </w:rPr>
              <w:t xml:space="preserve"> </w:t>
            </w:r>
            <w:r w:rsidRPr="00C42C36">
              <w:rPr>
                <w:lang w:val="en-US"/>
              </w:rPr>
              <w:t xml:space="preserve">River, N.J: Pearson Prentice Hall, 2005. </w:t>
            </w:r>
            <w:proofErr w:type="gramStart"/>
            <w:r w:rsidRPr="00C42C36">
              <w:rPr>
                <w:lang w:val="en-US"/>
              </w:rPr>
              <w:t>xviii</w:t>
            </w:r>
            <w:proofErr w:type="gramEnd"/>
            <w:r w:rsidRPr="00C42C36">
              <w:rPr>
                <w:lang w:val="en-US"/>
              </w:rPr>
              <w:t>, 590 p. Includes bibliographical references and index.. ISBN 0201308576.</w:t>
            </w:r>
          </w:p>
          <w:p w:rsidR="00A17532" w:rsidRPr="00C42C36" w:rsidRDefault="00A17532" w:rsidP="00A17532">
            <w:pPr>
              <w:pStyle w:val="PargrafodaLista"/>
              <w:numPr>
                <w:ilvl w:val="0"/>
                <w:numId w:val="52"/>
              </w:numPr>
              <w:rPr>
                <w:lang w:val="en-US"/>
              </w:rPr>
            </w:pPr>
            <w:r w:rsidRPr="00C42C36">
              <w:rPr>
                <w:lang w:val="en-US"/>
              </w:rPr>
              <w:t>WAKERLY, John F. Digital design: principles and practices. 4ª ed. Upper Saddle River, N.J:</w:t>
            </w:r>
            <w:r>
              <w:rPr>
                <w:lang w:val="en-US"/>
              </w:rPr>
              <w:t xml:space="preserve"> </w:t>
            </w:r>
            <w:r w:rsidRPr="00C42C36">
              <w:rPr>
                <w:lang w:val="en-US"/>
              </w:rPr>
              <w:t xml:space="preserve">Pearson/Prentice Hall, c2006. </w:t>
            </w:r>
            <w:proofErr w:type="gramStart"/>
            <w:r w:rsidRPr="00C42C36">
              <w:rPr>
                <w:lang w:val="en-US"/>
              </w:rPr>
              <w:t>xxiv</w:t>
            </w:r>
            <w:proofErr w:type="gramEnd"/>
            <w:r w:rsidRPr="00C42C36">
              <w:rPr>
                <w:lang w:val="en-US"/>
              </w:rPr>
              <w:t>, 895 p. ISBN 0131863894.</w:t>
            </w:r>
          </w:p>
        </w:tc>
      </w:tr>
    </w:tbl>
    <w:p w:rsidR="00A17532" w:rsidRDefault="00A17532" w:rsidP="00A17532">
      <w:pPr>
        <w:rPr>
          <w:color w:val="000000"/>
          <w:lang w:val="en-US"/>
        </w:rPr>
      </w:pPr>
    </w:p>
    <w:p w:rsidR="00A17532" w:rsidRDefault="00A17532" w:rsidP="00A17532">
      <w:pPr>
        <w:rPr>
          <w:color w:val="000000"/>
          <w:lang w:val="en-US"/>
        </w:rPr>
      </w:pPr>
    </w:p>
    <w:p w:rsidR="00A17532" w:rsidRDefault="00A17532" w:rsidP="00A17532">
      <w:pPr>
        <w:rPr>
          <w:color w:val="000000"/>
          <w:lang w:val="en-US"/>
        </w:rPr>
      </w:pPr>
    </w:p>
    <w:p w:rsidR="00A17532" w:rsidRDefault="00A17532" w:rsidP="00A17532">
      <w:pPr>
        <w:rPr>
          <w:color w:val="000000"/>
          <w:lang w:val="en-US"/>
        </w:rPr>
      </w:pPr>
    </w:p>
    <w:p w:rsidR="00A17532" w:rsidRDefault="00A17532" w:rsidP="00A17532">
      <w:pPr>
        <w:rPr>
          <w:color w:val="000000"/>
          <w:lang w:val="en-US"/>
        </w:rPr>
      </w:pPr>
    </w:p>
    <w:p w:rsidR="00A17532" w:rsidRDefault="00A17532" w:rsidP="00A17532">
      <w:pPr>
        <w:rPr>
          <w:color w:val="000000"/>
          <w:lang w:val="en-US"/>
        </w:rPr>
      </w:pPr>
    </w:p>
    <w:p w:rsidR="00A17532" w:rsidRDefault="00A17532" w:rsidP="00A17532">
      <w:pPr>
        <w:rPr>
          <w:color w:val="000000"/>
          <w:lang w:val="en-US"/>
        </w:rPr>
      </w:pPr>
    </w:p>
    <w:p w:rsidR="00A17532" w:rsidRPr="00C42C36" w:rsidRDefault="00A17532" w:rsidP="00A17532">
      <w:pPr>
        <w:rPr>
          <w:color w:val="000000"/>
          <w:lang w:val="en-US"/>
        </w:rPr>
      </w:pPr>
    </w:p>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8C5434"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8C5434" w:rsidRDefault="00A17532" w:rsidP="00A17532">
            <w:pPr>
              <w:spacing w:before="0" w:after="0"/>
              <w:jc w:val="center"/>
              <w:rPr>
                <w:b/>
              </w:rPr>
            </w:pPr>
            <w:r w:rsidRPr="008C5434">
              <w:rPr>
                <w:b/>
              </w:rPr>
              <w:lastRenderedPageBreak/>
              <w:t>Compiladores</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pPr>
              <w:ind w:firstLine="0"/>
              <w:jc w:val="center"/>
            </w:pPr>
            <w:r>
              <w:t>MCTA007-13</w:t>
            </w:r>
          </w:p>
        </w:tc>
        <w:tc>
          <w:tcPr>
            <w:tcW w:w="2330" w:type="dxa"/>
          </w:tcPr>
          <w:p w:rsidR="00A17532" w:rsidRPr="00A03AA0" w:rsidRDefault="00A17532" w:rsidP="00A17532">
            <w:pPr>
              <w:jc w:val="center"/>
              <w:cnfStyle w:val="000000000000" w:firstRow="0" w:lastRow="0" w:firstColumn="0" w:lastColumn="0" w:oddVBand="0" w:evenVBand="0" w:oddHBand="0" w:evenHBand="0" w:firstRowFirstColumn="0" w:firstRowLastColumn="0" w:lastRowFirstColumn="0" w:lastRowLastColumn="0"/>
            </w:pPr>
            <w:r w:rsidRPr="00A03AA0">
              <w:t>(3-1-4)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pPr>
              <w:jc w:val="center"/>
            </w:pPr>
            <w:r w:rsidRPr="00A03AA0">
              <w:t>9º. Período</w:t>
            </w:r>
          </w:p>
        </w:tc>
        <w:tc>
          <w:tcPr>
            <w:tcW w:w="2331" w:type="dxa"/>
          </w:tcPr>
          <w:p w:rsidR="00A17532" w:rsidRPr="00A03AA0" w:rsidRDefault="00A17532" w:rsidP="00A17532">
            <w:pPr>
              <w:jc w:val="center"/>
              <w:cnfStyle w:val="000000000000" w:firstRow="0" w:lastRow="0" w:firstColumn="0" w:lastColumn="0" w:oddVBand="0" w:evenVBand="0" w:oddHBand="0" w:evenHBand="0" w:firstRowFirstColumn="0" w:firstRowLastColumn="0" w:lastRowFirstColumn="0" w:lastRowLastColumn="0"/>
            </w:pPr>
            <w:r>
              <w:t>Obrigatória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Recomendação:</w:t>
            </w:r>
          </w:p>
        </w:tc>
        <w:tc>
          <w:tcPr>
            <w:tcW w:w="6991" w:type="dxa"/>
            <w:gridSpan w:val="3"/>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t>Linguagens Formais e Automata</w:t>
            </w:r>
          </w:p>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t>Algoritmos e Estruturas de Dados I</w:t>
            </w:r>
          </w:p>
        </w:tc>
      </w:tr>
      <w:tr w:rsidR="00A17532" w:rsidRPr="00A03AA0" w:rsidTr="00A17532">
        <w:trPr>
          <w:trHeight w:val="1164"/>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4F2D08" w:rsidRDefault="00A17532" w:rsidP="00A17532">
            <w:pPr>
              <w:rPr>
                <w:rFonts w:cs="Times New Roman"/>
              </w:rPr>
            </w:pPr>
            <w:r w:rsidRPr="00EF444E">
              <w:rPr>
                <w:rFonts w:cs="Times New Roman"/>
              </w:rPr>
              <w:t>Ementa</w:t>
            </w:r>
            <w:r w:rsidRPr="00A03AA0">
              <w:rPr>
                <w:rFonts w:cs="Times New Roman"/>
                <w:i/>
              </w:rPr>
              <w:t>:</w:t>
            </w:r>
          </w:p>
          <w:p w:rsidR="00A17532" w:rsidRPr="005464A9" w:rsidRDefault="00A17532" w:rsidP="00A17532">
            <w:r>
              <w:t xml:space="preserve">Análise Léxica. Análise Sintática. Análise Semântica. Ambientes de Execução. Geração de Código. Projeto e </w:t>
            </w:r>
            <w:proofErr w:type="gramStart"/>
            <w:r>
              <w:t>Implementação</w:t>
            </w:r>
            <w:proofErr w:type="gramEnd"/>
            <w:r>
              <w:t xml:space="preserve"> de um Compilador.</w:t>
            </w:r>
          </w:p>
        </w:tc>
      </w:tr>
      <w:tr w:rsidR="00A17532" w:rsidRPr="00A91EB5" w:rsidTr="00A17532">
        <w:trPr>
          <w:cnfStyle w:val="000000100000" w:firstRow="0" w:lastRow="0" w:firstColumn="0" w:lastColumn="0" w:oddVBand="0" w:evenVBand="0" w:oddHBand="1" w:evenHBand="0" w:firstRowFirstColumn="0" w:firstRowLastColumn="0" w:lastRowFirstColumn="0" w:lastRowLastColumn="0"/>
          <w:trHeight w:val="2928"/>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Básica</w:t>
            </w:r>
            <w:r w:rsidRPr="00A03AA0">
              <w:t>:</w:t>
            </w:r>
          </w:p>
          <w:p w:rsidR="00A17532" w:rsidRPr="00A03AA0" w:rsidRDefault="00A17532" w:rsidP="00A17532">
            <w:pPr>
              <w:pStyle w:val="PargrafodaLista"/>
              <w:numPr>
                <w:ilvl w:val="0"/>
                <w:numId w:val="192"/>
              </w:numPr>
            </w:pPr>
            <w:r w:rsidRPr="00A03AA0">
              <w:t xml:space="preserve">LOUDEN, K. C., “Compiladores - Princípios e Práticas”, </w:t>
            </w:r>
            <w:proofErr w:type="gramStart"/>
            <w:r w:rsidRPr="00A03AA0">
              <w:t>Editora</w:t>
            </w:r>
            <w:proofErr w:type="gramEnd"/>
            <w:r w:rsidRPr="00A03AA0">
              <w:t xml:space="preserve"> Thomson Pioneira, 1ª Edição, 2004.</w:t>
            </w:r>
          </w:p>
          <w:p w:rsidR="00A17532" w:rsidRDefault="00A17532" w:rsidP="00A17532">
            <w:pPr>
              <w:pStyle w:val="PargrafodaLista"/>
              <w:numPr>
                <w:ilvl w:val="0"/>
                <w:numId w:val="192"/>
              </w:numPr>
            </w:pPr>
            <w:r>
              <w:t>RICARTE, Ivan. Introdução à compilação. Rio de Janeiro: Elsevier, 2008. 264 p. ISBN</w:t>
            </w:r>
          </w:p>
          <w:p w:rsidR="00A17532" w:rsidRDefault="00A17532" w:rsidP="00A17532">
            <w:pPr>
              <w:pStyle w:val="PargrafodaLista"/>
              <w:ind w:firstLine="0"/>
            </w:pPr>
            <w:r>
              <w:t>9788535230673.</w:t>
            </w:r>
            <w:r>
              <w:cr/>
            </w:r>
          </w:p>
          <w:p w:rsidR="00A17532" w:rsidRPr="005464A9" w:rsidRDefault="00A17532" w:rsidP="00A17532">
            <w:pPr>
              <w:pStyle w:val="PargrafodaLista"/>
              <w:numPr>
                <w:ilvl w:val="0"/>
                <w:numId w:val="192"/>
              </w:numPr>
              <w:rPr>
                <w:lang w:val="en-US"/>
              </w:rPr>
            </w:pPr>
            <w:r w:rsidRPr="005464A9">
              <w:rPr>
                <w:lang w:val="en-US"/>
              </w:rPr>
              <w:t>AHO, A; LAM, M; SETHI, R; ULLMAN, J. D. “Compilers: Principles, Techniques and Tools”, 2 ª Edição, Addison Wesley, 2006.</w:t>
            </w:r>
          </w:p>
        </w:tc>
      </w:tr>
      <w:tr w:rsidR="00A17532" w:rsidRPr="00A03AA0" w:rsidTr="00A17532">
        <w:trPr>
          <w:trHeight w:val="1822"/>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Complementar</w:t>
            </w:r>
            <w:r w:rsidRPr="00A03AA0">
              <w:t>:</w:t>
            </w:r>
          </w:p>
          <w:p w:rsidR="00A17532" w:rsidRPr="005464A9" w:rsidRDefault="00A17532" w:rsidP="00A17532">
            <w:pPr>
              <w:pStyle w:val="PargrafodaLista"/>
              <w:numPr>
                <w:ilvl w:val="0"/>
                <w:numId w:val="53"/>
              </w:numPr>
              <w:rPr>
                <w:lang w:val="en-US"/>
              </w:rPr>
            </w:pPr>
            <w:r w:rsidRPr="005464A9">
              <w:rPr>
                <w:lang w:val="en-US"/>
              </w:rPr>
              <w:t>APPEL, Andrew W. Modern compiler implementation in c. Cambridge, UK: Cambridge</w:t>
            </w:r>
          </w:p>
          <w:p w:rsidR="00A17532" w:rsidRDefault="00A17532" w:rsidP="00A17532">
            <w:pPr>
              <w:pStyle w:val="PargrafodaLista"/>
              <w:ind w:left="1077" w:firstLine="0"/>
            </w:pPr>
            <w:r w:rsidRPr="005464A9">
              <w:rPr>
                <w:lang w:val="en-US"/>
              </w:rPr>
              <w:t xml:space="preserve">University Press, 1998. 544 p. Includes bibliographical references and index. </w:t>
            </w:r>
            <w:r>
              <w:t>ISBN</w:t>
            </w:r>
          </w:p>
          <w:p w:rsidR="00A17532" w:rsidRDefault="00A17532" w:rsidP="00A17532">
            <w:pPr>
              <w:pStyle w:val="PargrafodaLista"/>
              <w:ind w:left="1077" w:firstLine="0"/>
            </w:pPr>
            <w:r>
              <w:t>9780521607650.</w:t>
            </w:r>
          </w:p>
          <w:p w:rsidR="00A17532" w:rsidRDefault="00A17532" w:rsidP="00A17532">
            <w:pPr>
              <w:pStyle w:val="PargrafodaLista"/>
              <w:numPr>
                <w:ilvl w:val="0"/>
                <w:numId w:val="53"/>
              </w:numPr>
            </w:pPr>
            <w:r w:rsidRPr="0077204E">
              <w:rPr>
                <w:lang w:val="en-US"/>
              </w:rPr>
              <w:t xml:space="preserve">HOPCROFT, John E; ULLMAN, Jeffrey D; MOTWANI, Rajeev. </w:t>
            </w:r>
            <w:r>
              <w:t>Introdução à teoria de</w:t>
            </w:r>
          </w:p>
          <w:p w:rsidR="00A17532" w:rsidRDefault="00A17532" w:rsidP="00A17532">
            <w:pPr>
              <w:pStyle w:val="PargrafodaLista"/>
              <w:ind w:left="1077" w:firstLine="0"/>
            </w:pPr>
            <w:proofErr w:type="gramStart"/>
            <w:r>
              <w:t>autômatos</w:t>
            </w:r>
            <w:proofErr w:type="gramEnd"/>
            <w:r>
              <w:t xml:space="preserve">, linguagens e computação. </w:t>
            </w:r>
            <w:proofErr w:type="gramStart"/>
            <w:r>
              <w:t>2</w:t>
            </w:r>
            <w:proofErr w:type="gramEnd"/>
            <w:r>
              <w:t xml:space="preserve"> ed. Rio de Janeiro: Campus, 2003. </w:t>
            </w:r>
            <w:proofErr w:type="gramStart"/>
            <w:r>
              <w:t>xi,</w:t>
            </w:r>
            <w:proofErr w:type="gramEnd"/>
            <w:r>
              <w:t>560 p. ISBN</w:t>
            </w:r>
          </w:p>
          <w:p w:rsidR="00A17532" w:rsidRDefault="00A17532" w:rsidP="00A17532">
            <w:pPr>
              <w:pStyle w:val="PargrafodaLista"/>
              <w:ind w:left="1077" w:firstLine="0"/>
            </w:pPr>
            <w:r>
              <w:t>9788535210729.</w:t>
            </w:r>
          </w:p>
          <w:p w:rsidR="00A17532" w:rsidRDefault="00A17532" w:rsidP="00A17532">
            <w:pPr>
              <w:pStyle w:val="PargrafodaLista"/>
              <w:numPr>
                <w:ilvl w:val="0"/>
                <w:numId w:val="53"/>
              </w:numPr>
            </w:pPr>
            <w:r w:rsidRPr="005464A9">
              <w:rPr>
                <w:lang w:val="en-US"/>
              </w:rPr>
              <w:t xml:space="preserve"> HERLIHY, </w:t>
            </w:r>
            <w:proofErr w:type="gramStart"/>
            <w:r w:rsidRPr="005464A9">
              <w:rPr>
                <w:lang w:val="en-US"/>
              </w:rPr>
              <w:t>Maurice.;</w:t>
            </w:r>
            <w:proofErr w:type="gramEnd"/>
            <w:r w:rsidRPr="005464A9">
              <w:rPr>
                <w:lang w:val="en-US"/>
              </w:rPr>
              <w:t xml:space="preserve"> SHAVIT, Nir. The art of multiprocessor programming. </w:t>
            </w:r>
            <w:r>
              <w:t>Amsterdam:</w:t>
            </w:r>
          </w:p>
          <w:p w:rsidR="00A17532" w:rsidRDefault="00A17532" w:rsidP="00A17532">
            <w:pPr>
              <w:pStyle w:val="PargrafodaLista"/>
              <w:ind w:left="1077" w:firstLine="0"/>
            </w:pPr>
            <w:r w:rsidRPr="005464A9">
              <w:rPr>
                <w:lang w:val="en-US"/>
              </w:rPr>
              <w:t xml:space="preserve">Elsevier/Morgan, 2008. </w:t>
            </w:r>
            <w:proofErr w:type="gramStart"/>
            <w:r w:rsidRPr="005464A9">
              <w:rPr>
                <w:lang w:val="en-US"/>
              </w:rPr>
              <w:t>xx</w:t>
            </w:r>
            <w:proofErr w:type="gramEnd"/>
            <w:r w:rsidRPr="005464A9">
              <w:rPr>
                <w:lang w:val="en-US"/>
              </w:rPr>
              <w:t xml:space="preserve">, 508 p. Includes bibliographical references and index.. </w:t>
            </w:r>
            <w:r>
              <w:t>ISBN</w:t>
            </w:r>
          </w:p>
          <w:p w:rsidR="00A17532" w:rsidRDefault="00A17532" w:rsidP="00A17532">
            <w:pPr>
              <w:pStyle w:val="PargrafodaLista"/>
              <w:ind w:left="1077" w:firstLine="0"/>
            </w:pPr>
            <w:r>
              <w:t>9780123705914.</w:t>
            </w:r>
          </w:p>
          <w:p w:rsidR="00A17532" w:rsidRDefault="00A17532" w:rsidP="00A17532">
            <w:pPr>
              <w:pStyle w:val="PargrafodaLista"/>
              <w:numPr>
                <w:ilvl w:val="0"/>
                <w:numId w:val="53"/>
              </w:numPr>
            </w:pPr>
            <w:r>
              <w:t xml:space="preserve">MENEZES, Paulo Fernando Blauth. Linguagens formais e autômatos. </w:t>
            </w:r>
            <w:proofErr w:type="gramStart"/>
            <w:r>
              <w:t>5</w:t>
            </w:r>
            <w:proofErr w:type="gramEnd"/>
            <w:r>
              <w:t xml:space="preserve"> ed. Porto Alegre: Sagra Luzzatto, 2005. 165 p. (livros didáticos, número 3). Bibliografia: p. [159]-160. ISBN</w:t>
            </w:r>
          </w:p>
          <w:p w:rsidR="00A17532" w:rsidRDefault="00A17532" w:rsidP="00A17532">
            <w:pPr>
              <w:pStyle w:val="PargrafodaLista"/>
              <w:ind w:left="1077" w:firstLine="0"/>
            </w:pPr>
            <w:r>
              <w:t>9788524105548.</w:t>
            </w:r>
          </w:p>
          <w:p w:rsidR="00A17532" w:rsidRDefault="00A17532" w:rsidP="00A17532">
            <w:pPr>
              <w:pStyle w:val="PargrafodaLista"/>
              <w:numPr>
                <w:ilvl w:val="0"/>
                <w:numId w:val="53"/>
              </w:numPr>
            </w:pPr>
            <w:r>
              <w:t xml:space="preserve"> RAMOS, Marcus Vinícius Midena; JOSÉ NETO, João; VEGA, Ítalo Santiago. Linguagens</w:t>
            </w:r>
          </w:p>
          <w:p w:rsidR="00A17532" w:rsidRDefault="00A17532" w:rsidP="00A17532">
            <w:pPr>
              <w:pStyle w:val="PargrafodaLista"/>
              <w:ind w:left="1077" w:firstLine="0"/>
            </w:pPr>
            <w:proofErr w:type="gramStart"/>
            <w:r>
              <w:t>formais</w:t>
            </w:r>
            <w:proofErr w:type="gramEnd"/>
            <w:r>
              <w:t>: teoria, modelagem e implementação. Porto Alegre: Bookman, 2009. 656 p. ISBN</w:t>
            </w:r>
          </w:p>
          <w:p w:rsidR="00A17532" w:rsidRDefault="00A17532" w:rsidP="00A17532">
            <w:pPr>
              <w:pStyle w:val="PargrafodaLista"/>
              <w:ind w:left="1077" w:firstLine="0"/>
            </w:pPr>
            <w:r>
              <w:t>9788577804535.</w:t>
            </w:r>
          </w:p>
        </w:tc>
      </w:tr>
    </w:tbl>
    <w:p w:rsidR="00A17532" w:rsidRDefault="00A17532" w:rsidP="00A17532"/>
    <w:p w:rsidR="00A17532" w:rsidRDefault="00A17532" w:rsidP="00A17532"/>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8C5434"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8C5434" w:rsidRDefault="00A17532" w:rsidP="00A17532">
            <w:pPr>
              <w:spacing w:before="0" w:after="0"/>
              <w:jc w:val="center"/>
              <w:rPr>
                <w:b/>
              </w:rPr>
            </w:pPr>
            <w:r w:rsidRPr="008C5434">
              <w:rPr>
                <w:b/>
              </w:rPr>
              <w:lastRenderedPageBreak/>
              <w:t>Computação Gráfica</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pPr>
              <w:rPr>
                <w:color w:val="000000"/>
              </w:rPr>
            </w:pPr>
            <w:r>
              <w:t>MCTA008-13</w:t>
            </w:r>
          </w:p>
        </w:tc>
        <w:tc>
          <w:tcPr>
            <w:tcW w:w="2330"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rPr>
                <w:color w:val="000000"/>
              </w:rPr>
            </w:pPr>
            <w:r w:rsidRPr="00A03AA0">
              <w:rPr>
                <w:color w:val="000000"/>
              </w:rPr>
              <w:t>(3-1-4)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pPr>
              <w:rPr>
                <w:color w:val="000000"/>
              </w:rPr>
            </w:pPr>
            <w:r w:rsidRPr="00A03AA0">
              <w:rPr>
                <w:color w:val="000000"/>
              </w:rPr>
              <w:t>10º. Período</w:t>
            </w:r>
          </w:p>
        </w:tc>
        <w:tc>
          <w:tcPr>
            <w:tcW w:w="2331"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rPr>
                <w:color w:val="000000"/>
              </w:rPr>
            </w:pPr>
            <w:r>
              <w:rPr>
                <w:color w:val="000000"/>
              </w:rPr>
              <w:t>Obrigatória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pPr>
              <w:rPr>
                <w:color w:val="000000"/>
              </w:rPr>
            </w:pPr>
            <w:r>
              <w:rPr>
                <w:color w:val="000000"/>
              </w:rPr>
              <w:t>Recomendação:</w:t>
            </w:r>
          </w:p>
        </w:tc>
        <w:tc>
          <w:tcPr>
            <w:tcW w:w="6991" w:type="dxa"/>
            <w:gridSpan w:val="3"/>
          </w:tcPr>
          <w:p w:rsidR="00A17532" w:rsidRPr="00A03AA0" w:rsidRDefault="00A17532" w:rsidP="00A17532">
            <w:pPr>
              <w:spacing w:before="0" w:after="0"/>
              <w:cnfStyle w:val="000000100000" w:firstRow="0" w:lastRow="0" w:firstColumn="0" w:lastColumn="0" w:oddVBand="0" w:evenVBand="0" w:oddHBand="1" w:evenHBand="0" w:firstRowFirstColumn="0" w:firstRowLastColumn="0" w:lastRowFirstColumn="0" w:lastRowLastColumn="0"/>
              <w:rPr>
                <w:color w:val="000000"/>
              </w:rPr>
            </w:pPr>
            <w:r>
              <w:rPr>
                <w:color w:val="000000"/>
              </w:rPr>
              <w:t>Algoritmos e Estruturas de Dados I</w:t>
            </w:r>
          </w:p>
          <w:p w:rsidR="00A17532" w:rsidRPr="00A03AA0" w:rsidRDefault="00A17532" w:rsidP="00A17532">
            <w:pPr>
              <w:spacing w:before="0" w:after="0"/>
              <w:cnfStyle w:val="000000100000" w:firstRow="0" w:lastRow="0" w:firstColumn="0" w:lastColumn="0" w:oddVBand="0" w:evenVBand="0" w:oddHBand="1" w:evenHBand="0" w:firstRowFirstColumn="0" w:firstRowLastColumn="0" w:lastRowFirstColumn="0" w:lastRowLastColumn="0"/>
              <w:rPr>
                <w:color w:val="000000"/>
              </w:rPr>
            </w:pPr>
            <w:r>
              <w:rPr>
                <w:color w:val="000000"/>
              </w:rPr>
              <w:t>Geometria Analítica</w:t>
            </w:r>
          </w:p>
        </w:tc>
      </w:tr>
      <w:tr w:rsidR="00A17532" w:rsidRPr="00A03AA0" w:rsidTr="00A17532">
        <w:trPr>
          <w:trHeight w:val="2280"/>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rsidRPr="00A03AA0">
              <w:t>Ementa:</w:t>
            </w:r>
          </w:p>
          <w:p w:rsidR="00A17532" w:rsidRPr="00A03AA0" w:rsidRDefault="00A17532" w:rsidP="00A17532">
            <w:r>
              <w:t xml:space="preserve">Computação Gráfica; Sistemas gráficos; Primitivas gráficas e seus atributos; Transformações geométricas; </w:t>
            </w:r>
            <w:proofErr w:type="gramStart"/>
            <w:r>
              <w:t>Projeções paralela</w:t>
            </w:r>
            <w:proofErr w:type="gramEnd"/>
            <w:r>
              <w:t xml:space="preserve"> e perspectiva; Câmera virtual; Definição de objetos e cenas tridimensionais; O Processo de Rendering: fontes de luz; remoção superfícies ocultas; Modelos de iluminação e de tonalização; Animação Computacional; Texturas. Introdução aos Shaders programáveis. (utilizando alguma API gráfica, preferencialmente </w:t>
            </w:r>
            <w:proofErr w:type="gramStart"/>
            <w:r>
              <w:t>OpenGL</w:t>
            </w:r>
            <w:proofErr w:type="gramEnd"/>
            <w:r>
              <w:t>).</w:t>
            </w:r>
          </w:p>
        </w:tc>
      </w:tr>
      <w:tr w:rsidR="00A17532" w:rsidRPr="00BD2003" w:rsidTr="00A17532">
        <w:trPr>
          <w:cnfStyle w:val="000000100000" w:firstRow="0" w:lastRow="0" w:firstColumn="0" w:lastColumn="0" w:oddVBand="0" w:evenVBand="0" w:oddHBand="1" w:evenHBand="0" w:firstRowFirstColumn="0" w:firstRowLastColumn="0" w:lastRowFirstColumn="0" w:lastRowLastColumn="0"/>
          <w:trHeight w:val="3192"/>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lang w:val="en-US"/>
              </w:rPr>
            </w:pPr>
            <w:r>
              <w:rPr>
                <w:lang w:val="en-US"/>
              </w:rPr>
              <w:t>Bibliografia Básica</w:t>
            </w:r>
            <w:r w:rsidRPr="00A03AA0">
              <w:rPr>
                <w:lang w:val="en-US"/>
              </w:rPr>
              <w:t>:</w:t>
            </w:r>
          </w:p>
          <w:p w:rsidR="00A17532" w:rsidRPr="004760CB" w:rsidRDefault="00A17532" w:rsidP="00A17532">
            <w:pPr>
              <w:pStyle w:val="PargrafodaLista"/>
              <w:numPr>
                <w:ilvl w:val="0"/>
                <w:numId w:val="62"/>
              </w:numPr>
              <w:rPr>
                <w:lang w:val="en-US"/>
              </w:rPr>
            </w:pPr>
            <w:r w:rsidRPr="004760CB">
              <w:t xml:space="preserve">GOMES, Jonas; VELHO, Luiz. Fundamentos da computação gráfica. </w:t>
            </w:r>
            <w:r w:rsidRPr="004760CB">
              <w:rPr>
                <w:lang w:val="en-US"/>
              </w:rPr>
              <w:t>Rio de Janeiro:</w:t>
            </w:r>
          </w:p>
          <w:p w:rsidR="00A17532" w:rsidRPr="004760CB" w:rsidRDefault="00A17532" w:rsidP="00A17532">
            <w:pPr>
              <w:pStyle w:val="PargrafodaLista"/>
              <w:ind w:left="1077" w:firstLine="0"/>
            </w:pPr>
            <w:r w:rsidRPr="004760CB">
              <w:t xml:space="preserve">Instituto Nacional de Matemática Pura e Aplicada - </w:t>
            </w:r>
            <w:proofErr w:type="gramStart"/>
            <w:r w:rsidRPr="004760CB">
              <w:t>IMPA,</w:t>
            </w:r>
            <w:proofErr w:type="gramEnd"/>
            <w:r w:rsidRPr="004760CB">
              <w:t xml:space="preserve"> 2003. 604 p. (Série de Computação </w:t>
            </w:r>
            <w:proofErr w:type="gramStart"/>
            <w:r w:rsidRPr="004760CB">
              <w:t>eMatemática</w:t>
            </w:r>
            <w:proofErr w:type="gramEnd"/>
            <w:r w:rsidRPr="004760CB">
              <w:t>).</w:t>
            </w:r>
          </w:p>
          <w:p w:rsidR="00A17532" w:rsidRPr="004760CB" w:rsidRDefault="00A17532" w:rsidP="00A17532">
            <w:pPr>
              <w:pStyle w:val="PargrafodaLista"/>
              <w:numPr>
                <w:ilvl w:val="0"/>
                <w:numId w:val="62"/>
              </w:numPr>
              <w:rPr>
                <w:lang w:val="en-US"/>
              </w:rPr>
            </w:pPr>
            <w:r w:rsidRPr="004760CB">
              <w:t xml:space="preserve">AZEVEDO, Eduardo; Conci, Aura. Computação gráfica: geração de imagens. </w:t>
            </w:r>
            <w:r w:rsidRPr="004760CB">
              <w:rPr>
                <w:lang w:val="en-US"/>
              </w:rPr>
              <w:t>Rio de</w:t>
            </w:r>
          </w:p>
          <w:p w:rsidR="00A17532" w:rsidRDefault="00A17532" w:rsidP="00A17532">
            <w:pPr>
              <w:pStyle w:val="PargrafodaLista"/>
              <w:ind w:left="1077" w:firstLine="0"/>
              <w:rPr>
                <w:lang w:val="en-US"/>
              </w:rPr>
            </w:pPr>
            <w:r w:rsidRPr="004760CB">
              <w:rPr>
                <w:lang w:val="en-US"/>
              </w:rPr>
              <w:t>Janeiro: Campus, 2003. 353 p. ISBN 8535212523.</w:t>
            </w:r>
          </w:p>
          <w:p w:rsidR="00A17532" w:rsidRDefault="00A17532" w:rsidP="00A17532">
            <w:pPr>
              <w:pStyle w:val="PargrafodaLista"/>
              <w:numPr>
                <w:ilvl w:val="0"/>
                <w:numId w:val="62"/>
              </w:numPr>
              <w:rPr>
                <w:lang w:val="en-US"/>
              </w:rPr>
            </w:pPr>
            <w:r w:rsidRPr="00AD395E">
              <w:rPr>
                <w:lang w:val="en-US"/>
              </w:rPr>
              <w:t xml:space="preserve">HEARN, Donald. </w:t>
            </w:r>
            <w:bookmarkStart w:id="64" w:name="OLE_LINK25"/>
            <w:bookmarkStart w:id="65" w:name="OLE_LINK26"/>
            <w:r w:rsidRPr="00AD395E">
              <w:rPr>
                <w:lang w:val="en-US"/>
              </w:rPr>
              <w:t>Computer graphics with OpenGL</w:t>
            </w:r>
            <w:bookmarkEnd w:id="64"/>
            <w:bookmarkEnd w:id="65"/>
            <w:r w:rsidRPr="00AD395E">
              <w:rPr>
                <w:lang w:val="en-US"/>
              </w:rPr>
              <w:t xml:space="preserve">. 3. ed. Upper Saddle River, </w:t>
            </w:r>
            <w:proofErr w:type="gramStart"/>
            <w:r w:rsidRPr="00AD395E">
              <w:rPr>
                <w:lang w:val="en-US"/>
              </w:rPr>
              <w:t>NJ :</w:t>
            </w:r>
            <w:proofErr w:type="gramEnd"/>
            <w:r w:rsidRPr="00AD395E">
              <w:rPr>
                <w:lang w:val="en-US"/>
              </w:rPr>
              <w:t xml:space="preserve"> Pearson Education, c2004. 857 p</w:t>
            </w:r>
            <w:proofErr w:type="gramStart"/>
            <w:r w:rsidRPr="00AD395E">
              <w:rPr>
                <w:lang w:val="en-US"/>
              </w:rPr>
              <w:t>. :</w:t>
            </w:r>
            <w:proofErr w:type="gramEnd"/>
            <w:r w:rsidRPr="00AD395E">
              <w:rPr>
                <w:lang w:val="en-US"/>
              </w:rPr>
              <w:t xml:space="preserve"> il. (006.6 H436cc)</w:t>
            </w:r>
          </w:p>
          <w:p w:rsidR="00A17532" w:rsidRPr="00DA3E1B" w:rsidRDefault="00A17532" w:rsidP="00A17532">
            <w:pPr>
              <w:pStyle w:val="PargrafodaLista"/>
              <w:numPr>
                <w:ilvl w:val="0"/>
                <w:numId w:val="62"/>
              </w:numPr>
              <w:rPr>
                <w:lang w:val="en-US"/>
              </w:rPr>
            </w:pPr>
            <w:r w:rsidRPr="00DA3E1B">
              <w:rPr>
                <w:lang w:val="en-US"/>
              </w:rPr>
              <w:t>Gois, J.P.; Batagelo, H.C., "Interactive Graphics Applications with OpenGL Shading Language and Qt," Graphics, Patterns and Images Tutorials (SIBGRAPI-T), 2012 25th SIBGRAPI Conference on , vol., no., pp.1,20, 22-25 Aug. 2012</w:t>
            </w:r>
          </w:p>
          <w:p w:rsidR="00A17532" w:rsidRPr="00AD395E" w:rsidRDefault="00A17532" w:rsidP="00A17532">
            <w:pPr>
              <w:pStyle w:val="PargrafodaLista"/>
              <w:ind w:left="1077" w:firstLine="0"/>
              <w:rPr>
                <w:lang w:val="en-US"/>
              </w:rPr>
            </w:pPr>
            <w:r w:rsidRPr="00DA3E1B">
              <w:rPr>
                <w:lang w:val="en-US"/>
              </w:rPr>
              <w:t>doi: 10.1109/SIBGRAPI-T.2012.10, URL: http://ieeexplore.ieee.org/stamp/stamp.jsp?tp=&amp;arnumber=6382715&amp;isnumber=6382714</w:t>
            </w:r>
          </w:p>
          <w:p w:rsidR="00A17532" w:rsidRPr="0077204E" w:rsidRDefault="00A17532" w:rsidP="00A17532">
            <w:pPr>
              <w:pStyle w:val="PargrafodaLista"/>
              <w:ind w:left="1077" w:firstLine="0"/>
              <w:rPr>
                <w:lang w:val="en-US"/>
              </w:rPr>
            </w:pPr>
          </w:p>
        </w:tc>
      </w:tr>
      <w:tr w:rsidR="00A17532" w:rsidRPr="009120D1" w:rsidTr="00A17532">
        <w:trPr>
          <w:trHeight w:val="843"/>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Complementar</w:t>
            </w:r>
            <w:r w:rsidRPr="00A03AA0">
              <w:t>:</w:t>
            </w:r>
          </w:p>
          <w:p w:rsidR="00A17532" w:rsidRPr="00AD395E" w:rsidRDefault="00A17532" w:rsidP="00A17532">
            <w:pPr>
              <w:pStyle w:val="PargrafodaLista"/>
              <w:numPr>
                <w:ilvl w:val="0"/>
                <w:numId w:val="63"/>
              </w:numPr>
              <w:rPr>
                <w:lang w:val="en-US"/>
              </w:rPr>
            </w:pPr>
            <w:r w:rsidRPr="00AD395E">
              <w:rPr>
                <w:lang w:val="en-US"/>
              </w:rPr>
              <w:t>ANGEL, Edward. Interactive computer graphics: a top-down approach with OpenGL. Reading, MA: Addison-Wesley, 2000 .611 p</w:t>
            </w:r>
            <w:proofErr w:type="gramStart"/>
            <w:r w:rsidRPr="00AD395E">
              <w:rPr>
                <w:lang w:val="en-US"/>
              </w:rPr>
              <w:t>. ;</w:t>
            </w:r>
            <w:proofErr w:type="gramEnd"/>
            <w:r w:rsidRPr="00AD395E">
              <w:rPr>
                <w:lang w:val="en-US"/>
              </w:rPr>
              <w:t xml:space="preserve"> il. (006.6 A581I)</w:t>
            </w:r>
          </w:p>
          <w:p w:rsidR="00A17532" w:rsidRPr="004760CB" w:rsidRDefault="00A17532" w:rsidP="00A17532">
            <w:pPr>
              <w:pStyle w:val="PargrafodaLista"/>
              <w:numPr>
                <w:ilvl w:val="0"/>
                <w:numId w:val="63"/>
              </w:numPr>
              <w:rPr>
                <w:lang w:val="en-US"/>
              </w:rPr>
            </w:pPr>
            <w:r w:rsidRPr="004760CB">
              <w:rPr>
                <w:lang w:val="en-US"/>
              </w:rPr>
              <w:t xml:space="preserve">ANGEL, Edward. Interactive computer graphics: a top-down approach using OpenGL. 4thed. Boston: Pearson/Addison-Wesley, 2006. </w:t>
            </w:r>
            <w:proofErr w:type="gramStart"/>
            <w:r w:rsidRPr="004760CB">
              <w:rPr>
                <w:lang w:val="en-US"/>
              </w:rPr>
              <w:t>xxix</w:t>
            </w:r>
            <w:proofErr w:type="gramEnd"/>
            <w:r w:rsidRPr="004760CB">
              <w:rPr>
                <w:lang w:val="en-US"/>
              </w:rPr>
              <w:t>, 784 p. Includes bibliographical references (p. 763-</w:t>
            </w:r>
            <w:r>
              <w:rPr>
                <w:lang w:val="en-US"/>
              </w:rPr>
              <w:t xml:space="preserve"> </w:t>
            </w:r>
            <w:r w:rsidRPr="004760CB">
              <w:rPr>
                <w:lang w:val="en-US"/>
              </w:rPr>
              <w:t>770) and index. ISBN 0321321375.</w:t>
            </w:r>
          </w:p>
          <w:p w:rsidR="00A17532" w:rsidRPr="004760CB" w:rsidRDefault="00A17532" w:rsidP="00A17532">
            <w:pPr>
              <w:pStyle w:val="PargrafodaLista"/>
              <w:numPr>
                <w:ilvl w:val="0"/>
                <w:numId w:val="63"/>
              </w:numPr>
              <w:rPr>
                <w:lang w:val="en-US"/>
              </w:rPr>
            </w:pPr>
            <w:r w:rsidRPr="004760CB">
              <w:rPr>
                <w:lang w:val="en-US"/>
              </w:rPr>
              <w:t>ANGEL, Edward</w:t>
            </w:r>
            <w:proofErr w:type="gramStart"/>
            <w:r w:rsidRPr="004760CB">
              <w:rPr>
                <w:lang w:val="en-US"/>
              </w:rPr>
              <w:t>..</w:t>
            </w:r>
            <w:proofErr w:type="gramEnd"/>
            <w:r w:rsidRPr="004760CB">
              <w:rPr>
                <w:lang w:val="en-US"/>
              </w:rPr>
              <w:t xml:space="preserve"> OpenGL: a primer. 2nd ed</w:t>
            </w:r>
            <w:proofErr w:type="gramStart"/>
            <w:r w:rsidRPr="004760CB">
              <w:rPr>
                <w:lang w:val="en-US"/>
              </w:rPr>
              <w:t>..</w:t>
            </w:r>
            <w:proofErr w:type="gramEnd"/>
            <w:r w:rsidRPr="004760CB">
              <w:rPr>
                <w:lang w:val="en-US"/>
              </w:rPr>
              <w:t xml:space="preserve"> Boston: Pearson/Addison Wesley, 2004. xiii,</w:t>
            </w:r>
          </w:p>
          <w:p w:rsidR="00A17532" w:rsidRDefault="00A17532" w:rsidP="00A17532">
            <w:pPr>
              <w:pStyle w:val="PargrafodaLista"/>
              <w:ind w:left="1077" w:firstLine="0"/>
            </w:pPr>
            <w:r w:rsidRPr="004760CB">
              <w:rPr>
                <w:lang w:val="en-US"/>
              </w:rPr>
              <w:t xml:space="preserve">252 p. ISBN 9780321237620.3. BAILEY, Michael John; CUNNINGHAM, Steve. </w:t>
            </w:r>
            <w:r w:rsidRPr="0077204E">
              <w:rPr>
                <w:lang w:val="en-US"/>
              </w:rPr>
              <w:t xml:space="preserve">Graphics shaders: theory and </w:t>
            </w:r>
            <w:r w:rsidRPr="004760CB">
              <w:rPr>
                <w:lang w:val="en-US"/>
              </w:rPr>
              <w:t xml:space="preserve">practice. Wellesley: Sales, and Customer Service Office, 2009. </w:t>
            </w:r>
            <w:r>
              <w:t>391 p. ISBN 9781568813349.</w:t>
            </w:r>
          </w:p>
          <w:p w:rsidR="00A17532" w:rsidRPr="004760CB" w:rsidRDefault="00A17532" w:rsidP="00A17532">
            <w:pPr>
              <w:pStyle w:val="PargrafodaLista"/>
              <w:numPr>
                <w:ilvl w:val="0"/>
                <w:numId w:val="63"/>
              </w:numPr>
              <w:rPr>
                <w:lang w:val="en-US"/>
              </w:rPr>
            </w:pPr>
            <w:r w:rsidRPr="004760CB">
              <w:rPr>
                <w:lang w:val="en-US"/>
              </w:rPr>
              <w:t xml:space="preserve">HEARN, Donald; BAKER, M. Pauline. Computer graphics with OpenGL. 3ª </w:t>
            </w:r>
            <w:proofErr w:type="gramStart"/>
            <w:r w:rsidRPr="004760CB">
              <w:rPr>
                <w:lang w:val="en-US"/>
              </w:rPr>
              <w:t>ed</w:t>
            </w:r>
            <w:proofErr w:type="gramEnd"/>
            <w:r w:rsidRPr="004760CB">
              <w:rPr>
                <w:lang w:val="en-US"/>
              </w:rPr>
              <w:t>.</w:t>
            </w:r>
          </w:p>
          <w:p w:rsidR="00A17532" w:rsidRPr="004760CB" w:rsidRDefault="00A17532" w:rsidP="00A17532">
            <w:pPr>
              <w:pStyle w:val="PargrafodaLista"/>
              <w:ind w:left="1077" w:firstLine="0"/>
              <w:rPr>
                <w:lang w:val="en-US"/>
              </w:rPr>
            </w:pPr>
            <w:r w:rsidRPr="004760CB">
              <w:rPr>
                <w:lang w:val="en-US"/>
              </w:rPr>
              <w:lastRenderedPageBreak/>
              <w:t>Upper Saddle River, NJ: Pearson Prentice Hall, c2004. xxii, 857 p. Inclui referências</w:t>
            </w:r>
          </w:p>
          <w:p w:rsidR="00A17532" w:rsidRDefault="00A17532" w:rsidP="00A17532">
            <w:pPr>
              <w:pStyle w:val="PargrafodaLista"/>
              <w:ind w:left="1077" w:firstLine="0"/>
            </w:pPr>
            <w:proofErr w:type="gramStart"/>
            <w:r>
              <w:t>bibliográficas</w:t>
            </w:r>
            <w:proofErr w:type="gramEnd"/>
            <w:r>
              <w:t xml:space="preserve"> (p. 827-838) e índice. ISBN 0130153907.</w:t>
            </w:r>
          </w:p>
          <w:p w:rsidR="00A17532" w:rsidRPr="0077204E" w:rsidRDefault="00A17532" w:rsidP="00A17532">
            <w:pPr>
              <w:pStyle w:val="PargrafodaLista"/>
              <w:numPr>
                <w:ilvl w:val="0"/>
                <w:numId w:val="63"/>
              </w:numPr>
              <w:rPr>
                <w:lang w:val="en-US"/>
              </w:rPr>
            </w:pPr>
            <w:r w:rsidRPr="004760CB">
              <w:rPr>
                <w:lang w:val="en-US"/>
              </w:rPr>
              <w:t xml:space="preserve">SHIRLEY, Peter et al. Fundamentals of computer graphics. </w:t>
            </w:r>
            <w:r w:rsidRPr="0077204E">
              <w:rPr>
                <w:lang w:val="en-US"/>
              </w:rPr>
              <w:t>2nd ed</w:t>
            </w:r>
            <w:proofErr w:type="gramStart"/>
            <w:r w:rsidRPr="0077204E">
              <w:rPr>
                <w:lang w:val="en-US"/>
              </w:rPr>
              <w:t>..</w:t>
            </w:r>
            <w:proofErr w:type="gramEnd"/>
            <w:r w:rsidRPr="0077204E">
              <w:rPr>
                <w:lang w:val="en-US"/>
              </w:rPr>
              <w:t xml:space="preserve"> Wellesley: A K</w:t>
            </w:r>
          </w:p>
          <w:p w:rsidR="00A17532" w:rsidRDefault="00A17532" w:rsidP="00A17532">
            <w:pPr>
              <w:pStyle w:val="PargrafodaLista"/>
              <w:numPr>
                <w:ilvl w:val="0"/>
                <w:numId w:val="63"/>
              </w:numPr>
            </w:pPr>
            <w:r>
              <w:t>PETERS, 2005. 623 p. ISBN 1-56881-269-8.</w:t>
            </w:r>
          </w:p>
          <w:p w:rsidR="00A17532" w:rsidRPr="004760CB" w:rsidRDefault="00A17532" w:rsidP="00A17532">
            <w:pPr>
              <w:pStyle w:val="PargrafodaLista"/>
              <w:numPr>
                <w:ilvl w:val="0"/>
                <w:numId w:val="63"/>
              </w:numPr>
              <w:rPr>
                <w:lang w:val="en-US"/>
              </w:rPr>
            </w:pPr>
            <w:r w:rsidRPr="004760CB">
              <w:rPr>
                <w:lang w:val="en-US"/>
              </w:rPr>
              <w:t>SHREINER, Dave; WOO, Mason; NEIDER, Jackie [et al]. OpenGL programming</w:t>
            </w:r>
          </w:p>
          <w:p w:rsidR="00A17532" w:rsidRPr="004760CB" w:rsidRDefault="00A17532" w:rsidP="00A17532">
            <w:pPr>
              <w:pStyle w:val="PargrafodaLista"/>
              <w:ind w:left="1077" w:firstLine="0"/>
              <w:rPr>
                <w:lang w:val="en-US"/>
              </w:rPr>
            </w:pPr>
            <w:proofErr w:type="gramStart"/>
            <w:r w:rsidRPr="004760CB">
              <w:rPr>
                <w:lang w:val="en-US"/>
              </w:rPr>
              <w:t>guide</w:t>
            </w:r>
            <w:proofErr w:type="gramEnd"/>
            <w:r w:rsidRPr="004760CB">
              <w:rPr>
                <w:lang w:val="en-US"/>
              </w:rPr>
              <w:t xml:space="preserve">: the official guide to learning OpenGL, version 2. </w:t>
            </w:r>
            <w:proofErr w:type="gramStart"/>
            <w:r w:rsidRPr="004760CB">
              <w:rPr>
                <w:lang w:val="en-US"/>
              </w:rPr>
              <w:t>5.ed</w:t>
            </w:r>
            <w:proofErr w:type="gramEnd"/>
            <w:r w:rsidRPr="004760CB">
              <w:rPr>
                <w:lang w:val="en-US"/>
              </w:rPr>
              <w:t>. New Jersey: Addison Wesley,</w:t>
            </w:r>
            <w:r>
              <w:rPr>
                <w:lang w:val="en-US"/>
              </w:rPr>
              <w:t xml:space="preserve"> </w:t>
            </w:r>
            <w:r w:rsidRPr="009120D1">
              <w:rPr>
                <w:lang w:val="en-US"/>
              </w:rPr>
              <w:t>2005. 838 p. ISBN 032133573-2.</w:t>
            </w:r>
          </w:p>
        </w:tc>
      </w:tr>
    </w:tbl>
    <w:p w:rsidR="00A17532" w:rsidRDefault="00A17532" w:rsidP="00A17532"/>
    <w:p w:rsidR="00A17532" w:rsidRDefault="00A17532" w:rsidP="00A17532"/>
    <w:p w:rsidR="00A17532" w:rsidRDefault="00A17532" w:rsidP="00A17532"/>
    <w:p w:rsidR="00A17532" w:rsidRDefault="00A17532" w:rsidP="00A17532"/>
    <w:p w:rsidR="00A17532" w:rsidRDefault="00A17532" w:rsidP="00A17532"/>
    <w:p w:rsidR="00A17532" w:rsidRDefault="00A17532" w:rsidP="00A17532"/>
    <w:p w:rsidR="00A17532" w:rsidRDefault="00A17532" w:rsidP="00A17532"/>
    <w:p w:rsidR="00A17532" w:rsidRDefault="00A17532" w:rsidP="00A17532"/>
    <w:p w:rsidR="00A17532" w:rsidRDefault="00A17532" w:rsidP="00A17532"/>
    <w:p w:rsidR="00A17532" w:rsidRDefault="00A17532" w:rsidP="00A17532"/>
    <w:p w:rsidR="00A17532" w:rsidRDefault="00A17532" w:rsidP="00A17532"/>
    <w:p w:rsidR="00A17532" w:rsidRDefault="00A17532" w:rsidP="00A17532"/>
    <w:p w:rsidR="00A17532" w:rsidRDefault="00A17532" w:rsidP="00A17532"/>
    <w:p w:rsidR="00A17532" w:rsidRDefault="00A17532" w:rsidP="00A17532"/>
    <w:p w:rsidR="00A17532" w:rsidRDefault="00A17532" w:rsidP="00A17532"/>
    <w:p w:rsidR="00A17532" w:rsidRDefault="00A17532" w:rsidP="00A17532"/>
    <w:p w:rsidR="00A17532" w:rsidRDefault="00A17532" w:rsidP="00A17532"/>
    <w:p w:rsidR="00A17532" w:rsidRDefault="00A17532" w:rsidP="00A17532"/>
    <w:p w:rsidR="00A17532" w:rsidRDefault="00A17532" w:rsidP="00A17532"/>
    <w:p w:rsidR="00A17532" w:rsidRDefault="00A17532" w:rsidP="00A17532"/>
    <w:p w:rsidR="00A17532" w:rsidRPr="00A03AA0" w:rsidRDefault="00A17532" w:rsidP="00A17532"/>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8C5434"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8C5434" w:rsidRDefault="00A17532" w:rsidP="00A17532">
            <w:pPr>
              <w:spacing w:before="0" w:after="0"/>
              <w:jc w:val="center"/>
              <w:rPr>
                <w:b/>
              </w:rPr>
            </w:pPr>
            <w:r w:rsidRPr="008C5434">
              <w:rPr>
                <w:b/>
              </w:rPr>
              <w:lastRenderedPageBreak/>
              <w:t xml:space="preserve">Computadores, Ética e </w:t>
            </w:r>
            <w:proofErr w:type="gramStart"/>
            <w:r w:rsidRPr="008C5434">
              <w:rPr>
                <w:b/>
              </w:rPr>
              <w:t>Sociedade</w:t>
            </w:r>
            <w:proofErr w:type="gramEnd"/>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MCTA009-13</w:t>
            </w:r>
          </w:p>
        </w:tc>
        <w:tc>
          <w:tcPr>
            <w:tcW w:w="2330"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rsidRPr="00A03AA0">
              <w:t>(2-0-4)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rsidRPr="00A03AA0">
              <w:t>9º. Período</w:t>
            </w:r>
          </w:p>
        </w:tc>
        <w:tc>
          <w:tcPr>
            <w:tcW w:w="2331"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t>Obrigatória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Recomendação:</w:t>
            </w:r>
          </w:p>
        </w:tc>
        <w:tc>
          <w:tcPr>
            <w:tcW w:w="6991" w:type="dxa"/>
            <w:gridSpan w:val="3"/>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t>Não tem</w:t>
            </w:r>
          </w:p>
        </w:tc>
      </w:tr>
      <w:tr w:rsidR="00A17532" w:rsidRPr="00A03AA0" w:rsidTr="00A17532">
        <w:trPr>
          <w:trHeight w:val="276"/>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rFonts w:cs="Times New Roman"/>
                <w:i/>
              </w:rPr>
            </w:pPr>
            <w:r w:rsidRPr="004F2D08">
              <w:rPr>
                <w:rFonts w:cs="Times New Roman"/>
              </w:rPr>
              <w:t>Ementa</w:t>
            </w:r>
            <w:r w:rsidRPr="00A03AA0">
              <w:rPr>
                <w:rFonts w:cs="Times New Roman"/>
                <w:i/>
              </w:rPr>
              <w:t>:</w:t>
            </w:r>
          </w:p>
          <w:p w:rsidR="00A17532" w:rsidRPr="00A03AA0" w:rsidRDefault="00A17532" w:rsidP="00A17532">
            <w:pPr>
              <w:rPr>
                <w:rFonts w:cs="Times New Roman"/>
                <w:i/>
              </w:rPr>
            </w:pPr>
            <w:r w:rsidRPr="00A03AA0">
              <w:t>O papel do computador na sociedade contemporânea. O profissional da Informática e Ciência da Computação. Ética profissional. Acesso não autorizado: segurança e privacidade. Software livre versus software proprietário. Aplicações da tecnologia: exemplos de mudança de paradigma. Comportamento social e Internet.</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Height w:val="2809"/>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lang w:val="en-US"/>
              </w:rPr>
            </w:pPr>
            <w:r>
              <w:rPr>
                <w:lang w:val="en-US"/>
              </w:rPr>
              <w:t>Bibliografia Básica</w:t>
            </w:r>
            <w:r w:rsidRPr="00A03AA0">
              <w:rPr>
                <w:lang w:val="en-US"/>
              </w:rPr>
              <w:t>:</w:t>
            </w:r>
          </w:p>
          <w:p w:rsidR="00A17532" w:rsidRPr="00FB6B2D" w:rsidRDefault="00A17532" w:rsidP="00A17532">
            <w:pPr>
              <w:pStyle w:val="PargrafodaLista"/>
              <w:numPr>
                <w:ilvl w:val="0"/>
                <w:numId w:val="64"/>
              </w:numPr>
            </w:pPr>
            <w:r w:rsidRPr="00FB6B2D">
              <w:t>DUPAS, Gilberto. Ética e poder na sociedade da informação: de como a autonomia de novas</w:t>
            </w:r>
            <w:r>
              <w:t xml:space="preserve"> </w:t>
            </w:r>
            <w:r w:rsidRPr="00FB6B2D">
              <w:t xml:space="preserve">tecnologias obriga a rever o mito do progresso. </w:t>
            </w:r>
            <w:proofErr w:type="gramStart"/>
            <w:r w:rsidRPr="00FB6B2D">
              <w:t>2</w:t>
            </w:r>
            <w:proofErr w:type="gramEnd"/>
            <w:r w:rsidRPr="00FB6B2D">
              <w:t xml:space="preserve"> ed rev ampl. São Paulo: Editora da</w:t>
            </w:r>
            <w:r>
              <w:t xml:space="preserve"> </w:t>
            </w:r>
            <w:r w:rsidRPr="00FB6B2D">
              <w:t>Universidade Estadual de São Paulo, 2001. 134 p. Contém índice remissivo. ISBN 8571393516.</w:t>
            </w:r>
          </w:p>
          <w:p w:rsidR="00A17532" w:rsidRPr="0077204E" w:rsidRDefault="00A17532" w:rsidP="00A17532">
            <w:pPr>
              <w:pStyle w:val="PargrafodaLista"/>
              <w:numPr>
                <w:ilvl w:val="0"/>
                <w:numId w:val="64"/>
              </w:numPr>
            </w:pPr>
            <w:r w:rsidRPr="00FB6B2D">
              <w:t xml:space="preserve">SPINOZA, Benedictus. Ética. </w:t>
            </w:r>
            <w:proofErr w:type="gramStart"/>
            <w:r w:rsidRPr="00FB6B2D">
              <w:t>2</w:t>
            </w:r>
            <w:proofErr w:type="gramEnd"/>
            <w:r w:rsidRPr="00FB6B2D">
              <w:t xml:space="preserve"> ed. Belo Horizonte: Autêntica, 2008. </w:t>
            </w:r>
            <w:r w:rsidRPr="0077204E">
              <w:t>423 p. ISBN</w:t>
            </w:r>
          </w:p>
          <w:p w:rsidR="00A17532" w:rsidRPr="00FB6B2D" w:rsidRDefault="00A17532" w:rsidP="00A17532">
            <w:pPr>
              <w:pStyle w:val="PargrafodaLista"/>
              <w:ind w:left="1077" w:firstLine="0"/>
              <w:rPr>
                <w:lang w:val="en-US"/>
              </w:rPr>
            </w:pPr>
            <w:r w:rsidRPr="00FB6B2D">
              <w:rPr>
                <w:lang w:val="en-US"/>
              </w:rPr>
              <w:t>9788575262498</w:t>
            </w:r>
          </w:p>
          <w:p w:rsidR="00A17532" w:rsidRPr="00FB6B2D" w:rsidRDefault="00A17532" w:rsidP="00A17532">
            <w:pPr>
              <w:pStyle w:val="PargrafodaLista"/>
              <w:numPr>
                <w:ilvl w:val="0"/>
                <w:numId w:val="64"/>
              </w:numPr>
            </w:pPr>
            <w:r w:rsidRPr="00FB6B2D">
              <w:t>MARÍAS, Julian. História da filosofia. São Paulo: Martins Fontes, 2004. XXXIV, 589 p. ISBN</w:t>
            </w:r>
          </w:p>
          <w:p w:rsidR="00A17532" w:rsidRPr="00A03AA0" w:rsidRDefault="00A17532" w:rsidP="00A17532">
            <w:pPr>
              <w:pStyle w:val="PargrafodaLista"/>
              <w:ind w:left="1077" w:firstLine="0"/>
            </w:pPr>
            <w:r w:rsidRPr="00FB6B2D">
              <w:rPr>
                <w:lang w:val="en-US"/>
              </w:rPr>
              <w:t>8533619928</w:t>
            </w:r>
          </w:p>
        </w:tc>
      </w:tr>
      <w:tr w:rsidR="00A17532" w:rsidRPr="00A124AC" w:rsidTr="00A17532">
        <w:trPr>
          <w:trHeight w:val="546"/>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Complementar</w:t>
            </w:r>
            <w:r w:rsidRPr="00A03AA0">
              <w:t>:</w:t>
            </w:r>
          </w:p>
          <w:p w:rsidR="00A17532" w:rsidRDefault="00A17532" w:rsidP="00A17532">
            <w:pPr>
              <w:pStyle w:val="PargrafodaLista"/>
              <w:numPr>
                <w:ilvl w:val="0"/>
                <w:numId w:val="65"/>
              </w:numPr>
            </w:pPr>
            <w:r>
              <w:t>MASIERO, Paulo Cesar. Ética em computação. São Paulo: EDUSP, 2008. 213 p. (Acadêmica; 32). ISBN 9788531405754.</w:t>
            </w:r>
          </w:p>
          <w:p w:rsidR="00A17532" w:rsidRPr="00A124AC" w:rsidRDefault="00A17532" w:rsidP="00A17532">
            <w:pPr>
              <w:pStyle w:val="PargrafodaLista"/>
              <w:numPr>
                <w:ilvl w:val="0"/>
                <w:numId w:val="65"/>
              </w:numPr>
              <w:rPr>
                <w:lang w:val="en-US"/>
              </w:rPr>
            </w:pPr>
            <w:r w:rsidRPr="00A124AC">
              <w:rPr>
                <w:lang w:val="en-US"/>
              </w:rPr>
              <w:t>RACHELS, J.; RACHELS, S. The Elements of Moral Philosophy</w:t>
            </w:r>
          </w:p>
          <w:p w:rsidR="00A17532" w:rsidRPr="00A124AC" w:rsidRDefault="00A17532" w:rsidP="00A17532">
            <w:pPr>
              <w:pStyle w:val="PargrafodaLista"/>
              <w:numPr>
                <w:ilvl w:val="0"/>
                <w:numId w:val="65"/>
              </w:numPr>
              <w:rPr>
                <w:lang w:val="en-US"/>
              </w:rPr>
            </w:pPr>
            <w:r w:rsidRPr="00A124AC">
              <w:rPr>
                <w:lang w:val="en-US"/>
              </w:rPr>
              <w:t>GORDON, G. The Internet: a philosophical inquiry</w:t>
            </w:r>
          </w:p>
          <w:p w:rsidR="00A17532" w:rsidRPr="00A124AC" w:rsidRDefault="00A17532" w:rsidP="00A17532">
            <w:pPr>
              <w:pStyle w:val="PargrafodaLista"/>
              <w:numPr>
                <w:ilvl w:val="0"/>
                <w:numId w:val="65"/>
              </w:numPr>
              <w:rPr>
                <w:lang w:val="en-US"/>
              </w:rPr>
            </w:pPr>
            <w:r w:rsidRPr="00A124AC">
              <w:rPr>
                <w:lang w:val="en-US"/>
              </w:rPr>
              <w:t>MILL, J. S. Utilitarianism</w:t>
            </w:r>
          </w:p>
          <w:p w:rsidR="00A17532" w:rsidRPr="00A124AC" w:rsidRDefault="00A17532" w:rsidP="00A17532">
            <w:pPr>
              <w:pStyle w:val="PargrafodaLista"/>
              <w:numPr>
                <w:ilvl w:val="0"/>
                <w:numId w:val="65"/>
              </w:numPr>
              <w:rPr>
                <w:lang w:val="en-US"/>
              </w:rPr>
            </w:pPr>
            <w:r w:rsidRPr="00A124AC">
              <w:rPr>
                <w:lang w:val="en-US"/>
              </w:rPr>
              <w:t>SINGER, P. Writings on an Ethical Life</w:t>
            </w:r>
          </w:p>
          <w:p w:rsidR="00A17532" w:rsidRDefault="00A17532" w:rsidP="00A17532">
            <w:pPr>
              <w:pStyle w:val="PargrafodaLista"/>
              <w:numPr>
                <w:ilvl w:val="0"/>
                <w:numId w:val="65"/>
              </w:numPr>
            </w:pPr>
            <w:r>
              <w:t xml:space="preserve">COMTE-SPONVILLE, A. Apresentaçao Da </w:t>
            </w:r>
            <w:proofErr w:type="gramStart"/>
            <w:r>
              <w:t>Filosofia</w:t>
            </w:r>
            <w:proofErr w:type="gramEnd"/>
          </w:p>
          <w:p w:rsidR="00A17532" w:rsidRPr="00A124AC" w:rsidRDefault="00A17532" w:rsidP="00A17532">
            <w:pPr>
              <w:pStyle w:val="PargrafodaLista"/>
              <w:numPr>
                <w:ilvl w:val="0"/>
                <w:numId w:val="65"/>
              </w:numPr>
              <w:rPr>
                <w:lang w:val="en-US"/>
              </w:rPr>
            </w:pPr>
            <w:r w:rsidRPr="0077204E">
              <w:t xml:space="preserve"> </w:t>
            </w:r>
            <w:r w:rsidRPr="00A124AC">
              <w:rPr>
                <w:lang w:val="en-US"/>
              </w:rPr>
              <w:t>NORMAN, R. The Moral Philosophers: An Introduction to Ethics</w:t>
            </w:r>
          </w:p>
          <w:p w:rsidR="00A17532" w:rsidRDefault="00A17532" w:rsidP="00A17532">
            <w:pPr>
              <w:pStyle w:val="PargrafodaLista"/>
              <w:numPr>
                <w:ilvl w:val="0"/>
                <w:numId w:val="65"/>
              </w:numPr>
            </w:pPr>
            <w:r>
              <w:t xml:space="preserve">THOREAU, H. D. A Desobediência Civil e outros </w:t>
            </w:r>
            <w:proofErr w:type="gramStart"/>
            <w:r>
              <w:t>escritos</w:t>
            </w:r>
            <w:proofErr w:type="gramEnd"/>
          </w:p>
          <w:p w:rsidR="00A17532" w:rsidRPr="00A124AC" w:rsidRDefault="00A17532" w:rsidP="00A17532">
            <w:pPr>
              <w:pStyle w:val="PargrafodaLista"/>
              <w:numPr>
                <w:ilvl w:val="0"/>
                <w:numId w:val="65"/>
              </w:numPr>
            </w:pPr>
            <w:r>
              <w:t xml:space="preserve">SCHAFF, A. A Sociedade </w:t>
            </w:r>
            <w:proofErr w:type="gramStart"/>
            <w:r>
              <w:t>Informática</w:t>
            </w:r>
            <w:proofErr w:type="gramEnd"/>
          </w:p>
        </w:tc>
      </w:tr>
    </w:tbl>
    <w:p w:rsidR="00A17532" w:rsidRDefault="00A17532" w:rsidP="00A17532"/>
    <w:p w:rsidR="00A17532" w:rsidRDefault="00A17532" w:rsidP="00A17532"/>
    <w:p w:rsidR="00A17532" w:rsidRDefault="00A17532" w:rsidP="00A17532"/>
    <w:p w:rsidR="00A17532" w:rsidRPr="00A124AC" w:rsidRDefault="00A17532" w:rsidP="00A17532"/>
    <w:tbl>
      <w:tblPr>
        <w:tblStyle w:val="ListaClara-nfase3"/>
        <w:tblW w:w="9321" w:type="dxa"/>
        <w:tblLayout w:type="fixed"/>
        <w:tblLook w:val="0000" w:firstRow="0" w:lastRow="0" w:firstColumn="0" w:lastColumn="0" w:noHBand="0" w:noVBand="0"/>
      </w:tblPr>
      <w:tblGrid>
        <w:gridCol w:w="2330"/>
        <w:gridCol w:w="2330"/>
        <w:gridCol w:w="2330"/>
        <w:gridCol w:w="2303"/>
        <w:gridCol w:w="28"/>
      </w:tblGrid>
      <w:tr w:rsidR="00A17532" w:rsidRPr="008C5434"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5"/>
            <w:shd w:val="clear" w:color="auto" w:fill="auto"/>
          </w:tcPr>
          <w:p w:rsidR="00A17532" w:rsidRPr="008C5434" w:rsidRDefault="00A17532" w:rsidP="00A17532">
            <w:pPr>
              <w:spacing w:before="0" w:after="0"/>
              <w:jc w:val="center"/>
              <w:rPr>
                <w:b/>
              </w:rPr>
            </w:pPr>
            <w:r w:rsidRPr="008C5434">
              <w:rPr>
                <w:b/>
              </w:rPr>
              <w:lastRenderedPageBreak/>
              <w:t>Engenharia de Software</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pPr>
              <w:spacing w:before="0" w:after="0"/>
            </w:pPr>
            <w:r>
              <w:t>MCTA033-15</w:t>
            </w:r>
          </w:p>
        </w:tc>
        <w:tc>
          <w:tcPr>
            <w:tcW w:w="2330" w:type="dxa"/>
          </w:tcPr>
          <w:p w:rsidR="00A17532" w:rsidRPr="00A03AA0" w:rsidRDefault="00A17532" w:rsidP="00A17532">
            <w:pPr>
              <w:spacing w:before="0" w:after="0"/>
              <w:jc w:val="center"/>
              <w:cnfStyle w:val="000000000000" w:firstRow="0" w:lastRow="0" w:firstColumn="0" w:lastColumn="0" w:oddVBand="0" w:evenVBand="0" w:oddHBand="0" w:evenHBand="0" w:firstRowFirstColumn="0" w:firstRowLastColumn="0" w:lastRowFirstColumn="0" w:lastRowLastColumn="0"/>
            </w:pPr>
            <w:r w:rsidRPr="00A03AA0">
              <w:t>(</w:t>
            </w:r>
            <w:r>
              <w:t>4</w:t>
            </w:r>
            <w:r w:rsidRPr="00A03AA0">
              <w:t>-</w:t>
            </w:r>
            <w:r>
              <w:t>0</w:t>
            </w:r>
            <w:r w:rsidRPr="00A03AA0">
              <w:t>-4)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pPr>
              <w:spacing w:before="0" w:after="0"/>
            </w:pPr>
          </w:p>
        </w:tc>
        <w:tc>
          <w:tcPr>
            <w:tcW w:w="2331" w:type="dxa"/>
            <w:gridSpan w:val="2"/>
          </w:tcPr>
          <w:p w:rsidR="00A17532" w:rsidRPr="00A03AA0" w:rsidRDefault="00A17532" w:rsidP="00A17532">
            <w:pPr>
              <w:spacing w:before="0" w:after="0"/>
              <w:cnfStyle w:val="000000000000" w:firstRow="0" w:lastRow="0" w:firstColumn="0" w:lastColumn="0" w:oddVBand="0" w:evenVBand="0" w:oddHBand="0" w:evenHBand="0" w:firstRowFirstColumn="0" w:firstRowLastColumn="0" w:lastRowFirstColumn="0" w:lastRowLastColumn="0"/>
            </w:pPr>
            <w:r>
              <w:t>Obrigatória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pPr>
              <w:spacing w:before="0" w:after="0"/>
            </w:pPr>
            <w:r>
              <w:t>Recomendação:</w:t>
            </w:r>
          </w:p>
        </w:tc>
        <w:tc>
          <w:tcPr>
            <w:tcW w:w="6991" w:type="dxa"/>
            <w:gridSpan w:val="4"/>
          </w:tcPr>
          <w:p w:rsidR="00A17532" w:rsidRPr="00A03AA0" w:rsidRDefault="00A17532" w:rsidP="00A17532">
            <w:pPr>
              <w:spacing w:before="0" w:after="0"/>
              <w:cnfStyle w:val="000000100000" w:firstRow="0" w:lastRow="0" w:firstColumn="0" w:lastColumn="0" w:oddVBand="0" w:evenVBand="0" w:oddHBand="1" w:evenHBand="0" w:firstRowFirstColumn="0" w:firstRowLastColumn="0" w:lastRowFirstColumn="0" w:lastRowLastColumn="0"/>
            </w:pPr>
            <w:r>
              <w:t>Processamento da Informação</w:t>
            </w:r>
          </w:p>
        </w:tc>
      </w:tr>
      <w:tr w:rsidR="00A17532" w:rsidRPr="00A03AA0" w:rsidTr="00A17532">
        <w:trPr>
          <w:trHeight w:val="546"/>
        </w:trPr>
        <w:tc>
          <w:tcPr>
            <w:cnfStyle w:val="000010000000" w:firstRow="0" w:lastRow="0" w:firstColumn="0" w:lastColumn="0" w:oddVBand="1" w:evenVBand="0" w:oddHBand="0" w:evenHBand="0" w:firstRowFirstColumn="0" w:firstRowLastColumn="0" w:lastRowFirstColumn="0" w:lastRowLastColumn="0"/>
            <w:tcW w:w="9321" w:type="dxa"/>
            <w:gridSpan w:val="5"/>
          </w:tcPr>
          <w:p w:rsidR="00A17532" w:rsidRPr="00A03AA0" w:rsidRDefault="00A17532" w:rsidP="00A17532">
            <w:pPr>
              <w:spacing w:before="0" w:after="0"/>
              <w:rPr>
                <w:rFonts w:cs="Times New Roman"/>
              </w:rPr>
            </w:pPr>
            <w:r w:rsidRPr="00A03AA0">
              <w:rPr>
                <w:rFonts w:cs="Times New Roman"/>
              </w:rPr>
              <w:t>Ementa:</w:t>
            </w:r>
          </w:p>
          <w:p w:rsidR="00A17532" w:rsidRPr="00A03AA0" w:rsidRDefault="00A17532" w:rsidP="00A17532">
            <w:pPr>
              <w:spacing w:before="0" w:after="0"/>
              <w:rPr>
                <w:rFonts w:cs="Times New Roman"/>
              </w:rPr>
            </w:pPr>
            <w:r w:rsidRPr="003055EC">
              <w:rPr>
                <w:rFonts w:cs="Times New Roman"/>
              </w:rPr>
              <w:t xml:space="preserve">Introdução a Engenharia de Software. Modelos de processos </w:t>
            </w:r>
            <w:r>
              <w:rPr>
                <w:rFonts w:cs="Times New Roman"/>
              </w:rPr>
              <w:t xml:space="preserve">de desenvolvimento de software. </w:t>
            </w:r>
            <w:r w:rsidRPr="003055EC">
              <w:rPr>
                <w:rFonts w:cs="Times New Roman"/>
              </w:rPr>
              <w:t>Gerência de projeto. Modelagem e especificação de requisitos de software. Análise de requisitos de</w:t>
            </w:r>
            <w:r>
              <w:rPr>
                <w:rFonts w:cs="Times New Roman"/>
              </w:rPr>
              <w:t xml:space="preserve"> </w:t>
            </w:r>
            <w:r w:rsidRPr="003055EC">
              <w:rPr>
                <w:rFonts w:cs="Times New Roman"/>
              </w:rPr>
              <w:t>software. Verificação e validação de requisitos de software.</w:t>
            </w:r>
            <w:r>
              <w:rPr>
                <w:rFonts w:cs="Times New Roman"/>
              </w:rPr>
              <w:t xml:space="preserve"> Noções de métodos formais para </w:t>
            </w:r>
            <w:r w:rsidRPr="003055EC">
              <w:rPr>
                <w:rFonts w:cs="Times New Roman"/>
              </w:rPr>
              <w:t>especificação e verificação de requisitos. Ferramentas para engenharia de requisitos. Métricas de</w:t>
            </w:r>
            <w:r>
              <w:rPr>
                <w:rFonts w:cs="Times New Roman"/>
              </w:rPr>
              <w:t xml:space="preserve"> </w:t>
            </w:r>
            <w:r w:rsidRPr="003055EC">
              <w:rPr>
                <w:rFonts w:cs="Times New Roman"/>
              </w:rPr>
              <w:t>requisitos de software. Requisitos e prototipagem de interfaces. Aspectos éticos relacionados ao</w:t>
            </w:r>
            <w:r>
              <w:rPr>
                <w:rFonts w:cs="Times New Roman"/>
              </w:rPr>
              <w:t xml:space="preserve"> </w:t>
            </w:r>
            <w:r w:rsidRPr="003055EC">
              <w:rPr>
                <w:rFonts w:cs="Times New Roman"/>
              </w:rPr>
              <w:t>desenvolvimento de software</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Height w:val="2070"/>
        </w:trPr>
        <w:tc>
          <w:tcPr>
            <w:cnfStyle w:val="000010000000" w:firstRow="0" w:lastRow="0" w:firstColumn="0" w:lastColumn="0" w:oddVBand="1" w:evenVBand="0" w:oddHBand="0" w:evenHBand="0" w:firstRowFirstColumn="0" w:firstRowLastColumn="0" w:lastRowFirstColumn="0" w:lastRowLastColumn="0"/>
            <w:tcW w:w="9321" w:type="dxa"/>
            <w:gridSpan w:val="5"/>
          </w:tcPr>
          <w:p w:rsidR="00A17532" w:rsidRPr="00A03AA0" w:rsidRDefault="00A17532" w:rsidP="00A17532">
            <w:r>
              <w:t>Bibliografia Básica</w:t>
            </w:r>
            <w:r w:rsidRPr="00A03AA0">
              <w:t>:</w:t>
            </w:r>
          </w:p>
          <w:p w:rsidR="00A17532" w:rsidRPr="00A03AA0" w:rsidRDefault="00A17532" w:rsidP="00A17532">
            <w:pPr>
              <w:pStyle w:val="PargrafodaLista"/>
              <w:numPr>
                <w:ilvl w:val="0"/>
                <w:numId w:val="60"/>
              </w:numPr>
            </w:pPr>
            <w:r w:rsidRPr="00A03AA0">
              <w:t xml:space="preserve">Pressman, Roger S. Engenharia de Software. </w:t>
            </w:r>
            <w:proofErr w:type="gramStart"/>
            <w:r w:rsidRPr="00A03AA0">
              <w:t>6.</w:t>
            </w:r>
            <w:proofErr w:type="gramEnd"/>
            <w:r w:rsidRPr="00A03AA0">
              <w:t>ed. - Rio de Janeiro: McGraw-Hill, 2006.</w:t>
            </w:r>
          </w:p>
          <w:p w:rsidR="00A17532" w:rsidRPr="00A03AA0" w:rsidRDefault="00A17532" w:rsidP="00A17532">
            <w:pPr>
              <w:pStyle w:val="PargrafodaLista"/>
              <w:numPr>
                <w:ilvl w:val="0"/>
                <w:numId w:val="60"/>
              </w:numPr>
            </w:pPr>
            <w:r w:rsidRPr="00A03AA0">
              <w:t xml:space="preserve">Sommerville, I. Engenharia de Software. </w:t>
            </w:r>
            <w:proofErr w:type="gramStart"/>
            <w:r>
              <w:t>10</w:t>
            </w:r>
            <w:r w:rsidRPr="00A03AA0">
              <w:t>.</w:t>
            </w:r>
            <w:proofErr w:type="gramEnd"/>
            <w:r w:rsidRPr="00A03AA0">
              <w:t>ed. – São Paulo : Addison-Wesley, 2007.</w:t>
            </w:r>
          </w:p>
          <w:p w:rsidR="00A17532" w:rsidRPr="00A03AA0" w:rsidRDefault="00A17532" w:rsidP="00A17532">
            <w:pPr>
              <w:pStyle w:val="PargrafodaLista"/>
              <w:numPr>
                <w:ilvl w:val="0"/>
                <w:numId w:val="60"/>
              </w:numPr>
            </w:pPr>
            <w:r w:rsidRPr="00A03AA0">
              <w:t>Booch, G.; Rumbaugh, J.E.; Jacobson, I. UML, guia do usuário. Rio de Janeiro: Campus, 2000.</w:t>
            </w:r>
          </w:p>
        </w:tc>
      </w:tr>
      <w:tr w:rsidR="00A17532" w:rsidRPr="00A03AA0" w:rsidTr="00A17532">
        <w:trPr>
          <w:gridAfter w:val="1"/>
          <w:wAfter w:w="28" w:type="dxa"/>
          <w:trHeight w:val="2827"/>
        </w:trPr>
        <w:tc>
          <w:tcPr>
            <w:cnfStyle w:val="000010000000" w:firstRow="0" w:lastRow="0" w:firstColumn="0" w:lastColumn="0" w:oddVBand="1" w:evenVBand="0" w:oddHBand="0" w:evenHBand="0" w:firstRowFirstColumn="0" w:firstRowLastColumn="0" w:lastRowFirstColumn="0" w:lastRowLastColumn="0"/>
            <w:tcW w:w="9293" w:type="dxa"/>
            <w:gridSpan w:val="4"/>
          </w:tcPr>
          <w:p w:rsidR="00A17532" w:rsidRPr="00A03AA0" w:rsidRDefault="00A17532" w:rsidP="00A17532">
            <w:r>
              <w:t>Bibliografia Complementar</w:t>
            </w:r>
            <w:r w:rsidRPr="00A03AA0">
              <w:t>:</w:t>
            </w:r>
          </w:p>
          <w:p w:rsidR="00A17532" w:rsidRDefault="00A17532" w:rsidP="00A17532">
            <w:pPr>
              <w:pStyle w:val="PargrafodaLista"/>
              <w:numPr>
                <w:ilvl w:val="0"/>
                <w:numId w:val="61"/>
              </w:numPr>
            </w:pPr>
            <w:r>
              <w:t>BEZERRA, Eduardo. Principios de análise e projeto de sistemas com UML. Rio de Janeiro:</w:t>
            </w:r>
          </w:p>
          <w:p w:rsidR="00A17532" w:rsidRDefault="00A17532" w:rsidP="00A17532">
            <w:pPr>
              <w:pStyle w:val="PargrafodaLista"/>
              <w:ind w:left="1077" w:firstLine="0"/>
            </w:pPr>
            <w:r>
              <w:t>Elsevier, 2007. 369 p. ISBN 9788535216967.</w:t>
            </w:r>
          </w:p>
          <w:p w:rsidR="00A17532" w:rsidRPr="003055EC" w:rsidRDefault="00A17532" w:rsidP="00A17532">
            <w:pPr>
              <w:pStyle w:val="PargrafodaLista"/>
              <w:numPr>
                <w:ilvl w:val="0"/>
                <w:numId w:val="61"/>
              </w:numPr>
              <w:rPr>
                <w:lang w:val="en-US"/>
              </w:rPr>
            </w:pPr>
            <w:r w:rsidRPr="003055EC">
              <w:rPr>
                <w:lang w:val="en-US"/>
              </w:rPr>
              <w:t xml:space="preserve">BRUEGGE, </w:t>
            </w:r>
            <w:proofErr w:type="gramStart"/>
            <w:r w:rsidRPr="003055EC">
              <w:rPr>
                <w:lang w:val="en-US"/>
              </w:rPr>
              <w:t>Bernd.;</w:t>
            </w:r>
            <w:proofErr w:type="gramEnd"/>
            <w:r w:rsidRPr="003055EC">
              <w:rPr>
                <w:lang w:val="en-US"/>
              </w:rPr>
              <w:t xml:space="preserve"> DUTOIT, Allen H.. Object-oriented software engineering: using UML,</w:t>
            </w:r>
          </w:p>
          <w:p w:rsidR="00A17532" w:rsidRPr="003055EC" w:rsidRDefault="00A17532" w:rsidP="00A17532">
            <w:pPr>
              <w:pStyle w:val="PargrafodaLista"/>
              <w:ind w:left="1077" w:firstLine="0"/>
              <w:rPr>
                <w:lang w:val="en-US"/>
              </w:rPr>
            </w:pPr>
            <w:proofErr w:type="gramStart"/>
            <w:r w:rsidRPr="003055EC">
              <w:rPr>
                <w:lang w:val="en-US"/>
              </w:rPr>
              <w:t>Patterns,</w:t>
            </w:r>
            <w:proofErr w:type="gramEnd"/>
            <w:r w:rsidRPr="003055EC">
              <w:rPr>
                <w:lang w:val="en-US"/>
              </w:rPr>
              <w:t xml:space="preserve"> and java. 2nd ed</w:t>
            </w:r>
            <w:proofErr w:type="gramStart"/>
            <w:r w:rsidRPr="003055EC">
              <w:rPr>
                <w:lang w:val="en-US"/>
              </w:rPr>
              <w:t>..</w:t>
            </w:r>
            <w:proofErr w:type="gramEnd"/>
            <w:r w:rsidRPr="003055EC">
              <w:rPr>
                <w:lang w:val="en-US"/>
              </w:rPr>
              <w:t xml:space="preserve"> Upper Saddle River, NJ: Prentice Hall, c2004. </w:t>
            </w:r>
            <w:proofErr w:type="gramStart"/>
            <w:r w:rsidRPr="003055EC">
              <w:rPr>
                <w:lang w:val="en-US"/>
              </w:rPr>
              <w:t>xxxiv</w:t>
            </w:r>
            <w:proofErr w:type="gramEnd"/>
            <w:r w:rsidRPr="003055EC">
              <w:rPr>
                <w:lang w:val="en-US"/>
              </w:rPr>
              <w:t>, 762 p. Includes</w:t>
            </w:r>
            <w:r>
              <w:rPr>
                <w:lang w:val="en-US"/>
              </w:rPr>
              <w:t xml:space="preserve"> </w:t>
            </w:r>
            <w:r w:rsidRPr="003055EC">
              <w:rPr>
                <w:lang w:val="en-US"/>
              </w:rPr>
              <w:t>bibliographical references (p. 739-750). ISBN 978130471109.</w:t>
            </w:r>
          </w:p>
          <w:p w:rsidR="00A17532" w:rsidRDefault="00A17532" w:rsidP="00A17532">
            <w:pPr>
              <w:pStyle w:val="PargrafodaLista"/>
              <w:numPr>
                <w:ilvl w:val="0"/>
                <w:numId w:val="61"/>
              </w:numPr>
            </w:pPr>
            <w:r>
              <w:t xml:space="preserve">GUEDES, Gilleanes T. A.. UML </w:t>
            </w:r>
            <w:proofErr w:type="gramStart"/>
            <w:r>
              <w:t>2</w:t>
            </w:r>
            <w:proofErr w:type="gramEnd"/>
            <w:r>
              <w:t>: uma abordagem prática. São Paulo: Novatec editora,</w:t>
            </w:r>
          </w:p>
          <w:p w:rsidR="00A17532" w:rsidRDefault="00A17532" w:rsidP="00A17532">
            <w:pPr>
              <w:pStyle w:val="PargrafodaLista"/>
              <w:ind w:left="1077" w:firstLine="0"/>
            </w:pPr>
            <w:r>
              <w:t>2009. 485 p. ISBN 9788575221938.</w:t>
            </w:r>
          </w:p>
          <w:p w:rsidR="00A17532" w:rsidRPr="003055EC" w:rsidRDefault="00A17532" w:rsidP="00A17532">
            <w:pPr>
              <w:pStyle w:val="PargrafodaLista"/>
              <w:numPr>
                <w:ilvl w:val="0"/>
                <w:numId w:val="61"/>
              </w:numPr>
              <w:rPr>
                <w:lang w:val="en-US"/>
              </w:rPr>
            </w:pPr>
            <w:r w:rsidRPr="003055EC">
              <w:rPr>
                <w:lang w:val="en-US"/>
              </w:rPr>
              <w:t xml:space="preserve">JACOBSON, Ivar. Object-oriented software engineering: a use case driven approach. [NewYork]: ACM Press, c1992. </w:t>
            </w:r>
            <w:proofErr w:type="gramStart"/>
            <w:r w:rsidRPr="003055EC">
              <w:rPr>
                <w:lang w:val="en-US"/>
              </w:rPr>
              <w:t>xx</w:t>
            </w:r>
            <w:proofErr w:type="gramEnd"/>
            <w:r w:rsidRPr="003055EC">
              <w:rPr>
                <w:lang w:val="en-US"/>
              </w:rPr>
              <w:t>, 524 p. Includes bibliographical references (p. 513-520) and index..</w:t>
            </w:r>
          </w:p>
          <w:p w:rsidR="00A17532" w:rsidRDefault="00A17532" w:rsidP="00A17532">
            <w:pPr>
              <w:pStyle w:val="PargrafodaLista"/>
              <w:numPr>
                <w:ilvl w:val="0"/>
                <w:numId w:val="61"/>
              </w:numPr>
            </w:pPr>
            <w:r>
              <w:t>ISBN 0201544350.</w:t>
            </w:r>
          </w:p>
          <w:p w:rsidR="00A17532" w:rsidRDefault="00A17532" w:rsidP="00A17532">
            <w:pPr>
              <w:pStyle w:val="PargrafodaLista"/>
              <w:numPr>
                <w:ilvl w:val="0"/>
                <w:numId w:val="61"/>
              </w:numPr>
            </w:pPr>
            <w:r>
              <w:t>LARMAN, Craig. Utilizando UML e padrões: uma introdução à análise e ao projeto</w:t>
            </w:r>
          </w:p>
          <w:p w:rsidR="00A17532" w:rsidRDefault="00A17532" w:rsidP="00A17532">
            <w:pPr>
              <w:pStyle w:val="PargrafodaLista"/>
              <w:ind w:left="1077" w:firstLine="0"/>
            </w:pPr>
            <w:proofErr w:type="gramStart"/>
            <w:r>
              <w:t>orientados</w:t>
            </w:r>
            <w:proofErr w:type="gramEnd"/>
            <w:r>
              <w:t xml:space="preserve"> a objetos e ao desenvolvimento iterativo. </w:t>
            </w:r>
            <w:proofErr w:type="gramStart"/>
            <w:r>
              <w:t>3.</w:t>
            </w:r>
            <w:proofErr w:type="gramEnd"/>
            <w:r>
              <w:t>ed. Porto Alegre: Bookman, 2007. 695 p.ISBN 9788560031528.</w:t>
            </w:r>
          </w:p>
          <w:p w:rsidR="00A17532" w:rsidRDefault="00A17532" w:rsidP="00A17532">
            <w:pPr>
              <w:pStyle w:val="PargrafodaLista"/>
              <w:numPr>
                <w:ilvl w:val="0"/>
                <w:numId w:val="61"/>
              </w:numPr>
            </w:pPr>
            <w:r>
              <w:t xml:space="preserve"> PAULA FILHO, Wilson de Pádua. Engenharia de software: fundamentos, métodos e padrões. </w:t>
            </w:r>
            <w:proofErr w:type="gramStart"/>
            <w:r>
              <w:t>3</w:t>
            </w:r>
            <w:proofErr w:type="gramEnd"/>
            <w:r>
              <w:t xml:space="preserve"> ed. Rio de Janeiro: LTC, 2009. 1248 p. ISBN 9788521616504.</w:t>
            </w:r>
          </w:p>
          <w:p w:rsidR="00A17532" w:rsidRDefault="00A17532" w:rsidP="00A17532">
            <w:pPr>
              <w:pStyle w:val="PargrafodaLista"/>
              <w:numPr>
                <w:ilvl w:val="0"/>
                <w:numId w:val="61"/>
              </w:numPr>
            </w:pPr>
            <w:r>
              <w:t>PRESSMAN, Roger S. Engenharia de software. Rio de Janeiro: McGraw-Hill, 2002. xxvii,</w:t>
            </w:r>
          </w:p>
          <w:p w:rsidR="00A17532" w:rsidRPr="003055EC" w:rsidRDefault="00A17532" w:rsidP="00A17532">
            <w:pPr>
              <w:pStyle w:val="PargrafodaLista"/>
              <w:numPr>
                <w:ilvl w:val="0"/>
                <w:numId w:val="61"/>
              </w:numPr>
            </w:pPr>
            <w:r>
              <w:t xml:space="preserve">SILVA, Ricardo Pereira e. Como modelar com UML2. Florianópolis: </w:t>
            </w:r>
            <w:proofErr w:type="gramStart"/>
            <w:r>
              <w:t>Visual Books</w:t>
            </w:r>
            <w:proofErr w:type="gramEnd"/>
            <w:r>
              <w:t>, 2009. 319</w:t>
            </w:r>
            <w:proofErr w:type="gramStart"/>
            <w:r>
              <w:t xml:space="preserve">  </w:t>
            </w:r>
            <w:proofErr w:type="gramEnd"/>
            <w:r>
              <w:t>ISBN 9788575022436.</w:t>
            </w:r>
          </w:p>
        </w:tc>
      </w:tr>
    </w:tbl>
    <w:p w:rsidR="00A17532" w:rsidRPr="00A03AA0" w:rsidRDefault="00A17532" w:rsidP="00A17532">
      <w:pPr>
        <w:rPr>
          <w:color w:val="000000"/>
          <w:lang w:val="en-US"/>
        </w:rPr>
      </w:pPr>
    </w:p>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8C5434"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8C5434" w:rsidRDefault="00A17532" w:rsidP="003D6708">
            <w:pPr>
              <w:spacing w:before="0" w:after="0" w:line="276" w:lineRule="auto"/>
              <w:jc w:val="center"/>
              <w:rPr>
                <w:b/>
              </w:rPr>
            </w:pPr>
            <w:r w:rsidRPr="008C5434">
              <w:rPr>
                <w:b/>
              </w:rPr>
              <w:lastRenderedPageBreak/>
              <w:t>Estágio Supervisionado em Computação I</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3D6708">
            <w:pPr>
              <w:spacing w:line="276" w:lineRule="auto"/>
              <w:ind w:firstLine="0"/>
            </w:pPr>
            <w:r>
              <w:t>MCTA034-15</w:t>
            </w:r>
          </w:p>
        </w:tc>
        <w:tc>
          <w:tcPr>
            <w:tcW w:w="2330" w:type="dxa"/>
          </w:tcPr>
          <w:p w:rsidR="00A17532" w:rsidRPr="00A03AA0" w:rsidRDefault="00A17532" w:rsidP="003D6708">
            <w:pPr>
              <w:spacing w:line="276" w:lineRule="auto"/>
              <w:cnfStyle w:val="000000000000" w:firstRow="0" w:lastRow="0" w:firstColumn="0" w:lastColumn="0" w:oddVBand="0" w:evenVBand="0" w:oddHBand="0" w:evenHBand="0" w:firstRowFirstColumn="0" w:firstRowLastColumn="0" w:lastRowFirstColumn="0" w:lastRowLastColumn="0"/>
            </w:pPr>
            <w:r>
              <w:t>(3</w:t>
            </w:r>
            <w:r w:rsidRPr="00A03AA0">
              <w:t>-0-8)</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3D6708">
            <w:pPr>
              <w:spacing w:line="276" w:lineRule="auto"/>
            </w:pPr>
            <w:r w:rsidRPr="00A03AA0">
              <w:t>10º. Período</w:t>
            </w:r>
          </w:p>
        </w:tc>
        <w:tc>
          <w:tcPr>
            <w:tcW w:w="2331" w:type="dxa"/>
          </w:tcPr>
          <w:p w:rsidR="00A17532" w:rsidRPr="00A03AA0" w:rsidRDefault="00A17532" w:rsidP="003D6708">
            <w:pPr>
              <w:spacing w:line="276" w:lineRule="auto"/>
              <w:cnfStyle w:val="000000000000" w:firstRow="0" w:lastRow="0" w:firstColumn="0" w:lastColumn="0" w:oddVBand="0" w:evenVBand="0" w:oddHBand="0" w:evenHBand="0" w:firstRowFirstColumn="0" w:firstRowLastColumn="0" w:lastRowFirstColumn="0" w:lastRowLastColumn="0"/>
            </w:pPr>
            <w:r>
              <w:t>Obrigatória</w:t>
            </w:r>
            <w:r w:rsidRPr="00A03AA0">
              <w:t xml:space="preserve"> (*)</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3D6708">
            <w:pPr>
              <w:spacing w:line="276" w:lineRule="auto"/>
            </w:pPr>
            <w:r>
              <w:t>Recomendação:</w:t>
            </w:r>
          </w:p>
        </w:tc>
        <w:tc>
          <w:tcPr>
            <w:tcW w:w="6991" w:type="dxa"/>
            <w:gridSpan w:val="3"/>
          </w:tcPr>
          <w:p w:rsidR="00A17532" w:rsidRPr="00A03AA0" w:rsidRDefault="00A17532" w:rsidP="003D6708">
            <w:pPr>
              <w:spacing w:line="276" w:lineRule="auto"/>
              <w:cnfStyle w:val="000000100000" w:firstRow="0" w:lastRow="0" w:firstColumn="0" w:lastColumn="0" w:oddVBand="0" w:evenVBand="0" w:oddHBand="1" w:evenHBand="0" w:firstRowFirstColumn="0" w:firstRowLastColumn="0" w:lastRowFirstColumn="0" w:lastRowLastColumn="0"/>
            </w:pPr>
            <w:r>
              <w:t>Não tem</w:t>
            </w:r>
          </w:p>
        </w:tc>
      </w:tr>
      <w:tr w:rsidR="00A17532" w:rsidRPr="00A03AA0" w:rsidTr="00A17532">
        <w:trPr>
          <w:trHeight w:val="3101"/>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3D6708">
            <w:pPr>
              <w:spacing w:line="276" w:lineRule="auto"/>
              <w:rPr>
                <w:rFonts w:cs="Times New Roman"/>
                <w:i/>
              </w:rPr>
            </w:pPr>
            <w:r w:rsidRPr="004F2D08">
              <w:rPr>
                <w:rFonts w:cs="Times New Roman"/>
              </w:rPr>
              <w:t>Ementa</w:t>
            </w:r>
            <w:r w:rsidRPr="00A03AA0">
              <w:rPr>
                <w:rFonts w:cs="Times New Roman"/>
                <w:i/>
              </w:rPr>
              <w:t>:</w:t>
            </w:r>
          </w:p>
          <w:p w:rsidR="00A17532" w:rsidRPr="00A03AA0" w:rsidRDefault="00A17532" w:rsidP="003D6708">
            <w:pPr>
              <w:spacing w:line="276" w:lineRule="auto"/>
              <w:rPr>
                <w:rFonts w:cs="Times New Roman"/>
                <w:i/>
              </w:rPr>
            </w:pPr>
            <w:r w:rsidRPr="004F2D08">
              <w:rPr>
                <w:rFonts w:cs="Times New Roman"/>
              </w:rPr>
              <w:t>Desenvolvimento de atividades de estágio individual para propiciar a complementação do processo de ensino-aprendizagem; possibilitar o desenvolvimento de atividades práticas que contribuam para a formação profissional em Computação; habilitar o exercício da competência técnica compromissada com a realidade dos campos de estágio; desenvolver espírito de investigação, atitudes científicas e habilidades necessárias à prática profissional em Computação; e desenvolvimento de habilidades de expressão escrita e oral.</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Height w:val="1016"/>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Default="00A17532" w:rsidP="003D6708">
            <w:pPr>
              <w:spacing w:line="276" w:lineRule="auto"/>
            </w:pPr>
            <w:r>
              <w:t>Bibliografia Básica</w:t>
            </w:r>
            <w:r w:rsidRPr="00A03AA0">
              <w:t>:</w:t>
            </w:r>
          </w:p>
          <w:p w:rsidR="00A17532" w:rsidRPr="00A72393" w:rsidRDefault="00A17532" w:rsidP="003D6708">
            <w:pPr>
              <w:pStyle w:val="PargrafodaLista"/>
              <w:numPr>
                <w:ilvl w:val="0"/>
                <w:numId w:val="91"/>
              </w:numPr>
              <w:spacing w:line="276" w:lineRule="auto"/>
              <w:rPr>
                <w:rFonts w:cs="Times New Roman"/>
              </w:rPr>
            </w:pPr>
            <w:r w:rsidRPr="00A03AA0">
              <w:t>Bibliografia variável, conforme a área de atuação do estágio realizado pelo aluno.</w:t>
            </w:r>
          </w:p>
        </w:tc>
      </w:tr>
      <w:tr w:rsidR="00A17532" w:rsidRPr="00A03AA0" w:rsidTr="00A17532">
        <w:trPr>
          <w:trHeight w:val="1090"/>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Default="00A17532" w:rsidP="003D6708">
            <w:pPr>
              <w:spacing w:line="276" w:lineRule="auto"/>
            </w:pPr>
            <w:r>
              <w:t>Bibliografia Complementar</w:t>
            </w:r>
            <w:r w:rsidRPr="00A03AA0">
              <w:t>:</w:t>
            </w:r>
          </w:p>
          <w:p w:rsidR="00A17532" w:rsidRDefault="00A17532" w:rsidP="003D6708">
            <w:pPr>
              <w:pStyle w:val="PargrafodaLista"/>
              <w:numPr>
                <w:ilvl w:val="0"/>
                <w:numId w:val="92"/>
              </w:numPr>
              <w:spacing w:line="276" w:lineRule="auto"/>
            </w:pPr>
            <w:r w:rsidRPr="00A03AA0">
              <w:t>Bibliografia variável, conforme a área de atuação do estágio realizado pelo aluno.</w:t>
            </w:r>
          </w:p>
        </w:tc>
      </w:tr>
    </w:tbl>
    <w:p w:rsidR="00A17532" w:rsidRPr="00A03AA0" w:rsidRDefault="00A17532" w:rsidP="00A17532"/>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8C5434"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8C5434" w:rsidRDefault="00A17532" w:rsidP="003D6708">
            <w:pPr>
              <w:spacing w:before="0" w:after="0" w:line="276" w:lineRule="auto"/>
              <w:jc w:val="center"/>
              <w:rPr>
                <w:b/>
              </w:rPr>
            </w:pPr>
            <w:r w:rsidRPr="008C5434">
              <w:rPr>
                <w:b/>
              </w:rPr>
              <w:t>Estágio Supervisionado em Computação II</w:t>
            </w:r>
          </w:p>
        </w:tc>
      </w:tr>
      <w:tr w:rsidR="00A17532" w:rsidRPr="00A03AA0" w:rsidTr="00A17532">
        <w:trPr>
          <w:trHeight w:val="681"/>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3D6708">
            <w:pPr>
              <w:spacing w:line="276" w:lineRule="auto"/>
            </w:pPr>
            <w:r>
              <w:t>MCTA035-15</w:t>
            </w:r>
          </w:p>
        </w:tc>
        <w:tc>
          <w:tcPr>
            <w:tcW w:w="2330" w:type="dxa"/>
          </w:tcPr>
          <w:p w:rsidR="00A17532" w:rsidRPr="00A03AA0" w:rsidRDefault="00A17532" w:rsidP="003D6708">
            <w:pPr>
              <w:spacing w:line="276" w:lineRule="auto"/>
              <w:cnfStyle w:val="000000000000" w:firstRow="0" w:lastRow="0" w:firstColumn="0" w:lastColumn="0" w:oddVBand="0" w:evenVBand="0" w:oddHBand="0" w:evenHBand="0" w:firstRowFirstColumn="0" w:firstRowLastColumn="0" w:lastRowFirstColumn="0" w:lastRowLastColumn="0"/>
            </w:pPr>
            <w:r>
              <w:t>(3</w:t>
            </w:r>
            <w:r w:rsidRPr="00A03AA0">
              <w:t>-0-8)</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3D6708">
            <w:pPr>
              <w:spacing w:line="276" w:lineRule="auto"/>
            </w:pPr>
            <w:r w:rsidRPr="00A03AA0">
              <w:t>11º. Período</w:t>
            </w:r>
          </w:p>
        </w:tc>
        <w:tc>
          <w:tcPr>
            <w:tcW w:w="2331" w:type="dxa"/>
          </w:tcPr>
          <w:p w:rsidR="00A17532" w:rsidRPr="00A03AA0" w:rsidRDefault="00A17532" w:rsidP="003D6708">
            <w:pPr>
              <w:spacing w:line="276" w:lineRule="auto"/>
              <w:cnfStyle w:val="000000000000" w:firstRow="0" w:lastRow="0" w:firstColumn="0" w:lastColumn="0" w:oddVBand="0" w:evenVBand="0" w:oddHBand="0" w:evenHBand="0" w:firstRowFirstColumn="0" w:firstRowLastColumn="0" w:lastRowFirstColumn="0" w:lastRowLastColumn="0"/>
            </w:pPr>
            <w:r>
              <w:t>Obrigatória</w:t>
            </w:r>
            <w:r w:rsidRPr="00A03AA0">
              <w:t xml:space="preserve"> (*)</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3D6708">
            <w:pPr>
              <w:spacing w:line="276" w:lineRule="auto"/>
            </w:pPr>
            <w:r>
              <w:t>Recomendação:</w:t>
            </w:r>
          </w:p>
        </w:tc>
        <w:tc>
          <w:tcPr>
            <w:tcW w:w="6991" w:type="dxa"/>
            <w:gridSpan w:val="3"/>
          </w:tcPr>
          <w:p w:rsidR="00A17532" w:rsidRPr="00A03AA0" w:rsidRDefault="00A17532" w:rsidP="003D6708">
            <w:pPr>
              <w:spacing w:line="276" w:lineRule="auto"/>
              <w:cnfStyle w:val="000000100000" w:firstRow="0" w:lastRow="0" w:firstColumn="0" w:lastColumn="0" w:oddVBand="0" w:evenVBand="0" w:oddHBand="1" w:evenHBand="0" w:firstRowFirstColumn="0" w:firstRowLastColumn="0" w:lastRowFirstColumn="0" w:lastRowLastColumn="0"/>
            </w:pPr>
            <w:r w:rsidRPr="00A03AA0">
              <w:t>Estágio Supervisionado em Computação I</w:t>
            </w:r>
          </w:p>
        </w:tc>
      </w:tr>
      <w:tr w:rsidR="00A17532" w:rsidRPr="00A03AA0" w:rsidTr="00A17532">
        <w:trPr>
          <w:trHeight w:val="2686"/>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F33D54" w:rsidRDefault="00A17532" w:rsidP="003D6708">
            <w:pPr>
              <w:spacing w:line="276" w:lineRule="auto"/>
              <w:rPr>
                <w:rFonts w:cs="Times New Roman"/>
              </w:rPr>
            </w:pPr>
            <w:r w:rsidRPr="00F33D54">
              <w:rPr>
                <w:rFonts w:cs="Times New Roman"/>
              </w:rPr>
              <w:t>Ementa:</w:t>
            </w:r>
          </w:p>
          <w:p w:rsidR="00A17532" w:rsidRPr="00A03AA0" w:rsidRDefault="00A17532" w:rsidP="003D6708">
            <w:pPr>
              <w:spacing w:line="276" w:lineRule="auto"/>
              <w:rPr>
                <w:rFonts w:cs="Times New Roman"/>
                <w:i/>
              </w:rPr>
            </w:pPr>
            <w:r w:rsidRPr="00F33D54">
              <w:rPr>
                <w:rFonts w:cs="Times New Roman"/>
              </w:rPr>
              <w:t>Desenvolvimento de atividades de estágio individual para propiciar a complementação do processo de ensino-aprendizagem; possibilitar o desenvolvimento de atividades práticas que contribuam para a formação profissional em Computação; habilitar o exercício da competência técnica compromissada com a realidade dos campos de estágio; desenvolver espírito de investigação, atitudes científicas e habilidades necessárias à prática profissional em Computação; e desenvolvimento de habilidades de expressão escrita e oral.</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Height w:val="1006"/>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Default="00A17532" w:rsidP="003D6708">
            <w:pPr>
              <w:spacing w:line="276" w:lineRule="auto"/>
            </w:pPr>
            <w:r>
              <w:t>Bibliografia Básica</w:t>
            </w:r>
            <w:r w:rsidRPr="00A03AA0">
              <w:t>:</w:t>
            </w:r>
          </w:p>
          <w:p w:rsidR="00A17532" w:rsidRPr="00A72393" w:rsidRDefault="00A17532" w:rsidP="003D6708">
            <w:pPr>
              <w:pStyle w:val="PargrafodaLista"/>
              <w:numPr>
                <w:ilvl w:val="0"/>
                <w:numId w:val="93"/>
              </w:numPr>
              <w:spacing w:line="276" w:lineRule="auto"/>
              <w:rPr>
                <w:rFonts w:cs="Times New Roman"/>
                <w:i/>
              </w:rPr>
            </w:pPr>
            <w:r w:rsidRPr="00A03AA0">
              <w:t>Bibliografia variável, conforme a área de atuação do estágio realizado pelo aluno.</w:t>
            </w:r>
          </w:p>
        </w:tc>
      </w:tr>
      <w:tr w:rsidR="00A17532" w:rsidRPr="00A03AA0" w:rsidTr="00A17532">
        <w:trPr>
          <w:trHeight w:val="1006"/>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Default="00A17532" w:rsidP="003D6708">
            <w:pPr>
              <w:spacing w:line="276" w:lineRule="auto"/>
            </w:pPr>
            <w:r>
              <w:t>Bibliografia Complementar</w:t>
            </w:r>
            <w:r w:rsidRPr="00A03AA0">
              <w:t>:</w:t>
            </w:r>
          </w:p>
          <w:p w:rsidR="00A17532" w:rsidRDefault="00A17532" w:rsidP="003D6708">
            <w:pPr>
              <w:pStyle w:val="PargrafodaLista"/>
              <w:numPr>
                <w:ilvl w:val="0"/>
                <w:numId w:val="94"/>
              </w:numPr>
              <w:spacing w:line="276" w:lineRule="auto"/>
            </w:pPr>
            <w:r w:rsidRPr="00A03AA0">
              <w:t>Bibliografia variável, conforme a área de atuação do estágio realizado pelo aluno.</w:t>
            </w:r>
          </w:p>
        </w:tc>
      </w:tr>
    </w:tbl>
    <w:p w:rsidR="00A17532" w:rsidRDefault="00A17532" w:rsidP="00A17532"/>
    <w:tbl>
      <w:tblPr>
        <w:tblStyle w:val="ListaClara-nfase3"/>
        <w:tblW w:w="9422" w:type="dxa"/>
        <w:tblLayout w:type="fixed"/>
        <w:tblLook w:val="0000" w:firstRow="0" w:lastRow="0" w:firstColumn="0" w:lastColumn="0" w:noHBand="0" w:noVBand="0"/>
      </w:tblPr>
      <w:tblGrid>
        <w:gridCol w:w="2334"/>
        <w:gridCol w:w="2334"/>
        <w:gridCol w:w="2334"/>
        <w:gridCol w:w="2335"/>
        <w:gridCol w:w="85"/>
      </w:tblGrid>
      <w:tr w:rsidR="00A17532" w:rsidRPr="008C5434" w:rsidTr="00A17532">
        <w:trPr>
          <w:gridAfter w:val="1"/>
          <w:cnfStyle w:val="000000100000" w:firstRow="0" w:lastRow="0" w:firstColumn="0" w:lastColumn="0" w:oddVBand="0" w:evenVBand="0" w:oddHBand="1" w:evenHBand="0" w:firstRowFirstColumn="0" w:firstRowLastColumn="0" w:lastRowFirstColumn="0" w:lastRowLastColumn="0"/>
          <w:wAfter w:w="85" w:type="dxa"/>
        </w:trPr>
        <w:tc>
          <w:tcPr>
            <w:cnfStyle w:val="000010000000" w:firstRow="0" w:lastRow="0" w:firstColumn="0" w:lastColumn="0" w:oddVBand="1" w:evenVBand="0" w:oddHBand="0" w:evenHBand="0" w:firstRowFirstColumn="0" w:firstRowLastColumn="0" w:lastRowFirstColumn="0" w:lastRowLastColumn="0"/>
            <w:tcW w:w="9337" w:type="dxa"/>
            <w:gridSpan w:val="4"/>
            <w:shd w:val="clear" w:color="auto" w:fill="auto"/>
          </w:tcPr>
          <w:p w:rsidR="00A17532" w:rsidRPr="008C5434" w:rsidRDefault="00A17532" w:rsidP="00A17532">
            <w:pPr>
              <w:spacing w:before="0" w:after="0"/>
              <w:jc w:val="center"/>
              <w:rPr>
                <w:b/>
              </w:rPr>
            </w:pPr>
            <w:r w:rsidRPr="008C5434">
              <w:rPr>
                <w:b/>
              </w:rPr>
              <w:lastRenderedPageBreak/>
              <w:t>Estágio Supervisionado em Computação III</w:t>
            </w:r>
          </w:p>
        </w:tc>
      </w:tr>
      <w:tr w:rsidR="00A17532" w:rsidRPr="00A03AA0" w:rsidTr="00A17532">
        <w:trPr>
          <w:gridAfter w:val="1"/>
          <w:wAfter w:w="85" w:type="dxa"/>
        </w:trPr>
        <w:tc>
          <w:tcPr>
            <w:cnfStyle w:val="000010000000" w:firstRow="0" w:lastRow="0" w:firstColumn="0" w:lastColumn="0" w:oddVBand="1" w:evenVBand="0" w:oddHBand="0" w:evenHBand="0" w:firstRowFirstColumn="0" w:firstRowLastColumn="0" w:lastRowFirstColumn="0" w:lastRowLastColumn="0"/>
            <w:tcW w:w="2334" w:type="dxa"/>
          </w:tcPr>
          <w:p w:rsidR="00A17532" w:rsidRPr="00A03AA0" w:rsidRDefault="00A17532" w:rsidP="00A17532">
            <w:r>
              <w:t>MCTA036-15</w:t>
            </w:r>
          </w:p>
        </w:tc>
        <w:tc>
          <w:tcPr>
            <w:tcW w:w="2334"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t>(4</w:t>
            </w:r>
            <w:r w:rsidRPr="00A03AA0">
              <w:t>-0-8)</w:t>
            </w:r>
          </w:p>
        </w:tc>
        <w:tc>
          <w:tcPr>
            <w:cnfStyle w:val="000010000000" w:firstRow="0" w:lastRow="0" w:firstColumn="0" w:lastColumn="0" w:oddVBand="1" w:evenVBand="0" w:oddHBand="0" w:evenHBand="0" w:firstRowFirstColumn="0" w:firstRowLastColumn="0" w:lastRowFirstColumn="0" w:lastRowLastColumn="0"/>
            <w:tcW w:w="2334" w:type="dxa"/>
          </w:tcPr>
          <w:p w:rsidR="00A17532" w:rsidRPr="00A03AA0" w:rsidRDefault="00A17532" w:rsidP="00A17532">
            <w:r w:rsidRPr="00A03AA0">
              <w:t>12º. Período</w:t>
            </w:r>
          </w:p>
        </w:tc>
        <w:tc>
          <w:tcPr>
            <w:tcW w:w="2335"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t>Obrigatória</w:t>
            </w:r>
            <w:r w:rsidRPr="00A03AA0">
              <w:t xml:space="preserve"> (*)</w:t>
            </w:r>
          </w:p>
        </w:tc>
      </w:tr>
      <w:tr w:rsidR="00A17532" w:rsidRPr="00A03AA0" w:rsidTr="00A17532">
        <w:trPr>
          <w:gridAfter w:val="1"/>
          <w:cnfStyle w:val="000000100000" w:firstRow="0" w:lastRow="0" w:firstColumn="0" w:lastColumn="0" w:oddVBand="0" w:evenVBand="0" w:oddHBand="1" w:evenHBand="0" w:firstRowFirstColumn="0" w:firstRowLastColumn="0" w:lastRowFirstColumn="0" w:lastRowLastColumn="0"/>
          <w:wAfter w:w="85" w:type="dxa"/>
        </w:trPr>
        <w:tc>
          <w:tcPr>
            <w:cnfStyle w:val="000010000000" w:firstRow="0" w:lastRow="0" w:firstColumn="0" w:lastColumn="0" w:oddVBand="1" w:evenVBand="0" w:oddHBand="0" w:evenHBand="0" w:firstRowFirstColumn="0" w:firstRowLastColumn="0" w:lastRowFirstColumn="0" w:lastRowLastColumn="0"/>
            <w:tcW w:w="2334" w:type="dxa"/>
          </w:tcPr>
          <w:p w:rsidR="00A17532" w:rsidRPr="00A03AA0" w:rsidRDefault="00A17532" w:rsidP="00A17532">
            <w:r>
              <w:t>Recomendação:</w:t>
            </w:r>
          </w:p>
        </w:tc>
        <w:tc>
          <w:tcPr>
            <w:tcW w:w="7003" w:type="dxa"/>
            <w:gridSpan w:val="3"/>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rsidRPr="00A03AA0">
              <w:t>Estágio Supervisionado em Computação I</w:t>
            </w:r>
            <w:r>
              <w:t xml:space="preserve"> e II</w:t>
            </w:r>
          </w:p>
        </w:tc>
      </w:tr>
      <w:tr w:rsidR="00A17532" w:rsidRPr="00A03AA0" w:rsidTr="00A17532">
        <w:trPr>
          <w:gridAfter w:val="1"/>
          <w:wAfter w:w="85" w:type="dxa"/>
          <w:trHeight w:val="2770"/>
        </w:trPr>
        <w:tc>
          <w:tcPr>
            <w:cnfStyle w:val="000010000000" w:firstRow="0" w:lastRow="0" w:firstColumn="0" w:lastColumn="0" w:oddVBand="1" w:evenVBand="0" w:oddHBand="0" w:evenHBand="0" w:firstRowFirstColumn="0" w:firstRowLastColumn="0" w:lastRowFirstColumn="0" w:lastRowLastColumn="0"/>
            <w:tcW w:w="9337" w:type="dxa"/>
            <w:gridSpan w:val="4"/>
          </w:tcPr>
          <w:p w:rsidR="00A17532" w:rsidRPr="00F33D54" w:rsidRDefault="00A17532" w:rsidP="00A17532">
            <w:pPr>
              <w:rPr>
                <w:rFonts w:cs="Times New Roman"/>
              </w:rPr>
            </w:pPr>
            <w:r w:rsidRPr="00F33D54">
              <w:rPr>
                <w:rFonts w:cs="Times New Roman"/>
              </w:rPr>
              <w:t>Ementa:</w:t>
            </w:r>
          </w:p>
          <w:p w:rsidR="00A17532" w:rsidRPr="00A03AA0" w:rsidRDefault="00A17532" w:rsidP="00A17532">
            <w:pPr>
              <w:rPr>
                <w:rFonts w:cs="Times New Roman"/>
                <w:i/>
              </w:rPr>
            </w:pPr>
            <w:r w:rsidRPr="00F33D54">
              <w:rPr>
                <w:rFonts w:cs="Times New Roman"/>
              </w:rPr>
              <w:t>Desenvolvimento de atividades de estágio individual para propiciar a complementação do processo de ensino-aprendizagem; possibilitar o desenvolvimento de atividades práticas que contribuam para a formação profissional em Computação; habilitar o exercício da competência técnica compromissada com a realidade dos campos de estágio; desenvolver espírito de investigação, atitudes científicas e habilidades necessárias à prática profissional em Computação; e desenvolvimento de habilidades de expressão escrita e oral.</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Height w:val="975"/>
        </w:trPr>
        <w:tc>
          <w:tcPr>
            <w:cnfStyle w:val="000010000000" w:firstRow="0" w:lastRow="0" w:firstColumn="0" w:lastColumn="0" w:oddVBand="1" w:evenVBand="0" w:oddHBand="0" w:evenHBand="0" w:firstRowFirstColumn="0" w:firstRowLastColumn="0" w:lastRowFirstColumn="0" w:lastRowLastColumn="0"/>
            <w:tcW w:w="9422" w:type="dxa"/>
            <w:gridSpan w:val="5"/>
          </w:tcPr>
          <w:p w:rsidR="00A17532" w:rsidRDefault="00A17532" w:rsidP="00A17532">
            <w:r>
              <w:t>Bibliografia Básica</w:t>
            </w:r>
            <w:r w:rsidRPr="00A03AA0">
              <w:t>:</w:t>
            </w:r>
          </w:p>
          <w:p w:rsidR="00A17532" w:rsidRPr="00A72393" w:rsidRDefault="00A17532" w:rsidP="00A17532">
            <w:pPr>
              <w:pStyle w:val="PargrafodaLista"/>
              <w:numPr>
                <w:ilvl w:val="0"/>
                <w:numId w:val="95"/>
              </w:numPr>
              <w:rPr>
                <w:rFonts w:cs="Times New Roman"/>
                <w:i/>
              </w:rPr>
            </w:pPr>
            <w:r w:rsidRPr="00A03AA0">
              <w:t>Bibliografia variável, conforme a área de atuação do estágio realizado pelo aluno.</w:t>
            </w:r>
          </w:p>
        </w:tc>
      </w:tr>
      <w:tr w:rsidR="00A17532" w:rsidRPr="00A03AA0" w:rsidTr="00A17532">
        <w:trPr>
          <w:trHeight w:val="1006"/>
        </w:trPr>
        <w:tc>
          <w:tcPr>
            <w:cnfStyle w:val="000010000000" w:firstRow="0" w:lastRow="0" w:firstColumn="0" w:lastColumn="0" w:oddVBand="1" w:evenVBand="0" w:oddHBand="0" w:evenHBand="0" w:firstRowFirstColumn="0" w:firstRowLastColumn="0" w:lastRowFirstColumn="0" w:lastRowLastColumn="0"/>
            <w:tcW w:w="9422" w:type="dxa"/>
            <w:gridSpan w:val="5"/>
          </w:tcPr>
          <w:p w:rsidR="00A17532" w:rsidRDefault="00A17532" w:rsidP="00A17532">
            <w:r>
              <w:t>Bibliografia Complementar</w:t>
            </w:r>
            <w:r w:rsidRPr="00A03AA0">
              <w:t>:</w:t>
            </w:r>
          </w:p>
          <w:p w:rsidR="00A17532" w:rsidRDefault="00A17532" w:rsidP="00A17532">
            <w:pPr>
              <w:pStyle w:val="PargrafodaLista"/>
              <w:numPr>
                <w:ilvl w:val="0"/>
                <w:numId w:val="96"/>
              </w:numPr>
            </w:pPr>
            <w:r w:rsidRPr="00A03AA0">
              <w:t>Bibliografia variável, conforme a área de atuação do estágio realizado pelo aluno.</w:t>
            </w:r>
          </w:p>
        </w:tc>
      </w:tr>
    </w:tbl>
    <w:p w:rsidR="00A17532" w:rsidRDefault="00A17532" w:rsidP="00A17532"/>
    <w:p w:rsidR="00A17532" w:rsidRDefault="00A17532" w:rsidP="00A17532"/>
    <w:p w:rsidR="00A17532" w:rsidRDefault="00A17532" w:rsidP="00A17532"/>
    <w:p w:rsidR="00A17532" w:rsidRDefault="00A17532" w:rsidP="00A17532"/>
    <w:p w:rsidR="00A17532" w:rsidRDefault="00A17532" w:rsidP="00A17532"/>
    <w:p w:rsidR="00A17532" w:rsidRDefault="00A17532" w:rsidP="00A17532"/>
    <w:p w:rsidR="00A17532" w:rsidRDefault="00A17532" w:rsidP="00A17532"/>
    <w:p w:rsidR="00A17532" w:rsidRDefault="00A17532" w:rsidP="00A17532"/>
    <w:p w:rsidR="00A17532" w:rsidRDefault="00A17532" w:rsidP="00A17532"/>
    <w:p w:rsidR="00A17532" w:rsidRDefault="00A17532" w:rsidP="00A17532"/>
    <w:p w:rsidR="00A17532" w:rsidRDefault="00A17532" w:rsidP="00A17532"/>
    <w:p w:rsidR="00A17532" w:rsidRDefault="00A17532" w:rsidP="00A17532"/>
    <w:p w:rsidR="00A17532" w:rsidRDefault="00A17532" w:rsidP="00A17532"/>
    <w:p w:rsidR="00A17532" w:rsidRPr="00A03AA0" w:rsidRDefault="00A17532" w:rsidP="00A17532"/>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8C5434"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8C5434" w:rsidRDefault="00A17532" w:rsidP="00A17532">
            <w:pPr>
              <w:spacing w:before="0" w:after="0"/>
              <w:jc w:val="center"/>
              <w:rPr>
                <w:b/>
              </w:rPr>
            </w:pPr>
            <w:r w:rsidRPr="008C5434">
              <w:rPr>
                <w:b/>
              </w:rPr>
              <w:lastRenderedPageBreak/>
              <w:t>Inteligência Artificial</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MCTA014-15</w:t>
            </w:r>
          </w:p>
        </w:tc>
        <w:tc>
          <w:tcPr>
            <w:tcW w:w="2330"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rsidRPr="00A03AA0">
              <w:t>(3-1-4)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rsidRPr="00A03AA0">
              <w:t>7º. Período</w:t>
            </w:r>
          </w:p>
        </w:tc>
        <w:tc>
          <w:tcPr>
            <w:tcW w:w="2331"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t>Obrigatória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Recomendação:</w:t>
            </w:r>
          </w:p>
        </w:tc>
        <w:tc>
          <w:tcPr>
            <w:tcW w:w="6991" w:type="dxa"/>
            <w:gridSpan w:val="3"/>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t>Lógica Básica</w:t>
            </w:r>
          </w:p>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t>Processamento da Informação</w:t>
            </w:r>
          </w:p>
        </w:tc>
      </w:tr>
      <w:tr w:rsidR="00A17532" w:rsidRPr="00A03AA0" w:rsidTr="00A17532">
        <w:trPr>
          <w:trHeight w:val="1488"/>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rFonts w:cs="Times New Roman"/>
                <w:i/>
              </w:rPr>
            </w:pPr>
            <w:r w:rsidRPr="008513D8">
              <w:rPr>
                <w:rFonts w:cs="Times New Roman"/>
              </w:rPr>
              <w:t>Ementa</w:t>
            </w:r>
            <w:r w:rsidRPr="00A03AA0">
              <w:rPr>
                <w:rFonts w:cs="Times New Roman"/>
                <w:i/>
              </w:rPr>
              <w:t>:</w:t>
            </w:r>
          </w:p>
          <w:p w:rsidR="00A17532" w:rsidRPr="00CB72E6" w:rsidRDefault="00A17532" w:rsidP="00A17532">
            <w:pPr>
              <w:rPr>
                <w:rFonts w:cs="Times New Roman"/>
              </w:rPr>
            </w:pPr>
            <w:r w:rsidRPr="00CB72E6">
              <w:rPr>
                <w:rFonts w:cs="Times New Roman"/>
              </w:rPr>
              <w:t>Introdução à Inteligência Artificial. Agentes inteligentes. Resolução de problemas utilizando técnicas de busca. Sistemas Baseados no Conhecimento. Representação do conhecimento. Tratamento de incerteza. Aprendizado.</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Height w:val="2119"/>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lang w:val="en-US"/>
              </w:rPr>
            </w:pPr>
            <w:r>
              <w:rPr>
                <w:lang w:val="en-US"/>
              </w:rPr>
              <w:t>Bibliografia Básica</w:t>
            </w:r>
            <w:r w:rsidRPr="00A03AA0">
              <w:rPr>
                <w:lang w:val="en-US"/>
              </w:rPr>
              <w:t>:</w:t>
            </w:r>
          </w:p>
          <w:p w:rsidR="00A17532" w:rsidRDefault="00A17532" w:rsidP="00A17532">
            <w:pPr>
              <w:pStyle w:val="PargrafodaLista"/>
              <w:numPr>
                <w:ilvl w:val="0"/>
                <w:numId w:val="59"/>
              </w:numPr>
              <w:rPr>
                <w:lang w:val="en-US"/>
              </w:rPr>
            </w:pPr>
            <w:r w:rsidRPr="00AD395E">
              <w:rPr>
                <w:lang w:val="en-US"/>
              </w:rPr>
              <w:t>RUSSEL, S., NORVIG, P., Artificial Intelligence: A Modern Approach, 2nd. ed., Prentice Hall, 2003.</w:t>
            </w:r>
          </w:p>
          <w:p w:rsidR="00A17532" w:rsidRPr="00AD395E" w:rsidRDefault="00A17532" w:rsidP="00A17532">
            <w:pPr>
              <w:pStyle w:val="PargrafodaLista"/>
              <w:numPr>
                <w:ilvl w:val="0"/>
                <w:numId w:val="59"/>
              </w:numPr>
              <w:rPr>
                <w:lang w:val="en-US"/>
              </w:rPr>
            </w:pPr>
            <w:r w:rsidRPr="00A03AA0">
              <w:t xml:space="preserve">REZENDE, S.O. “Sistemas Inteligentes: Fundamentos e Aplicações”. </w:t>
            </w:r>
            <w:r w:rsidRPr="00AD395E">
              <w:rPr>
                <w:lang w:val="en-US"/>
              </w:rPr>
              <w:t>1. ed., Manole, 2003.</w:t>
            </w:r>
          </w:p>
          <w:p w:rsidR="00A17532" w:rsidRPr="00AD395E" w:rsidRDefault="00A17532" w:rsidP="00A17532">
            <w:pPr>
              <w:pStyle w:val="PargrafodaLista"/>
              <w:numPr>
                <w:ilvl w:val="0"/>
                <w:numId w:val="59"/>
              </w:numPr>
              <w:rPr>
                <w:lang w:val="en-US"/>
              </w:rPr>
            </w:pPr>
            <w:r w:rsidRPr="00AD395E">
              <w:rPr>
                <w:lang w:val="en-US"/>
              </w:rPr>
              <w:t>SUTTON, R.; BARTO, A. “Reinforcement Learning”. MIT Press, 1998.</w:t>
            </w:r>
          </w:p>
          <w:p w:rsidR="00A17532" w:rsidRPr="00B123DC" w:rsidRDefault="00A17532" w:rsidP="00A17532">
            <w:pPr>
              <w:ind w:left="717" w:firstLine="0"/>
              <w:rPr>
                <w:lang w:val="en-US"/>
              </w:rPr>
            </w:pPr>
          </w:p>
        </w:tc>
      </w:tr>
      <w:tr w:rsidR="00A17532" w:rsidRPr="00A03AA0" w:rsidTr="00A17532">
        <w:trPr>
          <w:trHeight w:val="3101"/>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Complementar</w:t>
            </w:r>
            <w:r w:rsidRPr="00A03AA0">
              <w:t>:</w:t>
            </w:r>
          </w:p>
          <w:p w:rsidR="00A17532" w:rsidRDefault="00A17532" w:rsidP="00A17532">
            <w:pPr>
              <w:pStyle w:val="PargrafodaLista"/>
              <w:numPr>
                <w:ilvl w:val="0"/>
                <w:numId w:val="58"/>
              </w:numPr>
            </w:pPr>
            <w:r w:rsidRPr="00A03AA0">
              <w:t xml:space="preserve">BITTENCOURT, G. “Inteligência Artificial Ferramentas e Teorias”. UFSC. </w:t>
            </w:r>
            <w:proofErr w:type="gramStart"/>
            <w:r w:rsidRPr="00A03AA0">
              <w:t>3a.</w:t>
            </w:r>
            <w:proofErr w:type="gramEnd"/>
            <w:r w:rsidRPr="00A03AA0">
              <w:t xml:space="preserve"> Edição. 2006.</w:t>
            </w:r>
          </w:p>
          <w:p w:rsidR="00A17532" w:rsidRDefault="00A17532" w:rsidP="00A17532">
            <w:pPr>
              <w:pStyle w:val="PargrafodaLista"/>
              <w:numPr>
                <w:ilvl w:val="0"/>
                <w:numId w:val="58"/>
              </w:numPr>
              <w:rPr>
                <w:lang w:val="en-US"/>
              </w:rPr>
            </w:pPr>
            <w:r w:rsidRPr="00AD395E">
              <w:rPr>
                <w:lang w:val="en-US"/>
              </w:rPr>
              <w:t>BRACHMAN, R. J.; LEVESQUE, H. J. “Knowledge Representation and Reasoning”. Morgan Kaufmann, 2004.</w:t>
            </w:r>
          </w:p>
          <w:p w:rsidR="00A17532" w:rsidRPr="00AD395E" w:rsidRDefault="00A17532" w:rsidP="00A17532">
            <w:pPr>
              <w:pStyle w:val="PargrafodaLista"/>
              <w:numPr>
                <w:ilvl w:val="0"/>
                <w:numId w:val="58"/>
              </w:numPr>
              <w:rPr>
                <w:lang w:val="en-US"/>
              </w:rPr>
            </w:pPr>
            <w:r w:rsidRPr="00AD395E">
              <w:rPr>
                <w:lang w:val="en-US"/>
              </w:rPr>
              <w:t xml:space="preserve">LUGER, G. “Artificial Intelligence: Structures </w:t>
            </w:r>
            <w:proofErr w:type="gramStart"/>
            <w:r w:rsidRPr="00AD395E">
              <w:rPr>
                <w:lang w:val="en-US"/>
              </w:rPr>
              <w:t>And</w:t>
            </w:r>
            <w:proofErr w:type="gramEnd"/>
            <w:r w:rsidRPr="00AD395E">
              <w:rPr>
                <w:lang w:val="en-US"/>
              </w:rPr>
              <w:t xml:space="preserve"> Strategies For Complex Problem Solving”. Addison Wesley Longman, 1998.</w:t>
            </w:r>
          </w:p>
          <w:p w:rsidR="00A17532" w:rsidRDefault="00A17532" w:rsidP="00A17532">
            <w:pPr>
              <w:pStyle w:val="PargrafodaLista"/>
              <w:numPr>
                <w:ilvl w:val="0"/>
                <w:numId w:val="58"/>
              </w:numPr>
              <w:rPr>
                <w:lang w:val="en-US"/>
              </w:rPr>
            </w:pPr>
            <w:r w:rsidRPr="00A03AA0">
              <w:t xml:space="preserve">MORTARI, C. “Introdução à Lógica”. </w:t>
            </w:r>
            <w:r w:rsidRPr="00AD395E">
              <w:rPr>
                <w:lang w:val="en-US"/>
              </w:rPr>
              <w:t>Editora da UNESP, 2001.</w:t>
            </w:r>
          </w:p>
          <w:p w:rsidR="00A17532" w:rsidRPr="00AD395E" w:rsidRDefault="00A17532" w:rsidP="00A17532">
            <w:pPr>
              <w:pStyle w:val="PargrafodaLista"/>
              <w:numPr>
                <w:ilvl w:val="0"/>
                <w:numId w:val="58"/>
              </w:numPr>
              <w:rPr>
                <w:lang w:val="en-US"/>
              </w:rPr>
            </w:pPr>
            <w:r w:rsidRPr="00AD395E">
              <w:rPr>
                <w:lang w:val="en-US"/>
              </w:rPr>
              <w:t>MITCHELL, T. “Machine Learning”. McGraw Hill, 1997.</w:t>
            </w:r>
          </w:p>
          <w:p w:rsidR="00A17532" w:rsidRPr="00AD395E" w:rsidRDefault="00A17532" w:rsidP="00A17532">
            <w:pPr>
              <w:pStyle w:val="PargrafodaLista"/>
              <w:numPr>
                <w:ilvl w:val="0"/>
                <w:numId w:val="58"/>
              </w:numPr>
              <w:rPr>
                <w:lang w:val="en-US"/>
              </w:rPr>
            </w:pPr>
            <w:r w:rsidRPr="00AD395E">
              <w:rPr>
                <w:lang w:val="en-US"/>
              </w:rPr>
              <w:t>JURAFSKY, D.; MARTIN, J. H. “Speech and Language Processing”. Prentice Hall, 2000.</w:t>
            </w:r>
          </w:p>
          <w:p w:rsidR="00A17532" w:rsidRPr="00AD395E" w:rsidRDefault="00A17532" w:rsidP="00A17532">
            <w:pPr>
              <w:pStyle w:val="PargrafodaLista"/>
              <w:numPr>
                <w:ilvl w:val="0"/>
                <w:numId w:val="58"/>
              </w:numPr>
              <w:rPr>
                <w:lang w:val="en-US"/>
              </w:rPr>
            </w:pPr>
            <w:r w:rsidRPr="00AD395E">
              <w:rPr>
                <w:lang w:val="en-US"/>
              </w:rPr>
              <w:t>PEARL, J. “Probabilistic Reasoning in Intelligent Systems: Networks of Plausible Inference”, Morgan Kaufmann, San Francisco, 1988.</w:t>
            </w:r>
          </w:p>
          <w:p w:rsidR="00A17532" w:rsidRPr="00AD395E" w:rsidRDefault="00A17532" w:rsidP="00A17532">
            <w:pPr>
              <w:pStyle w:val="PargrafodaLista"/>
              <w:numPr>
                <w:ilvl w:val="0"/>
                <w:numId w:val="58"/>
              </w:numPr>
              <w:rPr>
                <w:lang w:val="en-US"/>
              </w:rPr>
            </w:pPr>
            <w:r w:rsidRPr="00AD395E">
              <w:rPr>
                <w:lang w:val="en-US"/>
              </w:rPr>
              <w:t>WOOLDRIDGE, M. “Introduction to MultiAgent Systems”. John Wiley and Sons, 2002.</w:t>
            </w:r>
          </w:p>
        </w:tc>
      </w:tr>
    </w:tbl>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Pr="00A03AA0" w:rsidRDefault="00A17532" w:rsidP="00A17532">
      <w:pPr>
        <w:rPr>
          <w:lang w:val="en-US"/>
        </w:rPr>
      </w:pPr>
    </w:p>
    <w:p w:rsidR="00A17532" w:rsidRPr="00A03AA0" w:rsidRDefault="00A17532" w:rsidP="00A17532">
      <w:pPr>
        <w:rPr>
          <w:vanish/>
          <w:color w:val="00000A"/>
        </w:rPr>
      </w:pPr>
    </w:p>
    <w:p w:rsidR="00A17532" w:rsidRPr="0077204E" w:rsidRDefault="00A17532" w:rsidP="00A17532">
      <w:pPr>
        <w:rPr>
          <w:lang w:val="en-US"/>
        </w:rPr>
      </w:pPr>
    </w:p>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8C5434"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8C5434" w:rsidRDefault="00A17532" w:rsidP="00A17532">
            <w:pPr>
              <w:spacing w:before="0" w:after="0"/>
              <w:jc w:val="center"/>
              <w:rPr>
                <w:b/>
              </w:rPr>
            </w:pPr>
            <w:r w:rsidRPr="008C5434">
              <w:rPr>
                <w:b/>
              </w:rPr>
              <w:lastRenderedPageBreak/>
              <w:t>Linguagens Formais e Autômata</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MCTA015-13</w:t>
            </w:r>
          </w:p>
        </w:tc>
        <w:tc>
          <w:tcPr>
            <w:tcW w:w="2330" w:type="dxa"/>
          </w:tcPr>
          <w:p w:rsidR="00A17532" w:rsidRPr="00A03AA0" w:rsidRDefault="00A17532" w:rsidP="00A17532">
            <w:pPr>
              <w:jc w:val="center"/>
              <w:cnfStyle w:val="000000000000" w:firstRow="0" w:lastRow="0" w:firstColumn="0" w:lastColumn="0" w:oddVBand="0" w:evenVBand="0" w:oddHBand="0" w:evenHBand="0" w:firstRowFirstColumn="0" w:firstRowLastColumn="0" w:lastRowFirstColumn="0" w:lastRowLastColumn="0"/>
            </w:pPr>
            <w:r w:rsidRPr="00A03AA0">
              <w:t>(3-1-4)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rsidRPr="00A03AA0">
              <w:t>8º. Período</w:t>
            </w:r>
          </w:p>
        </w:tc>
        <w:tc>
          <w:tcPr>
            <w:tcW w:w="2331"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t>Obrigatória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Recomendação:</w:t>
            </w:r>
          </w:p>
        </w:tc>
        <w:tc>
          <w:tcPr>
            <w:tcW w:w="6991" w:type="dxa"/>
            <w:gridSpan w:val="3"/>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t>Programação Estruturada</w:t>
            </w:r>
          </w:p>
        </w:tc>
      </w:tr>
      <w:tr w:rsidR="00A17532" w:rsidRPr="00A03AA0" w:rsidTr="00A17532">
        <w:trPr>
          <w:trHeight w:val="1428"/>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052DE8" w:rsidRDefault="00A17532" w:rsidP="00A17532">
            <w:pPr>
              <w:rPr>
                <w:rFonts w:cs="Times New Roman"/>
              </w:rPr>
            </w:pPr>
            <w:r w:rsidRPr="00052DE8">
              <w:rPr>
                <w:rFonts w:cs="Times New Roman"/>
              </w:rPr>
              <w:t>Ementa:</w:t>
            </w:r>
          </w:p>
          <w:p w:rsidR="00A17532" w:rsidRPr="00052B95" w:rsidRDefault="00A17532" w:rsidP="00A17532">
            <w:r>
              <w:t xml:space="preserve">Conceitos básicos. Linguagens regulares: autômatos determinísticos e </w:t>
            </w:r>
            <w:proofErr w:type="gramStart"/>
            <w:r>
              <w:t>não-determinísticos</w:t>
            </w:r>
            <w:proofErr w:type="gramEnd"/>
            <w:r>
              <w:t xml:space="preserve">, expressões regulares. Linguagens livres de contexto: gramática, autômatos a pilha. Linguagens recursivamente enumeráveis: máquinas de Turing determinísticas e </w:t>
            </w:r>
            <w:proofErr w:type="gramStart"/>
            <w:r>
              <w:t>não-determinísticas</w:t>
            </w:r>
            <w:proofErr w:type="gramEnd"/>
            <w:r>
              <w:t>. Indecidibilidade: o problema da parada. Complexidade: definição das classes P e NP.</w:t>
            </w:r>
          </w:p>
        </w:tc>
      </w:tr>
      <w:tr w:rsidR="00A17532" w:rsidRPr="00A91EB5" w:rsidTr="00A17532">
        <w:trPr>
          <w:cnfStyle w:val="000000100000" w:firstRow="0" w:lastRow="0" w:firstColumn="0" w:lastColumn="0" w:oddVBand="0" w:evenVBand="0" w:oddHBand="1" w:evenHBand="0" w:firstRowFirstColumn="0" w:firstRowLastColumn="0" w:lastRowFirstColumn="0" w:lastRowLastColumn="0"/>
          <w:trHeight w:val="1944"/>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Básica</w:t>
            </w:r>
            <w:r w:rsidRPr="00A03AA0">
              <w:t>:</w:t>
            </w:r>
          </w:p>
          <w:p w:rsidR="00A17532" w:rsidRDefault="00A17532" w:rsidP="00A17532">
            <w:pPr>
              <w:pStyle w:val="PargrafodaLista"/>
              <w:numPr>
                <w:ilvl w:val="0"/>
                <w:numId w:val="97"/>
              </w:numPr>
            </w:pPr>
            <w:r>
              <w:t xml:space="preserve">SIPSER, M. “Introdução à Teoria da Computação”. 2ª Edição, Thomson, 2007. </w:t>
            </w:r>
            <w:proofErr w:type="gramStart"/>
            <w:r>
              <w:t>(ISBN:</w:t>
            </w:r>
          </w:p>
          <w:p w:rsidR="00A17532" w:rsidRDefault="00A17532" w:rsidP="00A17532">
            <w:pPr>
              <w:pStyle w:val="PargrafodaLista"/>
              <w:ind w:left="1077" w:firstLine="0"/>
            </w:pPr>
            <w:r>
              <w:t>8522104999, ISBN-13: 978-85-221-0499-4)</w:t>
            </w:r>
            <w:proofErr w:type="gramEnd"/>
          </w:p>
          <w:p w:rsidR="00A17532" w:rsidRDefault="00A17532" w:rsidP="00A17532">
            <w:pPr>
              <w:pStyle w:val="PargrafodaLista"/>
              <w:numPr>
                <w:ilvl w:val="0"/>
                <w:numId w:val="97"/>
              </w:numPr>
            </w:pPr>
            <w:r>
              <w:t>HOPCROFT, J. E</w:t>
            </w:r>
            <w:proofErr w:type="gramStart"/>
            <w:r>
              <w:t>.,</w:t>
            </w:r>
            <w:proofErr w:type="gramEnd"/>
            <w:r>
              <w:t xml:space="preserve"> ULLMAN, D. J. </w:t>
            </w:r>
            <w:proofErr w:type="gramStart"/>
            <w:r>
              <w:t>e</w:t>
            </w:r>
            <w:proofErr w:type="gramEnd"/>
            <w:r>
              <w:t xml:space="preserve"> MOTWANI, R. “Introdução à Teoria de Autômatos,</w:t>
            </w:r>
          </w:p>
          <w:p w:rsidR="00A17532" w:rsidRDefault="00A17532" w:rsidP="00A17532">
            <w:pPr>
              <w:pStyle w:val="PargrafodaLista"/>
              <w:ind w:left="1077" w:firstLine="0"/>
            </w:pPr>
            <w:proofErr w:type="gramStart"/>
            <w:r>
              <w:t>Linguagens e Computação”</w:t>
            </w:r>
            <w:proofErr w:type="gramEnd"/>
            <w:r>
              <w:t>, 2ª edição, Rio de Janeiro: Editora Campus, 2003. (ISBN:</w:t>
            </w:r>
          </w:p>
          <w:p w:rsidR="00A17532" w:rsidRDefault="00A17532" w:rsidP="00A17532">
            <w:pPr>
              <w:pStyle w:val="PargrafodaLista"/>
              <w:ind w:left="1077" w:firstLine="0"/>
            </w:pPr>
            <w:proofErr w:type="gramStart"/>
            <w:r>
              <w:t>8535210725, ISBN-13: 978-85-352-1072-9)</w:t>
            </w:r>
            <w:proofErr w:type="gramEnd"/>
          </w:p>
          <w:p w:rsidR="00A17532" w:rsidRDefault="00A17532" w:rsidP="00A17532">
            <w:pPr>
              <w:pStyle w:val="PargrafodaLista"/>
              <w:numPr>
                <w:ilvl w:val="0"/>
                <w:numId w:val="97"/>
              </w:numPr>
            </w:pPr>
            <w:r>
              <w:t>LEWIS, H. R.; PAPADIMITRIOU, C. H. “Elementos de Teoria da Computação”. 2ª edição,</w:t>
            </w:r>
          </w:p>
          <w:p w:rsidR="00A17532" w:rsidRPr="00052B95" w:rsidRDefault="00A17532" w:rsidP="00A17532">
            <w:pPr>
              <w:pStyle w:val="PargrafodaLista"/>
              <w:ind w:left="1077" w:firstLine="0"/>
              <w:rPr>
                <w:lang w:val="en-US"/>
              </w:rPr>
            </w:pPr>
            <w:r w:rsidRPr="00052B95">
              <w:rPr>
                <w:lang w:val="en-US"/>
              </w:rPr>
              <w:t>Bookman Companhia Ed., 2004. (ISBN: 8573075341, ISBN-13: 978-85-7307-534-2)</w:t>
            </w:r>
          </w:p>
        </w:tc>
      </w:tr>
      <w:tr w:rsidR="00A17532" w:rsidRPr="00A03AA0" w:rsidTr="00A17532">
        <w:trPr>
          <w:trHeight w:val="3242"/>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Complementar</w:t>
            </w:r>
            <w:r w:rsidRPr="00A03AA0">
              <w:t>:</w:t>
            </w:r>
          </w:p>
          <w:p w:rsidR="00A17532" w:rsidRPr="00D63333" w:rsidRDefault="00A17532" w:rsidP="00A17532">
            <w:pPr>
              <w:pStyle w:val="PargrafodaLista"/>
              <w:numPr>
                <w:ilvl w:val="0"/>
                <w:numId w:val="76"/>
              </w:numPr>
              <w:rPr>
                <w:lang w:val="en-US"/>
              </w:rPr>
            </w:pPr>
            <w:r w:rsidRPr="00D63333">
              <w:rPr>
                <w:lang w:val="en-US"/>
              </w:rPr>
              <w:t>LINZ, P. “An Introduction to Formal Language and Automata”, 4th edition, Jones &amp; Bartlett Pub,</w:t>
            </w:r>
          </w:p>
          <w:p w:rsidR="00A17532" w:rsidRPr="00D63333" w:rsidRDefault="00A17532" w:rsidP="00A17532">
            <w:pPr>
              <w:pStyle w:val="PargrafodaLista"/>
              <w:ind w:left="1077" w:firstLine="0"/>
            </w:pPr>
            <w:r w:rsidRPr="00D63333">
              <w:t xml:space="preserve">2006. (ISBN: </w:t>
            </w:r>
            <w:proofErr w:type="gramStart"/>
            <w:r w:rsidRPr="00D63333">
              <w:t>0763737984, ISBN</w:t>
            </w:r>
            <w:proofErr w:type="gramEnd"/>
            <w:r w:rsidRPr="00D63333">
              <w:t>-13: 978-0-7637-3798-6)</w:t>
            </w:r>
          </w:p>
          <w:p w:rsidR="00A17532" w:rsidRPr="00D63333" w:rsidRDefault="00A17532" w:rsidP="00A17532">
            <w:pPr>
              <w:pStyle w:val="PargrafodaLista"/>
              <w:numPr>
                <w:ilvl w:val="0"/>
                <w:numId w:val="76"/>
              </w:numPr>
              <w:rPr>
                <w:lang w:val="en-US"/>
              </w:rPr>
            </w:pPr>
            <w:r w:rsidRPr="00D63333">
              <w:rPr>
                <w:lang w:val="en-US"/>
              </w:rPr>
              <w:t>YAN, S. Y. “An Introduction to Formal Languages and Machine Computation”, World Scientific Publishing Company, 1996. (ISBN: 9810234228, ISBN-13: 978-981-02-3422-5)</w:t>
            </w:r>
          </w:p>
          <w:p w:rsidR="00A17532" w:rsidRPr="00D63333" w:rsidRDefault="00A17532" w:rsidP="00A17532">
            <w:pPr>
              <w:pStyle w:val="PargrafodaLista"/>
              <w:numPr>
                <w:ilvl w:val="0"/>
                <w:numId w:val="76"/>
              </w:numPr>
              <w:rPr>
                <w:lang w:val="en-US"/>
              </w:rPr>
            </w:pPr>
            <w:r w:rsidRPr="00D63333">
              <w:rPr>
                <w:lang w:val="en-US"/>
              </w:rPr>
              <w:t>RICH, E. A. “Automata, Computability and Complexity: Theory and Applications”, Prentice Hall; 1st edition, 2007. (ISBN: 0132288060, ISBN-13: 978-0-13-228806-4)</w:t>
            </w:r>
          </w:p>
          <w:p w:rsidR="00A17532" w:rsidRPr="00D63333" w:rsidRDefault="00A17532" w:rsidP="00A17532">
            <w:pPr>
              <w:pStyle w:val="PargrafodaLista"/>
              <w:numPr>
                <w:ilvl w:val="0"/>
                <w:numId w:val="76"/>
              </w:numPr>
            </w:pPr>
            <w:r w:rsidRPr="00D63333">
              <w:t xml:space="preserve"> MENEZES P. B. “Linguagens Formais e Autômatos”, UFRGS: Editora Sagra Luzzatto, 6ª.</w:t>
            </w:r>
          </w:p>
          <w:p w:rsidR="00A17532" w:rsidRPr="00D63333" w:rsidRDefault="00A17532" w:rsidP="00A17532">
            <w:pPr>
              <w:pStyle w:val="PargrafodaLista"/>
              <w:ind w:left="1077" w:firstLine="0"/>
            </w:pPr>
            <w:r w:rsidRPr="00D63333">
              <w:t xml:space="preserve">Edição, 2011. (ISBN: </w:t>
            </w:r>
            <w:proofErr w:type="gramStart"/>
            <w:r w:rsidRPr="00D63333">
              <w:t>8577807657, ISBN</w:t>
            </w:r>
            <w:proofErr w:type="gramEnd"/>
            <w:r w:rsidRPr="00D63333">
              <w:t>-13: 978-85-7780-765-9)</w:t>
            </w:r>
          </w:p>
          <w:p w:rsidR="00A17532" w:rsidRPr="00D63333" w:rsidRDefault="00A17532" w:rsidP="00A17532">
            <w:pPr>
              <w:pStyle w:val="PargrafodaLista"/>
              <w:numPr>
                <w:ilvl w:val="0"/>
                <w:numId w:val="76"/>
              </w:numPr>
              <w:rPr>
                <w:lang w:val="en-US"/>
              </w:rPr>
            </w:pPr>
            <w:proofErr w:type="gramStart"/>
            <w:r w:rsidRPr="00D63333">
              <w:rPr>
                <w:lang w:val="en-US"/>
              </w:rPr>
              <w:t>KHOUSSAINOV ,</w:t>
            </w:r>
            <w:proofErr w:type="gramEnd"/>
            <w:r w:rsidRPr="00D63333">
              <w:rPr>
                <w:lang w:val="en-US"/>
              </w:rPr>
              <w:t xml:space="preserve"> B.; NERODE, A. “Automata Theory and its Applications”, Birkhäuser Boston;  1st edition, 2001. (ISBN: 0817642072, ISBN-13: 978-0-8176-4207-5)</w:t>
            </w:r>
          </w:p>
          <w:p w:rsidR="00A17532" w:rsidRPr="00D63333" w:rsidRDefault="00A17532" w:rsidP="00A17532">
            <w:pPr>
              <w:pStyle w:val="PargrafodaLista"/>
              <w:numPr>
                <w:ilvl w:val="0"/>
                <w:numId w:val="76"/>
              </w:numPr>
              <w:rPr>
                <w:lang w:val="en-US"/>
              </w:rPr>
            </w:pPr>
            <w:r w:rsidRPr="00D63333">
              <w:rPr>
                <w:lang w:val="en-US"/>
              </w:rPr>
              <w:t>ANDERSON, J. “Automata Theory with Modern Applications”, Cambridge University Press, 2006. (ISBN: 0521848873, ISBN-13: 978-0-521-84887-9)</w:t>
            </w:r>
          </w:p>
          <w:p w:rsidR="00A17532" w:rsidRPr="00D63333" w:rsidRDefault="00A17532" w:rsidP="00A17532">
            <w:pPr>
              <w:pStyle w:val="PargrafodaLista"/>
              <w:numPr>
                <w:ilvl w:val="0"/>
                <w:numId w:val="76"/>
              </w:numPr>
              <w:rPr>
                <w:lang w:val="en-US"/>
              </w:rPr>
            </w:pPr>
            <w:r w:rsidRPr="00D63333">
              <w:rPr>
                <w:lang w:val="en-US"/>
              </w:rPr>
              <w:t>SHALLIT, J. “A Second Course in Formal Languages and Automata Theory”, Cambridge</w:t>
            </w:r>
          </w:p>
          <w:p w:rsidR="00A17532" w:rsidRPr="00D63333" w:rsidRDefault="00A17532" w:rsidP="00A17532">
            <w:pPr>
              <w:pStyle w:val="PargrafodaLista"/>
              <w:ind w:left="1077" w:firstLine="0"/>
              <w:rPr>
                <w:lang w:val="en-US"/>
              </w:rPr>
            </w:pPr>
            <w:r w:rsidRPr="00D63333">
              <w:rPr>
                <w:lang w:val="en-US"/>
              </w:rPr>
              <w:t>University Press, 1st edition, 2008. (ISBN: 0521865727, ISBN-13: 978-0-521-86572-2)</w:t>
            </w:r>
          </w:p>
          <w:p w:rsidR="00A17532" w:rsidRPr="00052B95" w:rsidRDefault="00A17532" w:rsidP="00A17532">
            <w:pPr>
              <w:pStyle w:val="PargrafodaLista"/>
              <w:numPr>
                <w:ilvl w:val="0"/>
                <w:numId w:val="76"/>
              </w:numPr>
              <w:rPr>
                <w:lang w:val="en-US"/>
              </w:rPr>
            </w:pPr>
            <w:r w:rsidRPr="00D63333">
              <w:rPr>
                <w:lang w:val="en-US"/>
              </w:rPr>
              <w:t xml:space="preserve">SALOMAA, Arto. Computation and automata. Cambridge: Cambridge University Press, 1985. </w:t>
            </w:r>
            <w:proofErr w:type="gramStart"/>
            <w:r w:rsidRPr="00D63333">
              <w:rPr>
                <w:lang w:val="en-US"/>
              </w:rPr>
              <w:t>xiii</w:t>
            </w:r>
            <w:proofErr w:type="gramEnd"/>
            <w:r w:rsidRPr="00D63333">
              <w:rPr>
                <w:lang w:val="en-US"/>
              </w:rPr>
              <w:t xml:space="preserve">, 284 p. (Encyclopedia of mathematics and its applications, v. 25). Includes index. ISBN </w:t>
            </w:r>
            <w:r w:rsidRPr="00D63333">
              <w:t>9780521302456.</w:t>
            </w:r>
          </w:p>
        </w:tc>
      </w:tr>
    </w:tbl>
    <w:p w:rsidR="00A17532" w:rsidRPr="00A03AA0" w:rsidRDefault="00A17532" w:rsidP="00A17532"/>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8C5434"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8C5434" w:rsidRDefault="00A17532" w:rsidP="00A17532">
            <w:pPr>
              <w:spacing w:before="0" w:after="0"/>
              <w:jc w:val="center"/>
              <w:rPr>
                <w:b/>
              </w:rPr>
            </w:pPr>
            <w:r w:rsidRPr="008C5434">
              <w:rPr>
                <w:b/>
              </w:rPr>
              <w:t>Lógica Básica</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NHI2049-13</w:t>
            </w:r>
          </w:p>
        </w:tc>
        <w:tc>
          <w:tcPr>
            <w:tcW w:w="2330"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rsidRPr="00A03AA0">
              <w:t>(4-0-4)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rsidRPr="00A03AA0">
              <w:t>6º. Período</w:t>
            </w:r>
          </w:p>
        </w:tc>
        <w:tc>
          <w:tcPr>
            <w:tcW w:w="2331"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t>Obrigatória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Recomendação:</w:t>
            </w:r>
          </w:p>
        </w:tc>
        <w:tc>
          <w:tcPr>
            <w:tcW w:w="6991" w:type="dxa"/>
            <w:gridSpan w:val="3"/>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t>Não tem</w:t>
            </w:r>
          </w:p>
        </w:tc>
      </w:tr>
      <w:tr w:rsidR="00A17532" w:rsidRPr="00A03AA0" w:rsidTr="00A17532">
        <w:trPr>
          <w:trHeight w:val="418"/>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68747C" w:rsidRDefault="00A17532" w:rsidP="00A17532">
            <w:pPr>
              <w:rPr>
                <w:rFonts w:cs="Times New Roman"/>
              </w:rPr>
            </w:pPr>
            <w:r w:rsidRPr="0068747C">
              <w:rPr>
                <w:rFonts w:cs="Times New Roman"/>
              </w:rPr>
              <w:t>Ementa:</w:t>
            </w:r>
          </w:p>
          <w:p w:rsidR="00A17532" w:rsidRPr="0068747C" w:rsidRDefault="00A17532" w:rsidP="00A17532">
            <w:pPr>
              <w:rPr>
                <w:rFonts w:cs="Times New Roman"/>
              </w:rPr>
            </w:pPr>
            <w:r w:rsidRPr="006A28C3">
              <w:rPr>
                <w:rFonts w:cs="Times New Roman"/>
              </w:rPr>
              <w:t>Cálculo sentencial clássico: noções de linguagem, conectivos, dedução e teorema, métodos semânticos,</w:t>
            </w:r>
            <w:r>
              <w:rPr>
                <w:rFonts w:cs="Times New Roman"/>
              </w:rPr>
              <w:t xml:space="preserve"> </w:t>
            </w:r>
            <w:r w:rsidRPr="006A28C3">
              <w:rPr>
                <w:rFonts w:cs="Times New Roman"/>
              </w:rPr>
              <w:t>e.g., de valorações. Cálculo clássico de predicados de primeira ordem: os conceitos de</w:t>
            </w:r>
            <w:r>
              <w:rPr>
                <w:rFonts w:cs="Times New Roman"/>
              </w:rPr>
              <w:t xml:space="preserve"> </w:t>
            </w:r>
            <w:r w:rsidRPr="006A28C3">
              <w:rPr>
                <w:rFonts w:cs="Times New Roman"/>
              </w:rPr>
              <w:t>linguagem de primeira ordem, igualdade, teorema da dedução, consequência sintática. Semântica:</w:t>
            </w:r>
            <w:r>
              <w:rPr>
                <w:rFonts w:cs="Times New Roman"/>
              </w:rPr>
              <w:t xml:space="preserve"> </w:t>
            </w:r>
            <w:r w:rsidRPr="006A28C3">
              <w:rPr>
                <w:rFonts w:cs="Times New Roman"/>
              </w:rPr>
              <w:t>noções de interpretação, verdade em uma estrutura, modelo, consequência semântica. Apresentação</w:t>
            </w:r>
            <w:r>
              <w:rPr>
                <w:rFonts w:cs="Times New Roman"/>
              </w:rPr>
              <w:t xml:space="preserve"> </w:t>
            </w:r>
            <w:r w:rsidRPr="006A28C3">
              <w:rPr>
                <w:rFonts w:cs="Times New Roman"/>
              </w:rPr>
              <w:t>do conceito formal de teoria, fecho dedutivo. Exposição informal de alguns temas de</w:t>
            </w:r>
            <w:r>
              <w:rPr>
                <w:rFonts w:cs="Times New Roman"/>
              </w:rPr>
              <w:t xml:space="preserve"> </w:t>
            </w:r>
            <w:r w:rsidRPr="006A28C3">
              <w:rPr>
                <w:rFonts w:cs="Times New Roman"/>
              </w:rPr>
              <w:t>lógica, e.g., acerca da consistência de teoria, completude de teorias.</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Height w:val="2534"/>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Básica</w:t>
            </w:r>
            <w:r w:rsidRPr="00A03AA0">
              <w:t>:</w:t>
            </w:r>
          </w:p>
          <w:p w:rsidR="00A17532" w:rsidRPr="000B4372" w:rsidRDefault="00A17532" w:rsidP="00A17532">
            <w:pPr>
              <w:pStyle w:val="PargrafodaLista"/>
              <w:numPr>
                <w:ilvl w:val="0"/>
                <w:numId w:val="183"/>
              </w:numPr>
              <w:rPr>
                <w:rFonts w:cs="Times New Roman"/>
              </w:rPr>
            </w:pPr>
            <w:r w:rsidRPr="000B4372">
              <w:rPr>
                <w:rFonts w:cs="Times New Roman"/>
              </w:rPr>
              <w:t xml:space="preserve">SCHINERMAN, E. Matemática Discreta: uma introdução, </w:t>
            </w:r>
            <w:proofErr w:type="gramStart"/>
            <w:r w:rsidRPr="000B4372">
              <w:rPr>
                <w:rFonts w:cs="Times New Roman"/>
              </w:rPr>
              <w:t>2</w:t>
            </w:r>
            <w:proofErr w:type="gramEnd"/>
            <w:r w:rsidRPr="000B4372">
              <w:rPr>
                <w:rFonts w:cs="Times New Roman"/>
              </w:rPr>
              <w:t xml:space="preserve"> ed., São Paulo: Cenage leraning, 2011. 573 p</w:t>
            </w:r>
          </w:p>
          <w:p w:rsidR="00A17532" w:rsidRPr="00C70A27" w:rsidRDefault="00A17532" w:rsidP="00A17532">
            <w:pPr>
              <w:pStyle w:val="PargrafodaLista"/>
              <w:numPr>
                <w:ilvl w:val="0"/>
                <w:numId w:val="183"/>
              </w:numPr>
              <w:rPr>
                <w:rFonts w:cs="Times New Roman"/>
              </w:rPr>
            </w:pPr>
            <w:r w:rsidRPr="00C70A27">
              <w:rPr>
                <w:rFonts w:cs="Times New Roman"/>
              </w:rPr>
              <w:t xml:space="preserve">GERSTIG J.L., Fundamentos matemáticos para Ciência da </w:t>
            </w:r>
            <w:proofErr w:type="gramStart"/>
            <w:r w:rsidRPr="00C70A27">
              <w:rPr>
                <w:rFonts w:cs="Times New Roman"/>
              </w:rPr>
              <w:t>Computação :</w:t>
            </w:r>
            <w:proofErr w:type="gramEnd"/>
            <w:r w:rsidRPr="00C70A27">
              <w:rPr>
                <w:rFonts w:cs="Times New Roman"/>
              </w:rPr>
              <w:t xml:space="preserve"> Um Tratamento de Matemática Discreta, LTC, 5a edição, 2004. </w:t>
            </w:r>
          </w:p>
          <w:p w:rsidR="00A17532" w:rsidRPr="0068747C" w:rsidRDefault="00A17532" w:rsidP="00A17532">
            <w:pPr>
              <w:pStyle w:val="PargrafodaLista"/>
              <w:numPr>
                <w:ilvl w:val="0"/>
                <w:numId w:val="183"/>
              </w:numPr>
              <w:rPr>
                <w:rFonts w:cs="Times New Roman"/>
                <w:i/>
              </w:rPr>
            </w:pPr>
            <w:r w:rsidRPr="000B4372">
              <w:rPr>
                <w:rFonts w:cs="Times New Roman"/>
              </w:rPr>
              <w:t>MORTARI, C. Introdução</w:t>
            </w:r>
            <w:r w:rsidRPr="000B4372">
              <w:rPr>
                <w:rFonts w:cs="Times New Roman"/>
                <w:i/>
              </w:rPr>
              <w:t xml:space="preserve"> à Lógica, Editora </w:t>
            </w:r>
            <w:proofErr w:type="gramStart"/>
            <w:r w:rsidRPr="000B4372">
              <w:rPr>
                <w:rFonts w:cs="Times New Roman"/>
                <w:i/>
              </w:rPr>
              <w:t>Unesp</w:t>
            </w:r>
            <w:proofErr w:type="gramEnd"/>
            <w:r w:rsidRPr="000B4372">
              <w:rPr>
                <w:rFonts w:cs="Times New Roman"/>
                <w:i/>
              </w:rPr>
              <w:t>, 2001.</w:t>
            </w:r>
          </w:p>
        </w:tc>
      </w:tr>
      <w:tr w:rsidR="00A17532" w:rsidRPr="000B4372" w:rsidTr="00A17532">
        <w:trPr>
          <w:trHeight w:val="2807"/>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Complementar</w:t>
            </w:r>
            <w:r w:rsidRPr="00A03AA0">
              <w:t>:</w:t>
            </w:r>
          </w:p>
          <w:p w:rsidR="00A17532" w:rsidRDefault="00A17532" w:rsidP="00A17532">
            <w:pPr>
              <w:pStyle w:val="PargrafodaLista"/>
              <w:numPr>
                <w:ilvl w:val="0"/>
                <w:numId w:val="77"/>
              </w:numPr>
            </w:pPr>
            <w:r>
              <w:t xml:space="preserve">HALMOS, P. R.; Teoria Ingênua dos Conjuntos. São Paulo: Ciência Moderna, </w:t>
            </w:r>
            <w:proofErr w:type="gramStart"/>
            <w:r>
              <w:t>2001</w:t>
            </w:r>
            <w:proofErr w:type="gramEnd"/>
          </w:p>
          <w:p w:rsidR="00A17532" w:rsidRPr="00AD00ED" w:rsidRDefault="00A17532" w:rsidP="00A17532">
            <w:pPr>
              <w:pStyle w:val="PargrafodaLista"/>
              <w:numPr>
                <w:ilvl w:val="0"/>
                <w:numId w:val="77"/>
              </w:numPr>
              <w:rPr>
                <w:lang w:val="en-US"/>
              </w:rPr>
            </w:pPr>
            <w:r w:rsidRPr="00AD00ED">
              <w:rPr>
                <w:lang w:val="en-US"/>
              </w:rPr>
              <w:t>VELLEMAN, D. J.; How to prove it: a structured approach. 2 ed. Cambridge: Cambridge</w:t>
            </w:r>
          </w:p>
          <w:p w:rsidR="00A17532" w:rsidRDefault="00A17532" w:rsidP="00A17532">
            <w:pPr>
              <w:pStyle w:val="PargrafodaLista"/>
              <w:numPr>
                <w:ilvl w:val="0"/>
                <w:numId w:val="77"/>
              </w:numPr>
            </w:pPr>
            <w:r>
              <w:t>University Press, c2006</w:t>
            </w:r>
          </w:p>
          <w:p w:rsidR="00A17532" w:rsidRDefault="00A17532" w:rsidP="00A17532">
            <w:pPr>
              <w:pStyle w:val="PargrafodaLista"/>
              <w:numPr>
                <w:ilvl w:val="0"/>
                <w:numId w:val="77"/>
              </w:numPr>
            </w:pPr>
            <w:r>
              <w:t xml:space="preserve">LIPSCHUTZ, </w:t>
            </w:r>
            <w:proofErr w:type="gramStart"/>
            <w:r>
              <w:t>S. ;</w:t>
            </w:r>
            <w:proofErr w:type="gramEnd"/>
            <w:r>
              <w:t xml:space="preserve"> LIPSON, M. L.; Teoria e problemas de matemática discreta. </w:t>
            </w:r>
            <w:proofErr w:type="gramStart"/>
            <w:r>
              <w:t>2</w:t>
            </w:r>
            <w:proofErr w:type="gramEnd"/>
            <w:r>
              <w:t xml:space="preserve"> ed. Porto</w:t>
            </w:r>
          </w:p>
          <w:p w:rsidR="00A17532" w:rsidRPr="000B4372" w:rsidRDefault="00A17532" w:rsidP="00A17532">
            <w:pPr>
              <w:pStyle w:val="PargrafodaLista"/>
              <w:numPr>
                <w:ilvl w:val="0"/>
                <w:numId w:val="77"/>
              </w:numPr>
            </w:pPr>
            <w:r>
              <w:t>Alegre: Bookman, 2004. 511 p. (Coleção Schaum)</w:t>
            </w:r>
          </w:p>
        </w:tc>
      </w:tr>
    </w:tbl>
    <w:p w:rsidR="00A17532" w:rsidRDefault="00A17532" w:rsidP="00A17532"/>
    <w:p w:rsidR="00A17532" w:rsidRDefault="00A17532" w:rsidP="00A17532"/>
    <w:p w:rsidR="00A17532" w:rsidRDefault="00A17532" w:rsidP="00A17532"/>
    <w:p w:rsidR="00A17532" w:rsidRDefault="00A17532" w:rsidP="00A17532"/>
    <w:p w:rsidR="00A17532" w:rsidRDefault="00A17532" w:rsidP="00A17532"/>
    <w:p w:rsidR="00A17532" w:rsidRPr="000B4372" w:rsidRDefault="00A17532" w:rsidP="00A17532"/>
    <w:p w:rsidR="00A17532" w:rsidRPr="00A03AA0" w:rsidRDefault="00A17532" w:rsidP="00A17532"/>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8C5434"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8C5434" w:rsidRDefault="00A17532" w:rsidP="00A17532">
            <w:pPr>
              <w:spacing w:before="0" w:after="0"/>
              <w:jc w:val="center"/>
              <w:rPr>
                <w:b/>
              </w:rPr>
            </w:pPr>
            <w:r w:rsidRPr="008C5434">
              <w:rPr>
                <w:b/>
              </w:rPr>
              <w:t>Matemática Discreta</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pPr>
              <w:spacing w:before="0" w:after="0"/>
            </w:pPr>
            <w:r>
              <w:t>MCTB019-13</w:t>
            </w:r>
          </w:p>
        </w:tc>
        <w:tc>
          <w:tcPr>
            <w:tcW w:w="2330" w:type="dxa"/>
          </w:tcPr>
          <w:p w:rsidR="00A17532" w:rsidRPr="00A03AA0" w:rsidRDefault="00A17532" w:rsidP="00A17532">
            <w:pPr>
              <w:spacing w:before="0" w:after="0"/>
              <w:cnfStyle w:val="000000000000" w:firstRow="0" w:lastRow="0" w:firstColumn="0" w:lastColumn="0" w:oddVBand="0" w:evenVBand="0" w:oddHBand="0" w:evenHBand="0" w:firstRowFirstColumn="0" w:firstRowLastColumn="0" w:lastRowFirstColumn="0" w:lastRowLastColumn="0"/>
            </w:pPr>
            <w:r w:rsidRPr="00A03AA0">
              <w:t>(4-0-4)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pPr>
              <w:spacing w:before="0" w:after="0"/>
            </w:pPr>
            <w:r w:rsidRPr="00A03AA0">
              <w:t>7º. Período</w:t>
            </w:r>
          </w:p>
        </w:tc>
        <w:tc>
          <w:tcPr>
            <w:tcW w:w="2331" w:type="dxa"/>
          </w:tcPr>
          <w:p w:rsidR="00A17532" w:rsidRPr="00A03AA0" w:rsidRDefault="00A17532" w:rsidP="00A17532">
            <w:pPr>
              <w:spacing w:before="0" w:after="0"/>
              <w:cnfStyle w:val="000000000000" w:firstRow="0" w:lastRow="0" w:firstColumn="0" w:lastColumn="0" w:oddVBand="0" w:evenVBand="0" w:oddHBand="0" w:evenHBand="0" w:firstRowFirstColumn="0" w:firstRowLastColumn="0" w:lastRowFirstColumn="0" w:lastRowLastColumn="0"/>
            </w:pPr>
            <w:r>
              <w:t>Obrigatória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pPr>
              <w:spacing w:before="0" w:after="0"/>
            </w:pPr>
            <w:r>
              <w:t>Recomendação:</w:t>
            </w:r>
          </w:p>
        </w:tc>
        <w:tc>
          <w:tcPr>
            <w:tcW w:w="6991" w:type="dxa"/>
            <w:gridSpan w:val="3"/>
          </w:tcPr>
          <w:p w:rsidR="00A17532" w:rsidRPr="00A03AA0" w:rsidRDefault="00A17532" w:rsidP="00A17532">
            <w:pPr>
              <w:spacing w:before="0" w:after="0"/>
              <w:cnfStyle w:val="000000100000" w:firstRow="0" w:lastRow="0" w:firstColumn="0" w:lastColumn="0" w:oddVBand="0" w:evenVBand="0" w:oddHBand="1" w:evenHBand="0" w:firstRowFirstColumn="0" w:firstRowLastColumn="0" w:lastRowFirstColumn="0" w:lastRowLastColumn="0"/>
            </w:pPr>
            <w:r>
              <w:t>Funções de uma variável</w:t>
            </w:r>
          </w:p>
        </w:tc>
      </w:tr>
      <w:tr w:rsidR="00A17532" w:rsidRPr="00A03AA0" w:rsidTr="00A17532">
        <w:trPr>
          <w:trHeight w:val="3432"/>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68747C" w:rsidRDefault="00A17532" w:rsidP="00A17532">
            <w:pPr>
              <w:rPr>
                <w:rFonts w:cs="Times New Roman"/>
              </w:rPr>
            </w:pPr>
            <w:r w:rsidRPr="0068747C">
              <w:rPr>
                <w:rFonts w:cs="Times New Roman"/>
              </w:rPr>
              <w:t>Ementa:</w:t>
            </w:r>
          </w:p>
          <w:p w:rsidR="00A17532" w:rsidRPr="00A03AA0" w:rsidRDefault="00A17532" w:rsidP="00A17532">
            <w:pPr>
              <w:rPr>
                <w:rFonts w:cs="Times New Roman"/>
                <w:i/>
              </w:rPr>
            </w:pPr>
            <w:r w:rsidRPr="0068747C">
              <w:rPr>
                <w:rFonts w:cs="Times New Roman"/>
              </w:rPr>
              <w:t>Teoria Intuitiva dos Conjuntos. Operações com Conjuntos. Álgebra de Conjuntos. Relações. Relações de Equivalência. Relações de Ordem. Funções. Coleções de Conjuntos. Conjuntos Numéricos. Cardinalidade. Técnicas de Demonstração: Prova Direta. Prova por Contradição. Indução Finita. Introdução à Análise Combinatória. Princípio multiplicativo. Princípio aditivo. Permutação, arranjo, combinação. Princípio de inclusão e exclusão. O princípio da casa dos pombos. Funções geradoras. Partição de um inteiro. Relações de recorrência.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Height w:val="2183"/>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Básica</w:t>
            </w:r>
            <w:r w:rsidRPr="00A03AA0">
              <w:t>:</w:t>
            </w:r>
          </w:p>
          <w:p w:rsidR="00A17532" w:rsidRDefault="00A17532" w:rsidP="00A17532">
            <w:pPr>
              <w:pStyle w:val="PargrafodaLista"/>
              <w:numPr>
                <w:ilvl w:val="0"/>
                <w:numId w:val="80"/>
              </w:numPr>
            </w:pPr>
            <w:r>
              <w:t>SANTOS, José Plínio O</w:t>
            </w:r>
            <w:proofErr w:type="gramStart"/>
            <w:r>
              <w:t>.;</w:t>
            </w:r>
            <w:proofErr w:type="gramEnd"/>
            <w:r>
              <w:t xml:space="preserve"> MELLO, Margarida P.; MURARI, Idani T. C.. Introdução </w:t>
            </w:r>
            <w:proofErr w:type="gramStart"/>
            <w:r>
              <w:t>à</w:t>
            </w:r>
            <w:proofErr w:type="gramEnd"/>
            <w:r>
              <w:t xml:space="preserve"> analise combinatória. Rio de Janeiro: Editora Ciência Moderna Ltda, 2007. 390 p. ISBN 9788573936346.</w:t>
            </w:r>
          </w:p>
          <w:p w:rsidR="00A17532" w:rsidRDefault="00A17532" w:rsidP="00A17532">
            <w:pPr>
              <w:pStyle w:val="PargrafodaLista"/>
              <w:numPr>
                <w:ilvl w:val="0"/>
                <w:numId w:val="80"/>
              </w:numPr>
            </w:pPr>
            <w:r>
              <w:t xml:space="preserve">SCHEINERMAN, Edward. Matemática discreta: uma introdução. </w:t>
            </w:r>
            <w:proofErr w:type="gramStart"/>
            <w:r>
              <w:t>2</w:t>
            </w:r>
            <w:proofErr w:type="gramEnd"/>
            <w:r>
              <w:t xml:space="preserve"> ed. São Paulo: Cengage</w:t>
            </w:r>
          </w:p>
          <w:p w:rsidR="00A17532" w:rsidRDefault="00A17532" w:rsidP="00A17532">
            <w:pPr>
              <w:pStyle w:val="PargrafodaLista"/>
              <w:numPr>
                <w:ilvl w:val="0"/>
                <w:numId w:val="80"/>
              </w:numPr>
            </w:pPr>
            <w:r>
              <w:t>Learning, 2011. 573 p. ISBN 9788522107964</w:t>
            </w:r>
          </w:p>
          <w:p w:rsidR="00A17532" w:rsidRPr="00A03AA0" w:rsidRDefault="00A17532" w:rsidP="00A17532">
            <w:pPr>
              <w:pStyle w:val="PargrafodaLista"/>
              <w:ind w:left="1077" w:firstLine="0"/>
            </w:pPr>
            <w:r>
              <w:t xml:space="preserve">GERSTING, Judith L.. Fundamentos matemáticos para a ciência da computação: umtratamento moderno de matemática discreta. </w:t>
            </w:r>
            <w:proofErr w:type="gramStart"/>
            <w:r>
              <w:t>5</w:t>
            </w:r>
            <w:proofErr w:type="gramEnd"/>
            <w:r>
              <w:t xml:space="preserve"> ed. Rio de Janeiro: LTC, 2008. 597 p. ISBN 9788521614227.</w:t>
            </w:r>
          </w:p>
        </w:tc>
      </w:tr>
      <w:tr w:rsidR="00A17532" w:rsidRPr="00A91EB5" w:rsidTr="00A17532">
        <w:trPr>
          <w:trHeight w:val="48"/>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Complementar</w:t>
            </w:r>
            <w:r w:rsidRPr="00A03AA0">
              <w:t>:</w:t>
            </w:r>
          </w:p>
          <w:p w:rsidR="00A17532" w:rsidRPr="00FE2CFC" w:rsidRDefault="00A17532" w:rsidP="00A17532">
            <w:pPr>
              <w:pStyle w:val="PargrafodaLista"/>
              <w:numPr>
                <w:ilvl w:val="0"/>
                <w:numId w:val="81"/>
              </w:numPr>
              <w:rPr>
                <w:lang w:val="en-US"/>
              </w:rPr>
            </w:pPr>
            <w:r w:rsidRPr="00FE2CFC">
              <w:rPr>
                <w:lang w:val="en-US"/>
              </w:rPr>
              <w:t xml:space="preserve">GREENE, Daniel H.; KNUTH, Donald E. Mathematics for the analysis of algorithms. 3rd </w:t>
            </w:r>
            <w:proofErr w:type="gramStart"/>
            <w:r w:rsidRPr="00FE2CFC">
              <w:rPr>
                <w:lang w:val="en-US"/>
              </w:rPr>
              <w:t>ed</w:t>
            </w:r>
            <w:proofErr w:type="gramEnd"/>
            <w:r w:rsidRPr="00FE2CFC">
              <w:rPr>
                <w:lang w:val="en-US"/>
              </w:rPr>
              <w:t>.</w:t>
            </w:r>
          </w:p>
          <w:p w:rsidR="00A17532" w:rsidRPr="00FE2CFC" w:rsidRDefault="00A17532" w:rsidP="00A17532">
            <w:pPr>
              <w:pStyle w:val="PargrafodaLista"/>
              <w:numPr>
                <w:ilvl w:val="0"/>
                <w:numId w:val="81"/>
              </w:numPr>
              <w:rPr>
                <w:lang w:val="en-US"/>
              </w:rPr>
            </w:pPr>
            <w:r w:rsidRPr="00FE2CFC">
              <w:rPr>
                <w:lang w:val="en-US"/>
              </w:rPr>
              <w:t xml:space="preserve">Boston: Birkhäuser, 1990. </w:t>
            </w:r>
            <w:proofErr w:type="gramStart"/>
            <w:r w:rsidRPr="00FE2CFC">
              <w:rPr>
                <w:lang w:val="en-US"/>
              </w:rPr>
              <w:t>viii</w:t>
            </w:r>
            <w:proofErr w:type="gramEnd"/>
            <w:r w:rsidRPr="00FE2CFC">
              <w:rPr>
                <w:lang w:val="en-US"/>
              </w:rPr>
              <w:t>, 132 p. Includes bibliographical references and index. ISBN</w:t>
            </w:r>
          </w:p>
          <w:p w:rsidR="00A17532" w:rsidRPr="00FE2CFC" w:rsidRDefault="00A17532" w:rsidP="00A17532">
            <w:pPr>
              <w:pStyle w:val="PargrafodaLista"/>
              <w:ind w:left="1077" w:firstLine="0"/>
              <w:rPr>
                <w:lang w:val="en-US"/>
              </w:rPr>
            </w:pPr>
            <w:r w:rsidRPr="00FE2CFC">
              <w:rPr>
                <w:lang w:val="en-US"/>
              </w:rPr>
              <w:t>9780817647285.</w:t>
            </w:r>
          </w:p>
          <w:p w:rsidR="00A17532" w:rsidRPr="00FE2CFC" w:rsidRDefault="00A17532" w:rsidP="00A17532">
            <w:pPr>
              <w:pStyle w:val="PargrafodaLista"/>
              <w:numPr>
                <w:ilvl w:val="0"/>
                <w:numId w:val="81"/>
              </w:numPr>
              <w:rPr>
                <w:lang w:val="en-US"/>
              </w:rPr>
            </w:pPr>
            <w:r w:rsidRPr="00FE2CFC">
              <w:rPr>
                <w:lang w:val="en-US"/>
              </w:rPr>
              <w:t>KNUTH, Donald Ervin. The art of computer programming. 3rd ed. Reading, Mass: AddisonWesley,</w:t>
            </w:r>
            <w:r>
              <w:rPr>
                <w:lang w:val="en-US"/>
              </w:rPr>
              <w:t xml:space="preserve"> </w:t>
            </w:r>
            <w:r w:rsidRPr="00FE2CFC">
              <w:rPr>
                <w:lang w:val="en-US"/>
              </w:rPr>
              <w:t xml:space="preserve">c1997. v. 1. </w:t>
            </w:r>
            <w:proofErr w:type="gramStart"/>
            <w:r w:rsidRPr="00FE2CFC">
              <w:rPr>
                <w:lang w:val="en-US"/>
              </w:rPr>
              <w:t>xix</w:t>
            </w:r>
            <w:proofErr w:type="gramEnd"/>
            <w:r w:rsidRPr="00FE2CFC">
              <w:rPr>
                <w:lang w:val="en-US"/>
              </w:rPr>
              <w:t>, 650 p. ISBN 0201896834.</w:t>
            </w:r>
          </w:p>
          <w:p w:rsidR="00A17532" w:rsidRPr="00FE2CFC" w:rsidRDefault="00A17532" w:rsidP="00A17532">
            <w:pPr>
              <w:pStyle w:val="PargrafodaLista"/>
              <w:numPr>
                <w:ilvl w:val="0"/>
                <w:numId w:val="81"/>
              </w:numPr>
              <w:rPr>
                <w:lang w:val="en-US"/>
              </w:rPr>
            </w:pPr>
            <w:r w:rsidRPr="00FE2CFC">
              <w:rPr>
                <w:lang w:val="en-US"/>
              </w:rPr>
              <w:t>ANDERSON, Ian. A first course in discrete mathematics. London: Springer, 2001. 200 p.</w:t>
            </w:r>
          </w:p>
          <w:p w:rsidR="00A17532" w:rsidRPr="00FE2CFC" w:rsidRDefault="00A17532" w:rsidP="00A17532">
            <w:pPr>
              <w:pStyle w:val="PargrafodaLista"/>
              <w:ind w:left="1077" w:firstLine="0"/>
              <w:rPr>
                <w:lang w:val="en-US"/>
              </w:rPr>
            </w:pPr>
            <w:r w:rsidRPr="00FE2CFC">
              <w:rPr>
                <w:lang w:val="en-US"/>
              </w:rPr>
              <w:t>(Springer undergraduate mathematics series). ISBN 1852332360.</w:t>
            </w:r>
          </w:p>
          <w:p w:rsidR="00A17532" w:rsidRPr="00FE2CFC" w:rsidRDefault="00A17532" w:rsidP="00A17532">
            <w:pPr>
              <w:pStyle w:val="PargrafodaLista"/>
              <w:numPr>
                <w:ilvl w:val="0"/>
                <w:numId w:val="81"/>
              </w:numPr>
              <w:rPr>
                <w:lang w:val="en-US"/>
              </w:rPr>
            </w:pPr>
            <w:r w:rsidRPr="00FE2CFC">
              <w:rPr>
                <w:lang w:val="en-US"/>
              </w:rPr>
              <w:t xml:space="preserve">LIPSCHUTZ, Seymour; LIPSON, Marc Lars. </w:t>
            </w:r>
            <w:r w:rsidRPr="00FE2CFC">
              <w:t xml:space="preserve">Teoria e problemas de matemática discreta. </w:t>
            </w:r>
            <w:r w:rsidRPr="00FE2CFC">
              <w:rPr>
                <w:lang w:val="en-US"/>
              </w:rPr>
              <w:t>2 ed. Porto Alegre: Bookman, 2004. 511 p. (Coleção Schaum). ISBN 9788536303611.</w:t>
            </w:r>
          </w:p>
          <w:p w:rsidR="00A17532" w:rsidRPr="00FE2CFC" w:rsidRDefault="00A17532" w:rsidP="00A17532">
            <w:pPr>
              <w:pStyle w:val="PargrafodaLista"/>
              <w:numPr>
                <w:ilvl w:val="0"/>
                <w:numId w:val="81"/>
              </w:numPr>
              <w:rPr>
                <w:lang w:val="en-US"/>
              </w:rPr>
            </w:pPr>
            <w:r w:rsidRPr="00FE2CFC">
              <w:rPr>
                <w:lang w:val="en-US"/>
              </w:rPr>
              <w:t>JOHNSONBAUGH, Richard. Discrete mathematics. 7th ed</w:t>
            </w:r>
            <w:proofErr w:type="gramStart"/>
            <w:r w:rsidRPr="00FE2CFC">
              <w:rPr>
                <w:lang w:val="en-US"/>
              </w:rPr>
              <w:t>..</w:t>
            </w:r>
            <w:proofErr w:type="gramEnd"/>
            <w:r w:rsidRPr="00FE2CFC">
              <w:rPr>
                <w:lang w:val="en-US"/>
              </w:rPr>
              <w:t xml:space="preserve"> Upper Saddle River, New</w:t>
            </w:r>
          </w:p>
          <w:p w:rsidR="00A17532" w:rsidRPr="00FE2CFC" w:rsidRDefault="00A17532" w:rsidP="00A17532">
            <w:pPr>
              <w:pStyle w:val="PargrafodaLista"/>
              <w:numPr>
                <w:ilvl w:val="0"/>
                <w:numId w:val="81"/>
              </w:numPr>
              <w:rPr>
                <w:lang w:val="en-US"/>
              </w:rPr>
            </w:pPr>
            <w:r w:rsidRPr="00FE2CFC">
              <w:rPr>
                <w:lang w:val="en-US"/>
              </w:rPr>
              <w:t xml:space="preserve">Jersey: Prentice Hall, c2009. </w:t>
            </w:r>
            <w:proofErr w:type="gramStart"/>
            <w:r w:rsidRPr="00FE2CFC">
              <w:rPr>
                <w:lang w:val="en-US"/>
              </w:rPr>
              <w:t>xvii</w:t>
            </w:r>
            <w:proofErr w:type="gramEnd"/>
            <w:r w:rsidRPr="00FE2CFC">
              <w:rPr>
                <w:lang w:val="en-US"/>
              </w:rPr>
              <w:t>, 766 p. ISBN 9780131593183.</w:t>
            </w:r>
          </w:p>
        </w:tc>
      </w:tr>
      <w:tr w:rsidR="00A17532" w:rsidRPr="0068747C" w:rsidTr="00A17532">
        <w:trPr>
          <w:cnfStyle w:val="000000100000" w:firstRow="0" w:lastRow="0" w:firstColumn="0" w:lastColumn="0" w:oddVBand="0" w:evenVBand="0" w:oddHBand="1" w:evenHBand="0" w:firstRowFirstColumn="0" w:firstRowLastColumn="0" w:lastRowFirstColumn="0" w:lastRowLastColumn="0"/>
          <w:trHeight w:val="746"/>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Default="00A17532" w:rsidP="00A17532">
            <w:r w:rsidRPr="00956E12">
              <w:rPr>
                <w:color w:val="000000" w:themeColor="text1"/>
              </w:rPr>
              <w:t>Observação: Disciplina Compartilhada com Matemática.</w:t>
            </w:r>
          </w:p>
        </w:tc>
      </w:tr>
    </w:tbl>
    <w:p w:rsidR="00A17532" w:rsidRPr="0068747C" w:rsidRDefault="00A17532" w:rsidP="00A17532"/>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8C5434"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8C5434" w:rsidRDefault="00A17532" w:rsidP="00A17532">
            <w:pPr>
              <w:spacing w:before="0" w:after="0"/>
              <w:jc w:val="center"/>
              <w:rPr>
                <w:b/>
              </w:rPr>
            </w:pPr>
            <w:r w:rsidRPr="008C5434">
              <w:rPr>
                <w:b/>
              </w:rPr>
              <w:lastRenderedPageBreak/>
              <w:t>Paradigmas de Programação</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shd w:val="clear" w:color="auto" w:fill="auto"/>
          </w:tcPr>
          <w:p w:rsidR="00A17532" w:rsidRPr="00A03AA0" w:rsidRDefault="00A17532" w:rsidP="00A17532">
            <w:r>
              <w:t>MCTA016-13</w:t>
            </w:r>
          </w:p>
        </w:tc>
        <w:tc>
          <w:tcPr>
            <w:tcW w:w="2330" w:type="dxa"/>
            <w:shd w:val="clear" w:color="auto" w:fill="auto"/>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rsidRPr="00A03AA0">
              <w:t>(2-2-4)</w:t>
            </w:r>
          </w:p>
        </w:tc>
        <w:tc>
          <w:tcPr>
            <w:cnfStyle w:val="000010000000" w:firstRow="0" w:lastRow="0" w:firstColumn="0" w:lastColumn="0" w:oddVBand="1" w:evenVBand="0" w:oddHBand="0" w:evenHBand="0" w:firstRowFirstColumn="0" w:firstRowLastColumn="0" w:lastRowFirstColumn="0" w:lastRowLastColumn="0"/>
            <w:tcW w:w="2330" w:type="dxa"/>
            <w:shd w:val="clear" w:color="auto" w:fill="auto"/>
          </w:tcPr>
          <w:p w:rsidR="00A17532" w:rsidRPr="00A03AA0" w:rsidRDefault="00A17532" w:rsidP="00A17532">
            <w:r w:rsidRPr="00A03AA0">
              <w:t>8º. Período</w:t>
            </w:r>
          </w:p>
        </w:tc>
        <w:tc>
          <w:tcPr>
            <w:tcW w:w="2331" w:type="dxa"/>
            <w:shd w:val="clear" w:color="auto" w:fill="auto"/>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t>Obrigatória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Recomendação:</w:t>
            </w:r>
          </w:p>
        </w:tc>
        <w:tc>
          <w:tcPr>
            <w:tcW w:w="6991" w:type="dxa"/>
            <w:gridSpan w:val="3"/>
          </w:tcPr>
          <w:p w:rsidR="00A17532" w:rsidRDefault="00A17532" w:rsidP="00A17532">
            <w:pPr>
              <w:cnfStyle w:val="000000100000" w:firstRow="0" w:lastRow="0" w:firstColumn="0" w:lastColumn="0" w:oddVBand="0" w:evenVBand="0" w:oddHBand="1" w:evenHBand="0" w:firstRowFirstColumn="0" w:firstRowLastColumn="0" w:lastRowFirstColumn="0" w:lastRowLastColumn="0"/>
            </w:pPr>
            <w:r>
              <w:t>Processamento da Informação</w:t>
            </w:r>
          </w:p>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t>Programação Orientada a Objetos</w:t>
            </w:r>
          </w:p>
        </w:tc>
      </w:tr>
      <w:tr w:rsidR="00A17532" w:rsidRPr="00A03AA0" w:rsidTr="00A17532">
        <w:trPr>
          <w:trHeight w:val="1356"/>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rFonts w:cs="Times New Roman"/>
                <w:i/>
              </w:rPr>
            </w:pPr>
            <w:r w:rsidRPr="001F3419">
              <w:rPr>
                <w:rFonts w:cs="Times New Roman"/>
              </w:rPr>
              <w:t>Ementa</w:t>
            </w:r>
            <w:r w:rsidRPr="00A03AA0">
              <w:rPr>
                <w:rFonts w:cs="Times New Roman"/>
                <w:i/>
              </w:rPr>
              <w:t>:</w:t>
            </w:r>
          </w:p>
          <w:p w:rsidR="00A17532" w:rsidRPr="00A03AA0" w:rsidRDefault="00A17532" w:rsidP="00A17532">
            <w:pPr>
              <w:rPr>
                <w:rFonts w:cs="Times New Roman"/>
                <w:i/>
              </w:rPr>
            </w:pPr>
            <w:r w:rsidRPr="00A03AA0">
              <w:t>Visão comparativa entre os paradigmas de programação. Paradigma funcional. Paradigma concorrente.</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Height w:val="2434"/>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Básica</w:t>
            </w:r>
            <w:r w:rsidRPr="00A03AA0">
              <w:t>:</w:t>
            </w:r>
          </w:p>
          <w:p w:rsidR="00A17532" w:rsidRPr="00A03AA0" w:rsidRDefault="00A17532" w:rsidP="00A17532">
            <w:pPr>
              <w:pStyle w:val="PargrafodaLista"/>
              <w:numPr>
                <w:ilvl w:val="0"/>
                <w:numId w:val="98"/>
              </w:numPr>
            </w:pPr>
            <w:r w:rsidRPr="00A03AA0">
              <w:t>MELO A. C., SILVA F. S. C. “Princípios de Linguagem de Programação”, Edgard Blücher, 2003.</w:t>
            </w:r>
          </w:p>
          <w:p w:rsidR="00A17532" w:rsidRPr="001F3419" w:rsidRDefault="00A17532" w:rsidP="00A17532">
            <w:pPr>
              <w:pStyle w:val="PargrafodaLista"/>
              <w:numPr>
                <w:ilvl w:val="0"/>
                <w:numId w:val="98"/>
              </w:numPr>
              <w:rPr>
                <w:lang w:val="en-US"/>
              </w:rPr>
            </w:pPr>
            <w:r w:rsidRPr="00A03AA0">
              <w:t xml:space="preserve">SEBESTA R. W. “Conceitos de Linguagens de Programação”. </w:t>
            </w:r>
            <w:r w:rsidRPr="001F3419">
              <w:rPr>
                <w:lang w:val="en-US"/>
              </w:rPr>
              <w:t>Bookman, 2001.</w:t>
            </w:r>
          </w:p>
          <w:p w:rsidR="00A17532" w:rsidRPr="0091407A" w:rsidRDefault="00A17532" w:rsidP="00A17532">
            <w:pPr>
              <w:pStyle w:val="PargrafodaLista"/>
              <w:numPr>
                <w:ilvl w:val="0"/>
                <w:numId w:val="98"/>
              </w:numPr>
              <w:rPr>
                <w:lang w:val="en-US"/>
              </w:rPr>
            </w:pPr>
            <w:r w:rsidRPr="001F3419">
              <w:rPr>
                <w:lang w:val="en-US"/>
              </w:rPr>
              <w:t>HANKIN, C. “Lambda-Calculi for Computer Scientists”. King's College London Publications, 2004.</w:t>
            </w:r>
          </w:p>
        </w:tc>
      </w:tr>
      <w:tr w:rsidR="00A17532" w:rsidRPr="001F3419" w:rsidTr="00A17532">
        <w:trPr>
          <w:trHeight w:val="1150"/>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Complementar</w:t>
            </w:r>
            <w:r w:rsidRPr="00A03AA0">
              <w:t>:</w:t>
            </w:r>
          </w:p>
          <w:p w:rsidR="00A17532" w:rsidRPr="0091407A" w:rsidRDefault="00A17532" w:rsidP="00A17532">
            <w:pPr>
              <w:pStyle w:val="PargrafodaLista"/>
              <w:numPr>
                <w:ilvl w:val="0"/>
                <w:numId w:val="99"/>
              </w:numPr>
              <w:rPr>
                <w:lang w:val="en-US"/>
              </w:rPr>
            </w:pPr>
            <w:r w:rsidRPr="0091407A">
              <w:rPr>
                <w:lang w:val="en-US"/>
              </w:rPr>
              <w:t>THOMPSON, S. “Type Theory and Functional Programming”. Addison-Wesley, 1991.</w:t>
            </w:r>
          </w:p>
          <w:p w:rsidR="00A17532" w:rsidRPr="0091407A" w:rsidRDefault="00A17532" w:rsidP="00A17532">
            <w:pPr>
              <w:pStyle w:val="PargrafodaLista"/>
              <w:numPr>
                <w:ilvl w:val="0"/>
                <w:numId w:val="99"/>
              </w:numPr>
              <w:rPr>
                <w:lang w:val="en-US"/>
              </w:rPr>
            </w:pPr>
            <w:r w:rsidRPr="0091407A">
              <w:rPr>
                <w:lang w:val="en-US"/>
              </w:rPr>
              <w:t>PIERCE, B. “Types and Programming Languages”. MIT Press, 2002</w:t>
            </w:r>
          </w:p>
          <w:p w:rsidR="00A17532" w:rsidRPr="0091407A" w:rsidRDefault="00A17532" w:rsidP="00A17532">
            <w:pPr>
              <w:pStyle w:val="PargrafodaLista"/>
              <w:numPr>
                <w:ilvl w:val="0"/>
                <w:numId w:val="99"/>
              </w:numPr>
              <w:rPr>
                <w:lang w:val="en-US"/>
              </w:rPr>
            </w:pPr>
            <w:r w:rsidRPr="0091407A">
              <w:t xml:space="preserve">FLANAGAN, </w:t>
            </w:r>
            <w:proofErr w:type="gramStart"/>
            <w:r w:rsidRPr="0091407A">
              <w:t>D.</w:t>
            </w:r>
            <w:proofErr w:type="gramEnd"/>
            <w:r w:rsidRPr="0091407A">
              <w:t xml:space="preserve">; MATSUMOTO, Y. “A Linguagem De Programação Ruby”. </w:t>
            </w:r>
            <w:r w:rsidRPr="0091407A">
              <w:rPr>
                <w:lang w:val="en-US"/>
              </w:rPr>
              <w:t>Alta</w:t>
            </w:r>
          </w:p>
          <w:p w:rsidR="00A17532" w:rsidRPr="0091407A" w:rsidRDefault="00A17532" w:rsidP="00A17532">
            <w:pPr>
              <w:pStyle w:val="PargrafodaLista"/>
              <w:ind w:left="1077" w:firstLine="0"/>
              <w:rPr>
                <w:lang w:val="en-US"/>
              </w:rPr>
            </w:pPr>
            <w:r w:rsidRPr="0091407A">
              <w:rPr>
                <w:lang w:val="en-US"/>
              </w:rPr>
              <w:t>Books, 2008.</w:t>
            </w:r>
          </w:p>
          <w:p w:rsidR="00A17532" w:rsidRPr="0091407A" w:rsidRDefault="00A17532" w:rsidP="00A17532">
            <w:pPr>
              <w:pStyle w:val="PargrafodaLista"/>
              <w:numPr>
                <w:ilvl w:val="0"/>
                <w:numId w:val="99"/>
              </w:numPr>
              <w:rPr>
                <w:lang w:val="en-US"/>
              </w:rPr>
            </w:pPr>
            <w:r w:rsidRPr="0091407A">
              <w:rPr>
                <w:lang w:val="en-US"/>
              </w:rPr>
              <w:t xml:space="preserve"> BIRD, R.; WADLER P. “Introduction to Functional Programming”. Prentice Hall, 1994.</w:t>
            </w:r>
          </w:p>
          <w:p w:rsidR="00A17532" w:rsidRPr="0091407A" w:rsidRDefault="00A17532" w:rsidP="00A17532">
            <w:pPr>
              <w:pStyle w:val="PargrafodaLista"/>
              <w:numPr>
                <w:ilvl w:val="0"/>
                <w:numId w:val="99"/>
              </w:numPr>
              <w:rPr>
                <w:lang w:val="en-US"/>
              </w:rPr>
            </w:pPr>
            <w:r w:rsidRPr="0091407A">
              <w:rPr>
                <w:lang w:val="en-US"/>
              </w:rPr>
              <w:t>DYBVIG, K. “The Scheme Programming Language”. MIT Press, 2003.</w:t>
            </w:r>
          </w:p>
          <w:p w:rsidR="00A17532" w:rsidRPr="0091407A" w:rsidRDefault="00A17532" w:rsidP="00A17532">
            <w:pPr>
              <w:pStyle w:val="PargrafodaLista"/>
              <w:numPr>
                <w:ilvl w:val="0"/>
                <w:numId w:val="99"/>
              </w:numPr>
              <w:rPr>
                <w:lang w:val="en-US"/>
              </w:rPr>
            </w:pPr>
            <w:r w:rsidRPr="0091407A">
              <w:rPr>
                <w:lang w:val="en-US"/>
              </w:rPr>
              <w:t>O'SULLIVAN, B.; STEWART, D.; GOERTZEN, J. “Real World Haskell”. O'Reilly,</w:t>
            </w:r>
          </w:p>
          <w:p w:rsidR="00A17532" w:rsidRPr="0091407A" w:rsidRDefault="00A17532" w:rsidP="00A17532">
            <w:pPr>
              <w:pStyle w:val="PargrafodaLista"/>
              <w:ind w:left="1077" w:firstLine="0"/>
              <w:rPr>
                <w:lang w:val="en-US"/>
              </w:rPr>
            </w:pPr>
            <w:r w:rsidRPr="0091407A">
              <w:rPr>
                <w:lang w:val="en-US"/>
              </w:rPr>
              <w:t>2008.</w:t>
            </w:r>
          </w:p>
          <w:p w:rsidR="00A17532" w:rsidRPr="0091407A" w:rsidRDefault="00A17532" w:rsidP="00A17532">
            <w:pPr>
              <w:pStyle w:val="PargrafodaLista"/>
              <w:numPr>
                <w:ilvl w:val="0"/>
                <w:numId w:val="99"/>
              </w:numPr>
              <w:rPr>
                <w:lang w:val="en-US"/>
              </w:rPr>
            </w:pPr>
            <w:r w:rsidRPr="0091407A">
              <w:rPr>
                <w:lang w:val="en-US"/>
              </w:rPr>
              <w:t>BEN-ARI, M. “Principles of Concurrent and Distributed Programming”. Addison</w:t>
            </w:r>
            <w:r>
              <w:rPr>
                <w:lang w:val="en-US"/>
              </w:rPr>
              <w:t xml:space="preserve"> </w:t>
            </w:r>
            <w:r w:rsidRPr="0091407A">
              <w:rPr>
                <w:lang w:val="en-US"/>
              </w:rPr>
              <w:t xml:space="preserve">Wesley, 2006WILKINSON, B; ALLEN, M. “Parallel Programming”. </w:t>
            </w:r>
            <w:r w:rsidRPr="0077204E">
              <w:rPr>
                <w:lang w:val="en-US"/>
              </w:rPr>
              <w:t>Prentice Hall, 1999.</w:t>
            </w:r>
          </w:p>
          <w:p w:rsidR="00A17532" w:rsidRPr="0091407A" w:rsidRDefault="00A17532" w:rsidP="00A17532">
            <w:pPr>
              <w:pStyle w:val="PargrafodaLista"/>
              <w:numPr>
                <w:ilvl w:val="0"/>
                <w:numId w:val="99"/>
              </w:numPr>
              <w:rPr>
                <w:lang w:val="en-US"/>
              </w:rPr>
            </w:pPr>
            <w:r w:rsidRPr="0091407A">
              <w:rPr>
                <w:lang w:val="en-US"/>
              </w:rPr>
              <w:t>DOETS, K.; VAN EIJCK, E. “The Haskell Road to Logic, Maths and Programming”.</w:t>
            </w:r>
          </w:p>
          <w:p w:rsidR="00A17532" w:rsidRPr="001F3419" w:rsidRDefault="00A17532" w:rsidP="00A17532">
            <w:pPr>
              <w:pStyle w:val="PargrafodaLista"/>
              <w:tabs>
                <w:tab w:val="clear" w:pos="357"/>
              </w:tabs>
              <w:ind w:left="1077" w:firstLine="0"/>
              <w:rPr>
                <w:lang w:val="en-US"/>
              </w:rPr>
            </w:pPr>
            <w:r w:rsidRPr="0091407A">
              <w:rPr>
                <w:lang w:val="en-US"/>
              </w:rPr>
              <w:t>King's College London Publications, 2004.</w:t>
            </w:r>
          </w:p>
        </w:tc>
      </w:tr>
    </w:tbl>
    <w:p w:rsidR="00A17532" w:rsidRPr="00A03AA0" w:rsidRDefault="00A17532" w:rsidP="00A17532"/>
    <w:p w:rsidR="00A17532" w:rsidRPr="00A03AA0" w:rsidRDefault="00A17532" w:rsidP="00A17532"/>
    <w:p w:rsidR="00A17532" w:rsidRDefault="00A17532" w:rsidP="00A17532">
      <w:pPr>
        <w:rPr>
          <w:lang w:val="en-US"/>
        </w:rPr>
      </w:pPr>
    </w:p>
    <w:p w:rsidR="00A17532" w:rsidRDefault="00A17532" w:rsidP="00A17532">
      <w:pPr>
        <w:rPr>
          <w:lang w:val="en-US"/>
        </w:rPr>
      </w:pPr>
    </w:p>
    <w:p w:rsidR="00A17532" w:rsidRPr="0077204E" w:rsidRDefault="00A17532" w:rsidP="00A17532">
      <w:pPr>
        <w:rPr>
          <w:lang w:val="en-US"/>
        </w:rPr>
      </w:pPr>
    </w:p>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AD6891"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AD6891" w:rsidRDefault="00A17532" w:rsidP="00A17532">
            <w:pPr>
              <w:spacing w:before="0" w:after="0"/>
              <w:jc w:val="center"/>
              <w:rPr>
                <w:b/>
              </w:rPr>
            </w:pPr>
            <w:r w:rsidRPr="00AD6891">
              <w:rPr>
                <w:b/>
              </w:rPr>
              <w:lastRenderedPageBreak/>
              <w:t>Programação Estruturada</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shd w:val="clear" w:color="auto" w:fill="auto"/>
          </w:tcPr>
          <w:p w:rsidR="00A17532" w:rsidRPr="00A03AA0" w:rsidRDefault="00A17532" w:rsidP="00A17532">
            <w:pPr>
              <w:spacing w:before="0"/>
            </w:pPr>
            <w:r>
              <w:t>MCTA028-15</w:t>
            </w:r>
          </w:p>
        </w:tc>
        <w:tc>
          <w:tcPr>
            <w:tcW w:w="2330" w:type="dxa"/>
            <w:shd w:val="clear" w:color="auto" w:fill="auto"/>
          </w:tcPr>
          <w:p w:rsidR="00A17532" w:rsidRPr="00A03AA0" w:rsidRDefault="00A17532" w:rsidP="00A17532">
            <w:pPr>
              <w:spacing w:before="0"/>
              <w:cnfStyle w:val="000000000000" w:firstRow="0" w:lastRow="0" w:firstColumn="0" w:lastColumn="0" w:oddVBand="0" w:evenVBand="0" w:oddHBand="0" w:evenHBand="0" w:firstRowFirstColumn="0" w:firstRowLastColumn="0" w:lastRowFirstColumn="0" w:lastRowLastColumn="0"/>
            </w:pPr>
            <w:r>
              <w:t>(2-2-4)</w:t>
            </w:r>
          </w:p>
        </w:tc>
        <w:tc>
          <w:tcPr>
            <w:cnfStyle w:val="000010000000" w:firstRow="0" w:lastRow="0" w:firstColumn="0" w:lastColumn="0" w:oddVBand="1" w:evenVBand="0" w:oddHBand="0" w:evenHBand="0" w:firstRowFirstColumn="0" w:firstRowLastColumn="0" w:lastRowFirstColumn="0" w:lastRowLastColumn="0"/>
            <w:tcW w:w="2330" w:type="dxa"/>
            <w:shd w:val="clear" w:color="auto" w:fill="auto"/>
          </w:tcPr>
          <w:p w:rsidR="00A17532" w:rsidRPr="00A03AA0" w:rsidRDefault="00A17532" w:rsidP="00A17532">
            <w:pPr>
              <w:spacing w:before="0"/>
            </w:pPr>
            <w:r>
              <w:t>5</w:t>
            </w:r>
            <w:r w:rsidRPr="00A03AA0">
              <w:t>º. Período</w:t>
            </w:r>
          </w:p>
        </w:tc>
        <w:tc>
          <w:tcPr>
            <w:tcW w:w="2331" w:type="dxa"/>
            <w:shd w:val="clear" w:color="auto" w:fill="auto"/>
          </w:tcPr>
          <w:p w:rsidR="00A17532" w:rsidRPr="00A03AA0" w:rsidRDefault="00A17532" w:rsidP="00A17532">
            <w:pPr>
              <w:spacing w:before="0"/>
              <w:cnfStyle w:val="000000000000" w:firstRow="0" w:lastRow="0" w:firstColumn="0" w:lastColumn="0" w:oddVBand="0" w:evenVBand="0" w:oddHBand="0" w:evenHBand="0" w:firstRowFirstColumn="0" w:firstRowLastColumn="0" w:lastRowFirstColumn="0" w:lastRowLastColumn="0"/>
            </w:pPr>
            <w:r>
              <w:t>Obrigatória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pPr>
              <w:spacing w:before="0"/>
            </w:pPr>
            <w:r>
              <w:t>Recomendação:</w:t>
            </w:r>
          </w:p>
        </w:tc>
        <w:tc>
          <w:tcPr>
            <w:tcW w:w="6991" w:type="dxa"/>
            <w:gridSpan w:val="3"/>
          </w:tcPr>
          <w:p w:rsidR="00A17532" w:rsidRPr="00A03AA0" w:rsidRDefault="00A17532" w:rsidP="00A17532">
            <w:pPr>
              <w:spacing w:before="0"/>
              <w:cnfStyle w:val="000000100000" w:firstRow="0" w:lastRow="0" w:firstColumn="0" w:lastColumn="0" w:oddVBand="0" w:evenVBand="0" w:oddHBand="1" w:evenHBand="0" w:firstRowFirstColumn="0" w:firstRowLastColumn="0" w:lastRowFirstColumn="0" w:lastRowLastColumn="0"/>
            </w:pPr>
            <w:r w:rsidRPr="005041FA">
              <w:t>Processamento da Informação</w:t>
            </w:r>
          </w:p>
        </w:tc>
      </w:tr>
      <w:tr w:rsidR="00A17532" w:rsidRPr="00A03AA0" w:rsidTr="00A17532">
        <w:trPr>
          <w:trHeight w:val="559"/>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Default="00A17532" w:rsidP="00A17532">
            <w:pPr>
              <w:spacing w:before="0"/>
              <w:rPr>
                <w:rFonts w:cs="Times New Roman"/>
                <w:i/>
              </w:rPr>
            </w:pPr>
            <w:r w:rsidRPr="001F3419">
              <w:rPr>
                <w:rFonts w:cs="Times New Roman"/>
              </w:rPr>
              <w:t>Ementa</w:t>
            </w:r>
            <w:r w:rsidRPr="00A03AA0">
              <w:rPr>
                <w:rFonts w:cs="Times New Roman"/>
                <w:i/>
              </w:rPr>
              <w:t>:</w:t>
            </w:r>
          </w:p>
          <w:p w:rsidR="00A17532" w:rsidRPr="00A03AA0" w:rsidRDefault="00A17532" w:rsidP="00A17532">
            <w:pPr>
              <w:spacing w:before="0"/>
              <w:rPr>
                <w:i/>
              </w:rPr>
            </w:pPr>
            <w:r>
              <w:t>Apr</w:t>
            </w:r>
            <w:r w:rsidRPr="005844E3">
              <w:t>esentar noções básicas e intermediárias sobre algoritmos, programação em linguagens compiladas, compilação, programas em execução (processos), ponteiros, alocação estática e dinâmica de memória, vetores e matrizes, funções e passagem de parâmetros, registros, arquivos e</w:t>
            </w:r>
            <w:proofErr w:type="gramStart"/>
            <w:r w:rsidRPr="005844E3">
              <w:t xml:space="preserve">  </w:t>
            </w:r>
            <w:proofErr w:type="gramEnd"/>
            <w:r w:rsidRPr="005844E3">
              <w:t xml:space="preserve">recursividade.  Aplicar todos os conceitos apresentados no contexto da resolução de problemas clássicos e novos da computação. </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Height w:val="3999"/>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spacing w:before="0"/>
            </w:pPr>
            <w:r>
              <w:t>Bibliografia Básica</w:t>
            </w:r>
            <w:r w:rsidRPr="00A03AA0">
              <w:t>:</w:t>
            </w:r>
          </w:p>
          <w:p w:rsidR="00A17532" w:rsidRDefault="00A17532" w:rsidP="00A17532">
            <w:pPr>
              <w:pStyle w:val="PargrafodaLista"/>
              <w:spacing w:before="0"/>
              <w:ind w:left="357" w:firstLine="0"/>
            </w:pPr>
            <w:r>
              <w:t>1.</w:t>
            </w:r>
            <w:r>
              <w:tab/>
              <w:t>PINHEIRO, Francisco A. C.. Elementos de Programação em C. Porto Alegre: Bookman 2012. 528 p. ISBN 978-85-407-0202-8.</w:t>
            </w:r>
          </w:p>
          <w:p w:rsidR="00A17532" w:rsidRDefault="00A17532" w:rsidP="00A17532">
            <w:pPr>
              <w:pStyle w:val="PargrafodaLista"/>
              <w:spacing w:before="0"/>
              <w:ind w:left="357" w:firstLine="0"/>
            </w:pPr>
            <w:r>
              <w:t>2.</w:t>
            </w:r>
            <w:r>
              <w:tab/>
              <w:t xml:space="preserve">FORBELLONE, André Luiz Villar; EBERSPACHER, Henri Frederico. Lógica de programação: a construção de algoritmos e estruturas de dados. </w:t>
            </w:r>
            <w:proofErr w:type="gramStart"/>
            <w:r>
              <w:t>3</w:t>
            </w:r>
            <w:proofErr w:type="gramEnd"/>
            <w:r>
              <w:t xml:space="preserve"> ed. São Paulo: Prentice Hall, 2005. xii, 218 p.</w:t>
            </w:r>
            <w:proofErr w:type="gramStart"/>
            <w:r>
              <w:t xml:space="preserve">  </w:t>
            </w:r>
            <w:proofErr w:type="gramEnd"/>
            <w:r>
              <w:t>ISBN 9788576050247.</w:t>
            </w:r>
          </w:p>
          <w:p w:rsidR="00A17532" w:rsidRDefault="00A17532" w:rsidP="00A17532">
            <w:pPr>
              <w:pStyle w:val="PargrafodaLista"/>
              <w:spacing w:before="0"/>
              <w:ind w:left="357" w:firstLine="0"/>
            </w:pPr>
            <w:r w:rsidRPr="008A3BEE">
              <w:rPr>
                <w:lang w:val="en-US"/>
              </w:rPr>
              <w:t>3.</w:t>
            </w:r>
            <w:r w:rsidRPr="008A3BEE">
              <w:rPr>
                <w:lang w:val="en-US"/>
              </w:rPr>
              <w:tab/>
              <w:t xml:space="preserve">CORMEN, Thomas H et al. </w:t>
            </w:r>
            <w:r>
              <w:t xml:space="preserve">Algoritmos: Teoria e prática. Rio de Janeiro: Editora Elsevier; </w:t>
            </w:r>
            <w:proofErr w:type="gramStart"/>
            <w:r>
              <w:t>Editora Campus</w:t>
            </w:r>
            <w:proofErr w:type="gramEnd"/>
            <w:r>
              <w:t>, 2002. 916 p. Tradução da segunda (2) edição americana. ISBN 9788535209266.</w:t>
            </w:r>
          </w:p>
          <w:p w:rsidR="00A17532" w:rsidRDefault="00A17532" w:rsidP="00A17532">
            <w:pPr>
              <w:pStyle w:val="PargrafodaLista"/>
              <w:spacing w:before="0"/>
              <w:ind w:left="357" w:firstLine="0"/>
            </w:pPr>
            <w:r>
              <w:t>4.</w:t>
            </w:r>
            <w:r>
              <w:tab/>
              <w:t>WIRTH, Niklaus. Algoritmos e estruturas de dados. Rio de Janeiro: LTC, 1999. 255 p. ISBN 9788521611905.</w:t>
            </w:r>
          </w:p>
          <w:p w:rsidR="00A17532" w:rsidRDefault="00A17532" w:rsidP="00A17532">
            <w:pPr>
              <w:pStyle w:val="PargrafodaLista"/>
              <w:spacing w:before="0"/>
              <w:ind w:left="357" w:firstLine="0"/>
            </w:pPr>
            <w:r>
              <w:t>5.</w:t>
            </w:r>
            <w:r>
              <w:tab/>
              <w:t xml:space="preserve">ZIVIANI, Nivio. Projeto de algoritmos: com implementações em </w:t>
            </w:r>
            <w:proofErr w:type="gramStart"/>
            <w:r>
              <w:t>java</w:t>
            </w:r>
            <w:proofErr w:type="gramEnd"/>
            <w:r>
              <w:t xml:space="preserve"> e c++. São Paulo: Thomson Learning, 2007. 619 p. ISBN 8522105251.</w:t>
            </w:r>
          </w:p>
          <w:p w:rsidR="00A17532" w:rsidRPr="00A03AA0" w:rsidRDefault="00A17532" w:rsidP="00A17532">
            <w:pPr>
              <w:pStyle w:val="PargrafodaLista"/>
              <w:spacing w:before="0"/>
              <w:ind w:left="357" w:firstLine="0"/>
            </w:pPr>
          </w:p>
        </w:tc>
      </w:tr>
      <w:tr w:rsidR="00A17532" w:rsidRPr="001F3419" w:rsidTr="00A17532">
        <w:trPr>
          <w:trHeight w:val="1150"/>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spacing w:before="0"/>
            </w:pPr>
            <w:r>
              <w:t>Bibliografia Complementar</w:t>
            </w:r>
            <w:r w:rsidRPr="00A03AA0">
              <w:t>:</w:t>
            </w:r>
          </w:p>
          <w:p w:rsidR="00A17532" w:rsidRPr="00741FF6" w:rsidRDefault="00A17532" w:rsidP="00A17532">
            <w:pPr>
              <w:pStyle w:val="PargrafodaLista"/>
              <w:spacing w:before="0"/>
              <w:ind w:left="357" w:firstLine="0"/>
            </w:pPr>
            <w:r w:rsidRPr="00741FF6">
              <w:t>1.</w:t>
            </w:r>
            <w:r w:rsidRPr="00741FF6">
              <w:tab/>
              <w:t>AGUILAR, Luis Joyanes. Programação em C++: algoritmos, estruturas de dados e objetos. São Paulo: McGraw-Hill, 2008. xxi, 768 p. ISBN 9788586804816.</w:t>
            </w:r>
          </w:p>
          <w:p w:rsidR="00A17532" w:rsidRPr="00741FF6" w:rsidRDefault="00A17532" w:rsidP="00A17532">
            <w:pPr>
              <w:pStyle w:val="PargrafodaLista"/>
              <w:spacing w:before="0"/>
              <w:ind w:left="357" w:firstLine="0"/>
              <w:rPr>
                <w:lang w:val="en-US"/>
              </w:rPr>
            </w:pPr>
            <w:r w:rsidRPr="00741FF6">
              <w:t>2.</w:t>
            </w:r>
            <w:r w:rsidRPr="00741FF6">
              <w:tab/>
              <w:t xml:space="preserve">DROZDEK, Adam. Estrutura de dados e algoritmos em C++. </w:t>
            </w:r>
            <w:r w:rsidRPr="00741FF6">
              <w:rPr>
                <w:lang w:val="en-US"/>
              </w:rPr>
              <w:t>São Paulo: Cengage Learning, 2009. 579 p. ISBN 9788522102952.</w:t>
            </w:r>
          </w:p>
          <w:p w:rsidR="00A17532" w:rsidRPr="00741FF6" w:rsidRDefault="00A17532" w:rsidP="00A17532">
            <w:pPr>
              <w:pStyle w:val="PargrafodaLista"/>
              <w:spacing w:before="0"/>
              <w:ind w:left="357" w:firstLine="0"/>
              <w:rPr>
                <w:lang w:val="en-US"/>
              </w:rPr>
            </w:pPr>
            <w:r w:rsidRPr="00741FF6">
              <w:t>3.</w:t>
            </w:r>
            <w:r w:rsidRPr="00741FF6">
              <w:tab/>
              <w:t xml:space="preserve">FORBELLONE, André Luiz Villar; EBERSPÄCHER, Henri Frederico. Lógica de programação: a construção de algoritmos e estruturas de dados. </w:t>
            </w:r>
            <w:r w:rsidRPr="00741FF6">
              <w:rPr>
                <w:lang w:val="en-US"/>
              </w:rPr>
              <w:t>São Paulo: Makron Books, 1993. 177 p. ISBN 853460049X.</w:t>
            </w:r>
          </w:p>
          <w:p w:rsidR="00A17532" w:rsidRPr="00741FF6" w:rsidRDefault="00A17532" w:rsidP="00A17532">
            <w:pPr>
              <w:pStyle w:val="PargrafodaLista"/>
              <w:spacing w:before="0"/>
              <w:ind w:left="357" w:firstLine="0"/>
              <w:rPr>
                <w:lang w:val="en-US"/>
              </w:rPr>
            </w:pPr>
            <w:r w:rsidRPr="00741FF6">
              <w:rPr>
                <w:lang w:val="en-US"/>
              </w:rPr>
              <w:t>4.</w:t>
            </w:r>
            <w:r w:rsidRPr="00741FF6">
              <w:rPr>
                <w:lang w:val="en-US"/>
              </w:rPr>
              <w:tab/>
              <w:t>KNUTH, Donald Ervin. The art of computer programming. Upper Saddle River, NJ: Addison-wesly, c2005. v. 1, fasc. 1. 134 p. Includes bibliographical references and index. ISBN 9780201853926.</w:t>
            </w:r>
          </w:p>
          <w:p w:rsidR="00A17532" w:rsidRPr="00741FF6" w:rsidRDefault="00A17532" w:rsidP="00A17532">
            <w:pPr>
              <w:pStyle w:val="PargrafodaLista"/>
              <w:spacing w:before="0"/>
              <w:ind w:left="357" w:firstLine="0"/>
            </w:pPr>
            <w:r w:rsidRPr="00741FF6">
              <w:rPr>
                <w:lang w:val="en-US"/>
              </w:rPr>
              <w:t>5.</w:t>
            </w:r>
            <w:r w:rsidRPr="00741FF6">
              <w:rPr>
                <w:lang w:val="en-US"/>
              </w:rPr>
              <w:tab/>
              <w:t>SEDGEWICK, Robert. Algorithms in C++: Parts 1 - 4: fundamentals, data structures, sorting, searching. Reading, Mass: Addison-Wesley, c1998. 716 p. Includes bibliographical references and indexes</w:t>
            </w:r>
            <w:proofErr w:type="gramStart"/>
            <w:r w:rsidRPr="00741FF6">
              <w:rPr>
                <w:lang w:val="en-US"/>
              </w:rPr>
              <w:t>..</w:t>
            </w:r>
            <w:proofErr w:type="gramEnd"/>
            <w:r w:rsidRPr="00741FF6">
              <w:rPr>
                <w:lang w:val="en-US"/>
              </w:rPr>
              <w:t xml:space="preserve"> </w:t>
            </w:r>
            <w:r w:rsidRPr="00741FF6">
              <w:t>ISBN 0201350882.</w:t>
            </w:r>
          </w:p>
          <w:p w:rsidR="00A17532" w:rsidRPr="0077204E" w:rsidRDefault="00A17532" w:rsidP="00A17532">
            <w:pPr>
              <w:pStyle w:val="PargrafodaLista"/>
              <w:spacing w:before="0"/>
              <w:ind w:left="357" w:firstLine="0"/>
            </w:pPr>
            <w:r w:rsidRPr="008A3BEE">
              <w:rPr>
                <w:lang w:val="en-US"/>
              </w:rPr>
              <w:t>6.</w:t>
            </w:r>
            <w:r w:rsidRPr="008A3BEE">
              <w:rPr>
                <w:lang w:val="en-US"/>
              </w:rPr>
              <w:tab/>
              <w:t xml:space="preserve">SZWARCFITER, Jayme Luiz; MARKENZON, Lilian. </w:t>
            </w:r>
            <w:r w:rsidRPr="00741FF6">
              <w:t xml:space="preserve">Estruturas de dados e seus algoritmos. </w:t>
            </w:r>
            <w:proofErr w:type="gramStart"/>
            <w:r w:rsidRPr="00741FF6">
              <w:t>3</w:t>
            </w:r>
            <w:proofErr w:type="gramEnd"/>
            <w:r w:rsidRPr="00741FF6">
              <w:t xml:space="preserve"> ed. Rio de Janeiro: Ed. LTC, 1994. 302 p. Bibliografia: p. 307-313; Inclui indice. </w:t>
            </w:r>
            <w:r w:rsidRPr="0077204E">
              <w:t>ISBN 9788521617501.</w:t>
            </w:r>
          </w:p>
          <w:p w:rsidR="00A17532" w:rsidRPr="001F3419" w:rsidRDefault="00A17532" w:rsidP="00A17532">
            <w:pPr>
              <w:pStyle w:val="PargrafodaLista"/>
              <w:tabs>
                <w:tab w:val="clear" w:pos="357"/>
              </w:tabs>
              <w:spacing w:before="0"/>
              <w:ind w:left="357" w:firstLine="0"/>
              <w:rPr>
                <w:lang w:val="en-US"/>
              </w:rPr>
            </w:pPr>
            <w:r w:rsidRPr="008A3BEE">
              <w:rPr>
                <w:lang w:val="en-US"/>
              </w:rPr>
              <w:t>7.</w:t>
            </w:r>
            <w:r w:rsidRPr="008A3BEE">
              <w:rPr>
                <w:lang w:val="en-US"/>
              </w:rPr>
              <w:tab/>
              <w:t xml:space="preserve">TEWNENBAUM, Aaron M.; LANGSAM, Yedidyah; AUGENSTEIN, Moshe </w:t>
            </w:r>
            <w:proofErr w:type="gramStart"/>
            <w:r w:rsidRPr="008A3BEE">
              <w:rPr>
                <w:lang w:val="en-US"/>
              </w:rPr>
              <w:t>J..</w:t>
            </w:r>
            <w:proofErr w:type="gramEnd"/>
            <w:r w:rsidRPr="008A3BEE">
              <w:rPr>
                <w:lang w:val="en-US"/>
              </w:rPr>
              <w:t xml:space="preserve"> </w:t>
            </w:r>
            <w:r w:rsidRPr="00741FF6">
              <w:t xml:space="preserve">Estruturas de dados usando C. São Paulo: Pearson Makron Books, 1995. </w:t>
            </w:r>
            <w:r w:rsidRPr="00741FF6">
              <w:rPr>
                <w:lang w:val="en-US"/>
              </w:rPr>
              <w:t>884 p. ISBN 9788534603485.</w:t>
            </w:r>
          </w:p>
        </w:tc>
      </w:tr>
    </w:tbl>
    <w:p w:rsidR="00A17532" w:rsidRPr="00A03AA0" w:rsidRDefault="00A17532" w:rsidP="00A17532">
      <w:pPr>
        <w:rPr>
          <w:vanish/>
          <w:color w:val="00000A"/>
        </w:rPr>
      </w:pPr>
      <w:r w:rsidRPr="00A03AA0">
        <w:rPr>
          <w:lang w:val="en-US"/>
        </w:rPr>
        <w:br w:type="page"/>
      </w:r>
    </w:p>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AD6891" w:rsidRDefault="00A17532" w:rsidP="00A17532">
            <w:pPr>
              <w:spacing w:before="0" w:after="0"/>
              <w:jc w:val="center"/>
              <w:rPr>
                <w:b/>
              </w:rPr>
            </w:pPr>
            <w:r w:rsidRPr="00AD6891">
              <w:rPr>
                <w:b/>
              </w:rPr>
              <w:t>Programação Matemática</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 xml:space="preserve">MCTA017-13 </w:t>
            </w:r>
          </w:p>
        </w:tc>
        <w:tc>
          <w:tcPr>
            <w:tcW w:w="2330"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rsidRPr="00A03AA0">
              <w:t>(3-1-4)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tc>
        <w:tc>
          <w:tcPr>
            <w:tcW w:w="2331"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t>Obrigatória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Recomendação:</w:t>
            </w:r>
          </w:p>
        </w:tc>
        <w:tc>
          <w:tcPr>
            <w:tcW w:w="6991" w:type="dxa"/>
            <w:gridSpan w:val="3"/>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t>Algebra Linear</w:t>
            </w:r>
          </w:p>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t>Funções de uma Variável</w:t>
            </w:r>
          </w:p>
        </w:tc>
      </w:tr>
      <w:tr w:rsidR="00A17532" w:rsidRPr="00A03AA0" w:rsidTr="00A17532">
        <w:trPr>
          <w:trHeight w:val="1212"/>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rsidRPr="00A03AA0">
              <w:t>Ementa:</w:t>
            </w:r>
          </w:p>
          <w:p w:rsidR="00A17532" w:rsidRPr="00A03AA0" w:rsidRDefault="00A17532" w:rsidP="00A17532">
            <w:r w:rsidRPr="00A03AA0">
              <w:t>Introdução. Programação linear. Programação dinâmica</w:t>
            </w:r>
            <w:r>
              <w:t>.</w:t>
            </w:r>
          </w:p>
        </w:tc>
      </w:tr>
      <w:tr w:rsidR="00A17532" w:rsidRPr="00DB3B91" w:rsidTr="00A17532">
        <w:trPr>
          <w:cnfStyle w:val="000000100000" w:firstRow="0" w:lastRow="0" w:firstColumn="0" w:lastColumn="0" w:oddVBand="0" w:evenVBand="0" w:oddHBand="1" w:evenHBand="0" w:firstRowFirstColumn="0" w:firstRowLastColumn="0" w:lastRowFirstColumn="0" w:lastRowLastColumn="0"/>
          <w:trHeight w:val="2767"/>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Básica</w:t>
            </w:r>
            <w:r w:rsidRPr="00A03AA0">
              <w:t>:</w:t>
            </w:r>
          </w:p>
          <w:p w:rsidR="00A17532" w:rsidRDefault="00A17532" w:rsidP="00A17532">
            <w:pPr>
              <w:pStyle w:val="PargrafodaLista"/>
              <w:numPr>
                <w:ilvl w:val="0"/>
                <w:numId w:val="106"/>
              </w:numPr>
            </w:pPr>
            <w:r>
              <w:t>Hillier F., Lieberman G.; Introdução à pesquisa operacional, Editora Campus Ltda.,</w:t>
            </w:r>
          </w:p>
          <w:p w:rsidR="00A17532" w:rsidRDefault="00A17532" w:rsidP="00A17532">
            <w:pPr>
              <w:pStyle w:val="PargrafodaLista"/>
              <w:ind w:left="1077" w:firstLine="0"/>
            </w:pPr>
            <w:r>
              <w:t>Editora da Universidade de São Paulo, 1988.</w:t>
            </w:r>
          </w:p>
          <w:p w:rsidR="00A17532" w:rsidRDefault="00A17532" w:rsidP="00A17532">
            <w:pPr>
              <w:pStyle w:val="PargrafodaLista"/>
              <w:numPr>
                <w:ilvl w:val="0"/>
                <w:numId w:val="106"/>
              </w:numPr>
            </w:pPr>
            <w:r>
              <w:t xml:space="preserve">Goldbarg M.C., Luna H.P.L.; Otimização combinatória e programação linear- modelos </w:t>
            </w:r>
            <w:proofErr w:type="gramStart"/>
            <w:r>
              <w:t>e</w:t>
            </w:r>
            <w:proofErr w:type="gramEnd"/>
          </w:p>
          <w:p w:rsidR="00A17532" w:rsidRDefault="00A17532" w:rsidP="00A17532">
            <w:pPr>
              <w:pStyle w:val="PargrafodaLista"/>
              <w:ind w:left="1077" w:firstLine="0"/>
            </w:pPr>
            <w:proofErr w:type="gramStart"/>
            <w:r>
              <w:t>algoritmos</w:t>
            </w:r>
            <w:proofErr w:type="gramEnd"/>
            <w:r>
              <w:t>”, Campus, RJ, 2000.</w:t>
            </w:r>
          </w:p>
          <w:p w:rsidR="00A17532" w:rsidRDefault="00A17532" w:rsidP="00A17532">
            <w:pPr>
              <w:pStyle w:val="PargrafodaLista"/>
              <w:numPr>
                <w:ilvl w:val="0"/>
                <w:numId w:val="106"/>
              </w:numPr>
            </w:pPr>
            <w:r>
              <w:t xml:space="preserve">Maculan N., Fampa M. H. C.; </w:t>
            </w:r>
            <w:proofErr w:type="gramStart"/>
            <w:r>
              <w:t>Otimização</w:t>
            </w:r>
            <w:proofErr w:type="gramEnd"/>
            <w:r>
              <w:t xml:space="preserve"> linear, Editora Universidade de Brasília, 2006.</w:t>
            </w:r>
          </w:p>
          <w:p w:rsidR="00A17532" w:rsidRPr="00DB3B91" w:rsidRDefault="00A17532" w:rsidP="00A17532">
            <w:pPr>
              <w:pStyle w:val="PargrafodaLista"/>
              <w:tabs>
                <w:tab w:val="clear" w:pos="357"/>
              </w:tabs>
              <w:ind w:left="1077" w:firstLine="0"/>
            </w:pPr>
            <w:r>
              <w:t>310 p. ISBN 9798523009273.</w:t>
            </w:r>
          </w:p>
        </w:tc>
      </w:tr>
      <w:tr w:rsidR="00A17532" w:rsidRPr="00A03AA0" w:rsidTr="00A17532">
        <w:trPr>
          <w:trHeight w:val="2772"/>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Complementar</w:t>
            </w:r>
            <w:r w:rsidRPr="00A03AA0">
              <w:t>:</w:t>
            </w:r>
          </w:p>
          <w:p w:rsidR="00A17532" w:rsidRPr="0077204E" w:rsidRDefault="00A17532" w:rsidP="00A17532">
            <w:pPr>
              <w:pStyle w:val="PargrafodaLista"/>
              <w:numPr>
                <w:ilvl w:val="0"/>
                <w:numId w:val="107"/>
              </w:numPr>
              <w:rPr>
                <w:lang w:val="en-US"/>
              </w:rPr>
            </w:pPr>
            <w:r w:rsidRPr="0077204E">
              <w:rPr>
                <w:lang w:val="en-US"/>
              </w:rPr>
              <w:t xml:space="preserve">Bertsimas D., Tsitsiklis J. N.; Introduction to Linear Optimization, Athena Scientific, 1997. </w:t>
            </w:r>
            <w:proofErr w:type="gramStart"/>
            <w:r w:rsidRPr="0077204E">
              <w:rPr>
                <w:lang w:val="en-US"/>
              </w:rPr>
              <w:t>xi</w:t>
            </w:r>
            <w:proofErr w:type="gramEnd"/>
            <w:r w:rsidRPr="0077204E">
              <w:rPr>
                <w:lang w:val="en-US"/>
              </w:rPr>
              <w:t>, 579 p., ISBN 9781886529199.</w:t>
            </w:r>
          </w:p>
          <w:p w:rsidR="00A17532" w:rsidRDefault="00A17532" w:rsidP="00A17532">
            <w:pPr>
              <w:pStyle w:val="PargrafodaLista"/>
              <w:numPr>
                <w:ilvl w:val="0"/>
                <w:numId w:val="107"/>
              </w:numPr>
            </w:pPr>
            <w:r>
              <w:t>Arenales M., Armentano V. A., Morabito R.; Pesquisa operacional. Rio de Janeiro, Elsevier, 2007. 524 p., Coleção campus - ABEPRO engenharia de produção, ISBN 9788535214543.</w:t>
            </w:r>
          </w:p>
          <w:p w:rsidR="00A17532" w:rsidRDefault="00A17532" w:rsidP="00A17532">
            <w:pPr>
              <w:pStyle w:val="PargrafodaLista"/>
              <w:numPr>
                <w:ilvl w:val="0"/>
                <w:numId w:val="107"/>
              </w:numPr>
            </w:pPr>
            <w:r>
              <w:t>Colin E. C.; Pesquisa operacional: 170 aplicações em estratégias, finanças, logística, produção, marketing e venda. Rio de Janeiro: LTC, 2007. 501 p. ISBN 9788521615590.</w:t>
            </w:r>
          </w:p>
          <w:p w:rsidR="00A17532" w:rsidRPr="00A03AA0" w:rsidRDefault="00A17532" w:rsidP="00A17532">
            <w:pPr>
              <w:pStyle w:val="PargrafodaLista"/>
              <w:numPr>
                <w:ilvl w:val="0"/>
                <w:numId w:val="107"/>
              </w:numPr>
            </w:pPr>
            <w:r>
              <w:t xml:space="preserve">Lachtermacher G.; Pesquisa operacional: na tomada de decisões, </w:t>
            </w:r>
            <w:proofErr w:type="gramStart"/>
            <w:r>
              <w:t>4</w:t>
            </w:r>
            <w:proofErr w:type="gramEnd"/>
            <w:r>
              <w:t xml:space="preserve"> ed. São Paulo: PearsonPrentice Hall, 2009. 220 p. ISBN 9788576050933.</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Height w:val="541"/>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Default="00A17532" w:rsidP="00A17532">
            <w:r>
              <w:t>Observação: Compartilhada com Matemática</w:t>
            </w:r>
          </w:p>
        </w:tc>
      </w:tr>
    </w:tbl>
    <w:p w:rsidR="00A17532" w:rsidRDefault="00A17532" w:rsidP="00A17532"/>
    <w:p w:rsidR="00A17532" w:rsidRDefault="00A17532" w:rsidP="00A17532"/>
    <w:p w:rsidR="00A17532" w:rsidRDefault="00A17532" w:rsidP="00A17532"/>
    <w:p w:rsidR="00A17532" w:rsidRDefault="00A17532" w:rsidP="00A17532"/>
    <w:p w:rsidR="00A17532" w:rsidRDefault="00A17532" w:rsidP="00A17532"/>
    <w:p w:rsidR="00A17532" w:rsidRPr="00A03AA0" w:rsidRDefault="00A17532" w:rsidP="00A17532"/>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AD6891"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AD6891" w:rsidRDefault="00A17532" w:rsidP="00A17532">
            <w:pPr>
              <w:spacing w:before="0" w:after="0"/>
              <w:jc w:val="center"/>
              <w:rPr>
                <w:b/>
              </w:rPr>
            </w:pPr>
            <w:r w:rsidRPr="00AD6891">
              <w:rPr>
                <w:b/>
              </w:rPr>
              <w:lastRenderedPageBreak/>
              <w:t>Programação Orientada a Objetos</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MCTA018-13</w:t>
            </w:r>
          </w:p>
        </w:tc>
        <w:tc>
          <w:tcPr>
            <w:tcW w:w="2330"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rsidRPr="00A03AA0">
              <w:t>(2-2-4)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rsidRPr="00A03AA0">
              <w:t>5º. Período</w:t>
            </w:r>
          </w:p>
        </w:tc>
        <w:tc>
          <w:tcPr>
            <w:tcW w:w="2331"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t>Obrigatória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Recomendação:</w:t>
            </w:r>
          </w:p>
        </w:tc>
        <w:tc>
          <w:tcPr>
            <w:tcW w:w="6991" w:type="dxa"/>
            <w:gridSpan w:val="3"/>
          </w:tcPr>
          <w:p w:rsidR="00A17532" w:rsidRDefault="00A17532" w:rsidP="00A17532">
            <w:pPr>
              <w:cnfStyle w:val="000000100000" w:firstRow="0" w:lastRow="0" w:firstColumn="0" w:lastColumn="0" w:oddVBand="0" w:evenVBand="0" w:oddHBand="1" w:evenHBand="0" w:firstRowFirstColumn="0" w:firstRowLastColumn="0" w:lastRowFirstColumn="0" w:lastRowLastColumn="0"/>
            </w:pPr>
            <w:r>
              <w:t>Processamento da Informação</w:t>
            </w:r>
          </w:p>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t>Programação estruturada</w:t>
            </w:r>
          </w:p>
        </w:tc>
      </w:tr>
      <w:tr w:rsidR="00A17532" w:rsidRPr="00A03AA0" w:rsidTr="00A17532">
        <w:trPr>
          <w:trHeight w:val="560"/>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rsidRPr="00A03AA0">
              <w:t>Ementa:</w:t>
            </w:r>
          </w:p>
          <w:p w:rsidR="00A17532" w:rsidRDefault="00A17532" w:rsidP="00A17532">
            <w:r>
              <w:t>Conceitos básicos: classes, objetos, mensagens, encapsulamento, herança, polimorfismo.</w:t>
            </w:r>
          </w:p>
          <w:p w:rsidR="00A17532" w:rsidRDefault="00A17532" w:rsidP="00A17532">
            <w:r>
              <w:t>Programação orientada a objetos utilizando uma linguagem de programação orientada a objetos</w:t>
            </w:r>
          </w:p>
          <w:p w:rsidR="00A17532" w:rsidRPr="00A03AA0" w:rsidRDefault="00A17532" w:rsidP="00A17532">
            <w:r>
              <w:t xml:space="preserve">(Java). Análise e projeto orientados a objetos. UML. Padrões de projeto de software. </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Height w:val="2744"/>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Básica</w:t>
            </w:r>
            <w:r w:rsidRPr="00A03AA0">
              <w:t>:</w:t>
            </w:r>
          </w:p>
          <w:p w:rsidR="00A17532" w:rsidRDefault="00A17532" w:rsidP="00A17532">
            <w:pPr>
              <w:pStyle w:val="PargrafodaLista"/>
              <w:numPr>
                <w:ilvl w:val="0"/>
                <w:numId w:val="108"/>
              </w:numPr>
            </w:pPr>
            <w:r w:rsidRPr="00E778FE">
              <w:rPr>
                <w:lang w:val="en-US"/>
              </w:rPr>
              <w:t xml:space="preserve">Booch, Grady; Rumbaugh, James; Jacobson, Ivar. </w:t>
            </w:r>
            <w:r>
              <w:t xml:space="preserve">“UML: guia do usuário”. </w:t>
            </w:r>
            <w:proofErr w:type="gramStart"/>
            <w:r>
              <w:t>1A</w:t>
            </w:r>
            <w:proofErr w:type="gramEnd"/>
            <w:r>
              <w:t xml:space="preserve"> edição, Editora Campus, 2006.</w:t>
            </w:r>
          </w:p>
          <w:p w:rsidR="00A17532" w:rsidRDefault="00A17532" w:rsidP="00A17532">
            <w:pPr>
              <w:pStyle w:val="PargrafodaLista"/>
              <w:numPr>
                <w:ilvl w:val="0"/>
                <w:numId w:val="108"/>
              </w:numPr>
            </w:pPr>
            <w:r>
              <w:t xml:space="preserve">Guedes, Gilleanes T. A.. “UML </w:t>
            </w:r>
            <w:proofErr w:type="gramStart"/>
            <w:r>
              <w:t>2</w:t>
            </w:r>
            <w:proofErr w:type="gramEnd"/>
            <w:r>
              <w:t>: uma abordagem prática”. 1a edição, Editora Novatec, 2009.</w:t>
            </w:r>
          </w:p>
          <w:p w:rsidR="00A17532" w:rsidRPr="00A03AA0" w:rsidRDefault="00A17532" w:rsidP="00A17532">
            <w:pPr>
              <w:pStyle w:val="PargrafodaLista"/>
              <w:numPr>
                <w:ilvl w:val="0"/>
                <w:numId w:val="108"/>
              </w:numPr>
            </w:pPr>
            <w:r>
              <w:t xml:space="preserve"> Deitel, Harvey M.; Deitel, Paul J. “Java: como programar”. 6a edição, Editora Bookman, 2005.</w:t>
            </w:r>
          </w:p>
        </w:tc>
      </w:tr>
      <w:tr w:rsidR="00A17532" w:rsidRPr="00A03AA0" w:rsidTr="00A17532">
        <w:trPr>
          <w:trHeight w:val="1545"/>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Complementar</w:t>
            </w:r>
            <w:r w:rsidRPr="00A03AA0">
              <w:t>:</w:t>
            </w:r>
          </w:p>
          <w:p w:rsidR="00A17532" w:rsidRDefault="00A17532" w:rsidP="00A17532">
            <w:pPr>
              <w:pStyle w:val="PargrafodaLista"/>
              <w:numPr>
                <w:ilvl w:val="0"/>
                <w:numId w:val="181"/>
              </w:numPr>
            </w:pPr>
            <w:r w:rsidRPr="0077204E">
              <w:rPr>
                <w:lang w:val="en-US"/>
              </w:rPr>
              <w:t xml:space="preserve">Barnes, David J.; Kolling, Michael. </w:t>
            </w:r>
            <w:r>
              <w:t>“Programação orientada a objetos com Java”. 4a edição, Editora Pearson Prentice Hall, 2009.</w:t>
            </w:r>
          </w:p>
          <w:p w:rsidR="00A17532" w:rsidRPr="00E778FE" w:rsidRDefault="00A17532" w:rsidP="00A17532">
            <w:pPr>
              <w:pStyle w:val="PargrafodaLista"/>
              <w:numPr>
                <w:ilvl w:val="0"/>
                <w:numId w:val="181"/>
              </w:numPr>
              <w:rPr>
                <w:lang w:val="en-US"/>
              </w:rPr>
            </w:pPr>
            <w:r>
              <w:t xml:space="preserve">Flanagan, David. “Java: o guia essencial”. </w:t>
            </w:r>
            <w:r w:rsidRPr="00E778FE">
              <w:rPr>
                <w:lang w:val="en-US"/>
              </w:rPr>
              <w:t>5a edição, Editora Bookman, 2006.</w:t>
            </w:r>
          </w:p>
          <w:p w:rsidR="00A17532" w:rsidRDefault="00A17532" w:rsidP="00A17532">
            <w:pPr>
              <w:pStyle w:val="PargrafodaLista"/>
              <w:numPr>
                <w:ilvl w:val="0"/>
                <w:numId w:val="181"/>
              </w:numPr>
            </w:pPr>
            <w:r w:rsidRPr="00E778FE">
              <w:rPr>
                <w:lang w:val="en-US"/>
              </w:rPr>
              <w:t xml:space="preserve">Bruegge, Bernd; Dutoit, Allen </w:t>
            </w:r>
            <w:proofErr w:type="gramStart"/>
            <w:r w:rsidRPr="00E778FE">
              <w:rPr>
                <w:lang w:val="en-US"/>
              </w:rPr>
              <w:t>H..</w:t>
            </w:r>
            <w:proofErr w:type="gramEnd"/>
            <w:r w:rsidRPr="00E778FE">
              <w:rPr>
                <w:lang w:val="en-US"/>
              </w:rPr>
              <w:t xml:space="preserve"> “Object-oriented software engineering: using UML, Patterns,</w:t>
            </w:r>
            <w:r>
              <w:rPr>
                <w:lang w:val="en-US"/>
              </w:rPr>
              <w:t xml:space="preserve"> </w:t>
            </w:r>
            <w:r w:rsidRPr="00E778FE">
              <w:rPr>
                <w:lang w:val="en-US"/>
              </w:rPr>
              <w:t xml:space="preserve">and Java”. </w:t>
            </w:r>
            <w:r>
              <w:t>2a edição, Editora Prentice Hall, 2003.</w:t>
            </w:r>
          </w:p>
          <w:p w:rsidR="00A17532" w:rsidRDefault="00A17532" w:rsidP="00A17532">
            <w:pPr>
              <w:pStyle w:val="PargrafodaLista"/>
              <w:numPr>
                <w:ilvl w:val="0"/>
                <w:numId w:val="181"/>
              </w:numPr>
            </w:pPr>
            <w:r>
              <w:t xml:space="preserve">Larman, Craig. “Utilizando UML e padrões: uma introdução à análise e ao </w:t>
            </w:r>
            <w:proofErr w:type="gramStart"/>
            <w:r>
              <w:t>projeto orientados a objetos e ao desenvolvimento iterativo”</w:t>
            </w:r>
            <w:proofErr w:type="gramEnd"/>
            <w:r>
              <w:t>. 3a edição, Editora Bookman, 2007.</w:t>
            </w:r>
          </w:p>
          <w:p w:rsidR="00A17532" w:rsidRPr="00A03AA0" w:rsidRDefault="00A17532" w:rsidP="00A17532">
            <w:pPr>
              <w:pStyle w:val="PargrafodaLista"/>
              <w:numPr>
                <w:ilvl w:val="0"/>
                <w:numId w:val="181"/>
              </w:numPr>
            </w:pPr>
            <w:r>
              <w:t>Fowler, Martin. “UML essencial: um breve guia para a linguagem-padrão de modelagem de objetos”. 3a edição, Editora Bookman, 2005.</w:t>
            </w:r>
          </w:p>
        </w:tc>
      </w:tr>
    </w:tbl>
    <w:p w:rsidR="00A17532" w:rsidRDefault="00A17532" w:rsidP="00A17532"/>
    <w:p w:rsidR="00A17532" w:rsidRDefault="00A17532" w:rsidP="00A17532"/>
    <w:p w:rsidR="00A17532" w:rsidRDefault="00A17532" w:rsidP="00A17532"/>
    <w:p w:rsidR="00A17532" w:rsidRDefault="00A17532" w:rsidP="00A17532"/>
    <w:p w:rsidR="00A17532" w:rsidRDefault="00A17532" w:rsidP="00A17532"/>
    <w:p w:rsidR="00A17532" w:rsidRPr="00A03AA0" w:rsidRDefault="00A17532" w:rsidP="00A17532"/>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AD6891" w:rsidRDefault="00A17532" w:rsidP="00B5095E">
            <w:pPr>
              <w:spacing w:before="0" w:after="0" w:line="276" w:lineRule="auto"/>
              <w:jc w:val="center"/>
              <w:rPr>
                <w:b/>
              </w:rPr>
            </w:pPr>
            <w:r w:rsidRPr="00AD6891">
              <w:rPr>
                <w:b/>
              </w:rPr>
              <w:lastRenderedPageBreak/>
              <w:t>Projeto de Graduação em Computação I</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B5095E">
            <w:pPr>
              <w:spacing w:line="276" w:lineRule="auto"/>
            </w:pPr>
            <w:r w:rsidRPr="00CF4865">
              <w:br w:type="page"/>
            </w:r>
            <w:r>
              <w:t>MCTA019-13</w:t>
            </w:r>
          </w:p>
        </w:tc>
        <w:tc>
          <w:tcPr>
            <w:tcW w:w="2330" w:type="dxa"/>
          </w:tcPr>
          <w:p w:rsidR="00A17532" w:rsidRPr="00A03AA0" w:rsidRDefault="00A17532" w:rsidP="00B5095E">
            <w:pPr>
              <w:spacing w:line="276" w:lineRule="auto"/>
              <w:cnfStyle w:val="000000000000" w:firstRow="0" w:lastRow="0" w:firstColumn="0" w:lastColumn="0" w:oddVBand="0" w:evenVBand="0" w:oddHBand="0" w:evenHBand="0" w:firstRowFirstColumn="0" w:firstRowLastColumn="0" w:lastRowFirstColumn="0" w:lastRowLastColumn="0"/>
            </w:pPr>
            <w:r w:rsidRPr="00A03AA0">
              <w:t>(8-0-8)</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B5095E">
            <w:pPr>
              <w:spacing w:line="276" w:lineRule="auto"/>
            </w:pPr>
          </w:p>
        </w:tc>
        <w:tc>
          <w:tcPr>
            <w:tcW w:w="2331" w:type="dxa"/>
          </w:tcPr>
          <w:p w:rsidR="00A17532" w:rsidRPr="00A03AA0" w:rsidRDefault="00A17532" w:rsidP="00B5095E">
            <w:pPr>
              <w:spacing w:line="276" w:lineRule="auto"/>
              <w:cnfStyle w:val="000000000000" w:firstRow="0" w:lastRow="0" w:firstColumn="0" w:lastColumn="0" w:oddVBand="0" w:evenVBand="0" w:oddHBand="0" w:evenHBand="0" w:firstRowFirstColumn="0" w:firstRowLastColumn="0" w:lastRowFirstColumn="0" w:lastRowLastColumn="0"/>
            </w:pPr>
            <w:r>
              <w:t>Obrigatória</w:t>
            </w:r>
            <w:r w:rsidRPr="00A03AA0">
              <w:t xml:space="preserve"> (*)</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B5095E">
            <w:pPr>
              <w:spacing w:line="276" w:lineRule="auto"/>
            </w:pPr>
            <w:r>
              <w:t>Recomendação:</w:t>
            </w:r>
          </w:p>
        </w:tc>
        <w:tc>
          <w:tcPr>
            <w:tcW w:w="6991" w:type="dxa"/>
            <w:gridSpan w:val="3"/>
          </w:tcPr>
          <w:p w:rsidR="00A17532" w:rsidRPr="00A03AA0" w:rsidRDefault="00A17532" w:rsidP="00B5095E">
            <w:pPr>
              <w:spacing w:line="276" w:lineRule="auto"/>
              <w:cnfStyle w:val="000000100000" w:firstRow="0" w:lastRow="0" w:firstColumn="0" w:lastColumn="0" w:oddVBand="0" w:evenVBand="0" w:oddHBand="1" w:evenHBand="0" w:firstRowFirstColumn="0" w:firstRowLastColumn="0" w:lastRowFirstColumn="0" w:lastRowLastColumn="0"/>
            </w:pPr>
            <w:r>
              <w:t>Não tem</w:t>
            </w:r>
          </w:p>
        </w:tc>
      </w:tr>
      <w:tr w:rsidR="00A17532" w:rsidRPr="00A03AA0" w:rsidTr="00B5095E">
        <w:trPr>
          <w:trHeight w:val="1926"/>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CF4865" w:rsidRDefault="00A17532" w:rsidP="00B5095E">
            <w:pPr>
              <w:spacing w:line="276" w:lineRule="auto"/>
              <w:rPr>
                <w:rFonts w:cs="Times New Roman"/>
              </w:rPr>
            </w:pPr>
            <w:r w:rsidRPr="00CF4865">
              <w:rPr>
                <w:rFonts w:cs="Times New Roman"/>
              </w:rPr>
              <w:t>Ementa:</w:t>
            </w:r>
          </w:p>
          <w:p w:rsidR="00A17532" w:rsidRPr="00A03AA0" w:rsidRDefault="00A17532" w:rsidP="00B5095E">
            <w:pPr>
              <w:spacing w:line="276" w:lineRule="auto"/>
              <w:rPr>
                <w:rFonts w:cs="Times New Roman"/>
                <w:i/>
              </w:rPr>
            </w:pPr>
            <w:r w:rsidRPr="00CF4865">
              <w:rPr>
                <w:rFonts w:cs="Times New Roman"/>
              </w:rPr>
              <w:t>Desenvolvimento de atividades de projeto individual para exercício dos conhecimentos e habilidades adquiridos no curso; desenvolvimento do potencial criativo individual, para propostas de soluções de problemas; estruturação e apresentação do projeto de acordo com metodologias científicas e desenvolvimento de habilidades de expressão escrita e oral.</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Height w:val="1632"/>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B5095E">
            <w:pPr>
              <w:spacing w:line="276" w:lineRule="auto"/>
            </w:pPr>
            <w:r>
              <w:t>Bibliografia Básica</w:t>
            </w:r>
            <w:r w:rsidRPr="00A03AA0">
              <w:t>:</w:t>
            </w:r>
          </w:p>
          <w:p w:rsidR="00A17532" w:rsidRPr="00A03AA0" w:rsidRDefault="00A17532" w:rsidP="00B5095E">
            <w:pPr>
              <w:pStyle w:val="PargrafodaLista"/>
              <w:numPr>
                <w:ilvl w:val="0"/>
                <w:numId w:val="113"/>
              </w:numPr>
              <w:spacing w:line="276" w:lineRule="auto"/>
            </w:pPr>
            <w:r w:rsidRPr="00A03AA0">
              <w:t>Aidil Jesus da Silveira Barros e Neide Aparecida de Souza Lehfeld; FUNDAMENTOS DE METODOLOGIA CIENTÍFICA, Um Guia para a Iniciação Científica; Pearson, 2ª Edição Ampliada.</w:t>
            </w:r>
          </w:p>
        </w:tc>
      </w:tr>
      <w:tr w:rsidR="00A17532" w:rsidRPr="00A03AA0" w:rsidTr="00B5095E">
        <w:trPr>
          <w:trHeight w:val="1014"/>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B5095E">
            <w:pPr>
              <w:spacing w:line="276" w:lineRule="auto"/>
            </w:pPr>
            <w:r>
              <w:t>Bibliografia Complementar</w:t>
            </w:r>
            <w:r w:rsidRPr="00A03AA0">
              <w:t>:</w:t>
            </w:r>
          </w:p>
          <w:p w:rsidR="00A17532" w:rsidRPr="00A03AA0" w:rsidRDefault="00A17532" w:rsidP="00B5095E">
            <w:pPr>
              <w:pStyle w:val="PargrafodaLista"/>
              <w:numPr>
                <w:ilvl w:val="0"/>
                <w:numId w:val="114"/>
              </w:numPr>
              <w:spacing w:line="276" w:lineRule="auto"/>
            </w:pPr>
            <w:r w:rsidRPr="00A03AA0">
              <w:t>Bibliografia variável, conforme o tema do trabalho selecionado pelo aluno.</w:t>
            </w:r>
          </w:p>
        </w:tc>
      </w:tr>
    </w:tbl>
    <w:p w:rsidR="00A17532" w:rsidRPr="00A03AA0" w:rsidRDefault="00A17532" w:rsidP="00A17532"/>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AD6891"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AD6891" w:rsidRDefault="00A17532" w:rsidP="00B5095E">
            <w:pPr>
              <w:spacing w:before="0" w:after="0" w:line="276" w:lineRule="auto"/>
              <w:jc w:val="center"/>
              <w:rPr>
                <w:b/>
              </w:rPr>
            </w:pPr>
            <w:r w:rsidRPr="00AD6891">
              <w:rPr>
                <w:b/>
              </w:rPr>
              <w:t>Projeto de Graduação em Computação II</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B5095E">
            <w:pPr>
              <w:spacing w:line="276" w:lineRule="auto"/>
            </w:pPr>
            <w:r>
              <w:t>MCTA020-13</w:t>
            </w:r>
          </w:p>
        </w:tc>
        <w:tc>
          <w:tcPr>
            <w:tcW w:w="2330" w:type="dxa"/>
          </w:tcPr>
          <w:p w:rsidR="00A17532" w:rsidRPr="00A03AA0" w:rsidRDefault="00A17532" w:rsidP="00B5095E">
            <w:pPr>
              <w:spacing w:line="276" w:lineRule="auto"/>
              <w:cnfStyle w:val="000000000000" w:firstRow="0" w:lastRow="0" w:firstColumn="0" w:lastColumn="0" w:oddVBand="0" w:evenVBand="0" w:oddHBand="0" w:evenHBand="0" w:firstRowFirstColumn="0" w:firstRowLastColumn="0" w:lastRowFirstColumn="0" w:lastRowLastColumn="0"/>
            </w:pPr>
            <w:r w:rsidRPr="00A03AA0">
              <w:t>(8-0-8)</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B5095E">
            <w:pPr>
              <w:spacing w:line="276" w:lineRule="auto"/>
            </w:pPr>
          </w:p>
        </w:tc>
        <w:tc>
          <w:tcPr>
            <w:tcW w:w="2331" w:type="dxa"/>
          </w:tcPr>
          <w:p w:rsidR="00A17532" w:rsidRPr="00A03AA0" w:rsidRDefault="00A17532" w:rsidP="00B5095E">
            <w:pPr>
              <w:spacing w:line="276" w:lineRule="auto"/>
              <w:cnfStyle w:val="000000000000" w:firstRow="0" w:lastRow="0" w:firstColumn="0" w:lastColumn="0" w:oddVBand="0" w:evenVBand="0" w:oddHBand="0" w:evenHBand="0" w:firstRowFirstColumn="0" w:firstRowLastColumn="0" w:lastRowFirstColumn="0" w:lastRowLastColumn="0"/>
            </w:pPr>
            <w:r>
              <w:t>Obrigatória</w:t>
            </w:r>
            <w:r w:rsidRPr="00A03AA0">
              <w:t xml:space="preserve"> (*)</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B5095E">
            <w:pPr>
              <w:spacing w:line="276" w:lineRule="auto"/>
            </w:pPr>
            <w:r>
              <w:t>Recomendação:</w:t>
            </w:r>
          </w:p>
        </w:tc>
        <w:tc>
          <w:tcPr>
            <w:tcW w:w="6991" w:type="dxa"/>
            <w:gridSpan w:val="3"/>
          </w:tcPr>
          <w:p w:rsidR="00A17532" w:rsidRPr="00A03AA0" w:rsidRDefault="00A17532" w:rsidP="00B5095E">
            <w:pPr>
              <w:spacing w:line="276" w:lineRule="auto"/>
              <w:cnfStyle w:val="000000100000" w:firstRow="0" w:lastRow="0" w:firstColumn="0" w:lastColumn="0" w:oddVBand="0" w:evenVBand="0" w:oddHBand="1" w:evenHBand="0" w:firstRowFirstColumn="0" w:firstRowLastColumn="0" w:lastRowFirstColumn="0" w:lastRowLastColumn="0"/>
            </w:pPr>
            <w:r>
              <w:t>Projeto de Graduação em Computação I</w:t>
            </w:r>
          </w:p>
        </w:tc>
      </w:tr>
      <w:tr w:rsidR="00A17532" w:rsidRPr="00A03AA0" w:rsidTr="00B5095E">
        <w:trPr>
          <w:trHeight w:val="1966"/>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B5095E">
            <w:pPr>
              <w:spacing w:line="276" w:lineRule="auto"/>
              <w:rPr>
                <w:rFonts w:cs="Times New Roman"/>
                <w:i/>
              </w:rPr>
            </w:pPr>
            <w:r w:rsidRPr="001B4F35">
              <w:rPr>
                <w:rFonts w:cs="Times New Roman"/>
              </w:rPr>
              <w:t>Ementa</w:t>
            </w:r>
            <w:r w:rsidRPr="00A03AA0">
              <w:rPr>
                <w:rFonts w:cs="Times New Roman"/>
                <w:i/>
              </w:rPr>
              <w:t>:</w:t>
            </w:r>
          </w:p>
          <w:p w:rsidR="00A17532" w:rsidRPr="001B4F35" w:rsidRDefault="00A17532" w:rsidP="00B5095E">
            <w:pPr>
              <w:spacing w:line="276" w:lineRule="auto"/>
              <w:rPr>
                <w:rFonts w:cs="Times New Roman"/>
              </w:rPr>
            </w:pPr>
            <w:r w:rsidRPr="001B4F35">
              <w:rPr>
                <w:rFonts w:cs="Times New Roman"/>
              </w:rPr>
              <w:t>Desenvolvimento de atividades de projeto individual para exercício dos conhecimentos e habilidades adquiridos no curso; desenvolvimento do potencial criativo individual, para propostas de soluções de problemas; estruturação e apresentação do projeto de acordo com metodologias científicas e desenvolvimento de habilidades de expressão escrita e oral.</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Height w:val="1560"/>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B5095E">
            <w:pPr>
              <w:spacing w:line="276" w:lineRule="auto"/>
            </w:pPr>
            <w:r>
              <w:t>Bibliografia Básica</w:t>
            </w:r>
            <w:r w:rsidRPr="00A03AA0">
              <w:t>:</w:t>
            </w:r>
          </w:p>
          <w:p w:rsidR="00A17532" w:rsidRPr="00A03AA0" w:rsidRDefault="00A17532" w:rsidP="00B5095E">
            <w:pPr>
              <w:pStyle w:val="PargrafodaLista"/>
              <w:numPr>
                <w:ilvl w:val="0"/>
                <w:numId w:val="115"/>
              </w:numPr>
              <w:spacing w:line="276" w:lineRule="auto"/>
            </w:pPr>
            <w:r w:rsidRPr="00A03AA0">
              <w:t>Aidil Jesus da Silveira Barros e Neide Aparecida de Souza Lehfeld; FUNDAMENTOS DE METODOLOGIA CIENTÍFICA, Um Guia para a Iniciação Científica; Pearson, 2ª Edição Ampliada.</w:t>
            </w:r>
          </w:p>
        </w:tc>
      </w:tr>
      <w:tr w:rsidR="00A17532" w:rsidRPr="00A03AA0" w:rsidTr="00B5095E">
        <w:trPr>
          <w:trHeight w:val="1082"/>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B5095E">
            <w:pPr>
              <w:spacing w:line="276" w:lineRule="auto"/>
              <w:ind w:firstLine="0"/>
            </w:pPr>
            <w:r>
              <w:t>Bibliografia Complementar</w:t>
            </w:r>
            <w:r w:rsidRPr="00A03AA0">
              <w:t>:</w:t>
            </w:r>
          </w:p>
          <w:p w:rsidR="00A17532" w:rsidRPr="00A03AA0" w:rsidRDefault="00A17532" w:rsidP="00B5095E">
            <w:pPr>
              <w:pStyle w:val="PargrafodaLista"/>
              <w:numPr>
                <w:ilvl w:val="0"/>
                <w:numId w:val="116"/>
              </w:numPr>
              <w:spacing w:line="276" w:lineRule="auto"/>
            </w:pPr>
            <w:r w:rsidRPr="00A03AA0">
              <w:t>Bibliografia variável, conforme o tema do trabalho selecionado pelo aluno.</w:t>
            </w:r>
          </w:p>
        </w:tc>
      </w:tr>
    </w:tbl>
    <w:p w:rsidR="00A17532" w:rsidRDefault="00A17532" w:rsidP="00A17532"/>
    <w:p w:rsidR="00A17532" w:rsidRDefault="00A17532" w:rsidP="00A17532"/>
    <w:p w:rsidR="00A17532" w:rsidRPr="00A03AA0" w:rsidRDefault="00A17532" w:rsidP="00A17532">
      <w:pPr>
        <w:rPr>
          <w:vanish/>
          <w:color w:val="00000A"/>
        </w:rPr>
      </w:pPr>
    </w:p>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AD6891"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AD6891" w:rsidRDefault="00A17532" w:rsidP="00A17532">
            <w:pPr>
              <w:spacing w:before="0" w:after="0"/>
              <w:jc w:val="center"/>
              <w:rPr>
                <w:b/>
              </w:rPr>
            </w:pPr>
            <w:r w:rsidRPr="00AD6891">
              <w:rPr>
                <w:b/>
              </w:rPr>
              <w:lastRenderedPageBreak/>
              <w:t>Projeto de Graduação em Computação III</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MCTA021-13</w:t>
            </w:r>
          </w:p>
        </w:tc>
        <w:tc>
          <w:tcPr>
            <w:tcW w:w="2330"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rsidRPr="00A03AA0">
              <w:t>(8-0-8)</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tc>
        <w:tc>
          <w:tcPr>
            <w:tcW w:w="2331"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t>Obrigatória</w:t>
            </w:r>
            <w:r w:rsidRPr="00A03AA0">
              <w:t xml:space="preserve"> (*)</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Recomendação:</w:t>
            </w:r>
          </w:p>
        </w:tc>
        <w:tc>
          <w:tcPr>
            <w:tcW w:w="6991" w:type="dxa"/>
            <w:gridSpan w:val="3"/>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t>Projeto de Graduação em Computação I e II</w:t>
            </w:r>
          </w:p>
        </w:tc>
      </w:tr>
      <w:tr w:rsidR="00A17532" w:rsidRPr="00A03AA0" w:rsidTr="00A17532">
        <w:trPr>
          <w:trHeight w:val="2196"/>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rFonts w:cs="Times New Roman"/>
                <w:i/>
              </w:rPr>
            </w:pPr>
            <w:r w:rsidRPr="001D3BD7">
              <w:rPr>
                <w:rFonts w:cs="Times New Roman"/>
              </w:rPr>
              <w:t>Ementa</w:t>
            </w:r>
            <w:r w:rsidRPr="00A03AA0">
              <w:rPr>
                <w:rFonts w:cs="Times New Roman"/>
                <w:i/>
              </w:rPr>
              <w:t>:</w:t>
            </w:r>
          </w:p>
          <w:p w:rsidR="00A17532" w:rsidRPr="001D3BD7" w:rsidRDefault="00A17532" w:rsidP="00A17532">
            <w:pPr>
              <w:rPr>
                <w:rFonts w:cs="Times New Roman"/>
              </w:rPr>
            </w:pPr>
            <w:r w:rsidRPr="001D3BD7">
              <w:rPr>
                <w:rFonts w:cs="Times New Roman"/>
              </w:rPr>
              <w:t>Desenvolvimento de atividades de projeto individual para exercício dos conhecimentos e habilidades adquiridos no curso; desenvolvimento do potencial criativo individual, para propostas de soluções de problemas; estruturação e apresentação do projeto de acordo com metodologias científicas e desenvolvimento de habilidades de expressão escrita e oral.</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Height w:val="1788"/>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Básica</w:t>
            </w:r>
            <w:r w:rsidRPr="00A03AA0">
              <w:t>:</w:t>
            </w:r>
          </w:p>
          <w:p w:rsidR="00A17532" w:rsidRPr="00A03AA0" w:rsidRDefault="00A17532" w:rsidP="00A17532">
            <w:pPr>
              <w:pStyle w:val="PargrafodaLista"/>
              <w:numPr>
                <w:ilvl w:val="0"/>
                <w:numId w:val="117"/>
              </w:numPr>
            </w:pPr>
            <w:r w:rsidRPr="00A03AA0">
              <w:t>Aidil Jesus da Silveira Barros e Neide Aparecida de Souza Lehfeld; FUNDAMENTOS DE METODOLOGIA CIENTÍFICA, Um Guia para a Iniciação Científica; Pearson, 2ª Edição Ampliada.</w:t>
            </w:r>
          </w:p>
        </w:tc>
      </w:tr>
      <w:tr w:rsidR="00A17532" w:rsidRPr="00A03AA0" w:rsidTr="00A17532">
        <w:trPr>
          <w:trHeight w:val="1632"/>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ind w:firstLine="0"/>
            </w:pPr>
            <w:r>
              <w:t>Bibliografia Complementar</w:t>
            </w:r>
            <w:r w:rsidRPr="00A03AA0">
              <w:t>:</w:t>
            </w:r>
          </w:p>
          <w:p w:rsidR="00A17532" w:rsidRPr="00A03AA0" w:rsidRDefault="00A17532" w:rsidP="00A17532">
            <w:pPr>
              <w:pStyle w:val="PargrafodaLista"/>
              <w:numPr>
                <w:ilvl w:val="0"/>
                <w:numId w:val="118"/>
              </w:numPr>
            </w:pPr>
            <w:r w:rsidRPr="00A03AA0">
              <w:t>Bibliografia variável, conforme o tema do trabalho selecionado pelo aluno.</w:t>
            </w:r>
          </w:p>
        </w:tc>
      </w:tr>
    </w:tbl>
    <w:p w:rsidR="00A17532" w:rsidRDefault="00A17532" w:rsidP="00A17532"/>
    <w:p w:rsidR="00A17532" w:rsidRDefault="00A17532" w:rsidP="00A17532"/>
    <w:p w:rsidR="00A17532" w:rsidRDefault="00A17532" w:rsidP="00A17532"/>
    <w:p w:rsidR="00A17532" w:rsidRDefault="00A17532" w:rsidP="00A17532"/>
    <w:p w:rsidR="00A17532" w:rsidRDefault="00A17532" w:rsidP="00A17532"/>
    <w:p w:rsidR="00A17532" w:rsidRDefault="00A17532" w:rsidP="00A17532"/>
    <w:p w:rsidR="00A17532" w:rsidRDefault="00A17532" w:rsidP="00A17532"/>
    <w:p w:rsidR="00A17532" w:rsidRDefault="00A17532" w:rsidP="00A17532"/>
    <w:p w:rsidR="00A17532" w:rsidRDefault="00A17532" w:rsidP="00A17532"/>
    <w:p w:rsidR="00A17532" w:rsidRDefault="00A17532" w:rsidP="00A17532">
      <w:pPr>
        <w:rPr>
          <w:color w:val="00000A"/>
        </w:rPr>
      </w:pPr>
    </w:p>
    <w:p w:rsidR="00A17532" w:rsidRPr="00A03AA0" w:rsidRDefault="00A17532" w:rsidP="00A17532">
      <w:pPr>
        <w:rPr>
          <w:vanish/>
          <w:color w:val="00000A"/>
        </w:rPr>
      </w:pPr>
    </w:p>
    <w:p w:rsidR="00A17532" w:rsidRPr="00A03AA0" w:rsidRDefault="00A17532" w:rsidP="00A17532"/>
    <w:p w:rsidR="00A17532" w:rsidRPr="00A03AA0" w:rsidRDefault="00A17532" w:rsidP="00A17532">
      <w:bookmarkStart w:id="66" w:name="OLE_LINK9"/>
      <w:bookmarkStart w:id="67" w:name="OLE_LINK10"/>
      <w:bookmarkStart w:id="68" w:name="OLE_LINK91"/>
      <w:bookmarkStart w:id="69" w:name="OLE_LINK101"/>
      <w:bookmarkEnd w:id="66"/>
      <w:bookmarkEnd w:id="67"/>
      <w:bookmarkEnd w:id="68"/>
      <w:bookmarkEnd w:id="69"/>
    </w:p>
    <w:p w:rsidR="00A17532" w:rsidRPr="00A03AA0" w:rsidRDefault="00A17532" w:rsidP="00A17532">
      <w:pPr>
        <w:rPr>
          <w:vanish/>
          <w:color w:val="00000A"/>
        </w:rPr>
      </w:pPr>
    </w:p>
    <w:tbl>
      <w:tblPr>
        <w:tblStyle w:val="ListaClara-nfase3"/>
        <w:tblW w:w="8616" w:type="dxa"/>
        <w:tblLayout w:type="fixed"/>
        <w:tblLook w:val="0000" w:firstRow="0" w:lastRow="0" w:firstColumn="0" w:lastColumn="0" w:noHBand="0" w:noVBand="0"/>
      </w:tblPr>
      <w:tblGrid>
        <w:gridCol w:w="2153"/>
        <w:gridCol w:w="1710"/>
        <w:gridCol w:w="1710"/>
        <w:gridCol w:w="3043"/>
      </w:tblGrid>
      <w:tr w:rsidR="00A17532" w:rsidRPr="006C57C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616" w:type="dxa"/>
            <w:gridSpan w:val="4"/>
          </w:tcPr>
          <w:p w:rsidR="00A17532" w:rsidRPr="006C57C0" w:rsidRDefault="00A17532" w:rsidP="00A17532">
            <w:pPr>
              <w:spacing w:before="0" w:after="0"/>
              <w:jc w:val="center"/>
              <w:rPr>
                <w:b/>
              </w:rPr>
            </w:pPr>
            <w:r w:rsidRPr="006C57C0">
              <w:rPr>
                <w:b/>
              </w:rPr>
              <w:lastRenderedPageBreak/>
              <w:t>Redes de Computadores</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153" w:type="dxa"/>
          </w:tcPr>
          <w:p w:rsidR="00A17532" w:rsidRPr="00A03AA0" w:rsidRDefault="00A17532" w:rsidP="00A17532">
            <w:r>
              <w:t>MCTA022-13</w:t>
            </w:r>
          </w:p>
        </w:tc>
        <w:tc>
          <w:tcPr>
            <w:tcW w:w="1710" w:type="dxa"/>
          </w:tcPr>
          <w:p w:rsidR="00A17532" w:rsidRPr="00A03AA0" w:rsidRDefault="00A17532" w:rsidP="00A17532">
            <w:pPr>
              <w:jc w:val="center"/>
              <w:cnfStyle w:val="000000000000" w:firstRow="0" w:lastRow="0" w:firstColumn="0" w:lastColumn="0" w:oddVBand="0" w:evenVBand="0" w:oddHBand="0" w:evenHBand="0" w:firstRowFirstColumn="0" w:firstRowLastColumn="0" w:lastRowFirstColumn="0" w:lastRowLastColumn="0"/>
            </w:pPr>
            <w:r w:rsidRPr="00A03AA0">
              <w:t>(3-1-4)</w:t>
            </w:r>
          </w:p>
        </w:tc>
        <w:tc>
          <w:tcPr>
            <w:cnfStyle w:val="000010000000" w:firstRow="0" w:lastRow="0" w:firstColumn="0" w:lastColumn="0" w:oddVBand="1" w:evenVBand="0" w:oddHBand="0" w:evenHBand="0" w:firstRowFirstColumn="0" w:firstRowLastColumn="0" w:lastRowFirstColumn="0" w:lastRowLastColumn="0"/>
            <w:tcW w:w="1710" w:type="dxa"/>
          </w:tcPr>
          <w:p w:rsidR="00A17532" w:rsidRPr="00A03AA0" w:rsidRDefault="00A17532" w:rsidP="00A17532">
            <w:r w:rsidRPr="00A03AA0">
              <w:t>9º. Período</w:t>
            </w:r>
          </w:p>
        </w:tc>
        <w:tc>
          <w:tcPr>
            <w:tcW w:w="3043"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t>Obrigatória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53" w:type="dxa"/>
          </w:tcPr>
          <w:p w:rsidR="00A17532" w:rsidRPr="00A03AA0" w:rsidRDefault="00A17532" w:rsidP="00A17532">
            <w:r>
              <w:t>Recomendação:</w:t>
            </w:r>
          </w:p>
        </w:tc>
        <w:tc>
          <w:tcPr>
            <w:tcW w:w="6463" w:type="dxa"/>
            <w:gridSpan w:val="3"/>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rsidRPr="000765B7">
              <w:t>Processamento da Informação</w:t>
            </w:r>
          </w:p>
        </w:tc>
      </w:tr>
      <w:tr w:rsidR="00A17532" w:rsidRPr="00A03AA0" w:rsidTr="00A17532">
        <w:tblPrEx>
          <w:tblLook w:val="04A0" w:firstRow="1" w:lastRow="0" w:firstColumn="1" w:lastColumn="0" w:noHBand="0" w:noVBand="1"/>
        </w:tblPrEx>
        <w:trPr>
          <w:trHeight w:val="2969"/>
        </w:trPr>
        <w:tc>
          <w:tcPr>
            <w:cnfStyle w:val="001000000000" w:firstRow="0" w:lastRow="0" w:firstColumn="1" w:lastColumn="0" w:oddVBand="0" w:evenVBand="0" w:oddHBand="0" w:evenHBand="0" w:firstRowFirstColumn="0" w:firstRowLastColumn="0" w:lastRowFirstColumn="0" w:lastRowLastColumn="0"/>
            <w:tcW w:w="8616" w:type="dxa"/>
            <w:gridSpan w:val="4"/>
          </w:tcPr>
          <w:p w:rsidR="00A17532" w:rsidRPr="002446A4" w:rsidRDefault="00A17532" w:rsidP="00A17532">
            <w:pPr>
              <w:rPr>
                <w:rFonts w:cs="Times New Roman"/>
                <w:b w:val="0"/>
                <w:i/>
              </w:rPr>
            </w:pPr>
            <w:r w:rsidRPr="002446A4">
              <w:rPr>
                <w:rFonts w:cs="Times New Roman"/>
                <w:b w:val="0"/>
                <w:i/>
              </w:rPr>
              <w:t>Ementa:</w:t>
            </w:r>
          </w:p>
          <w:p w:rsidR="00A17532" w:rsidRPr="002446A4" w:rsidRDefault="00A17532" w:rsidP="00A17532">
            <w:pPr>
              <w:rPr>
                <w:rFonts w:cs="Times New Roman"/>
                <w:b w:val="0"/>
                <w:i/>
                <w:lang w:val="en-US"/>
              </w:rPr>
            </w:pPr>
            <w:r w:rsidRPr="002446A4">
              <w:rPr>
                <w:b w:val="0"/>
              </w:rPr>
              <w:t>Conceitos básicos de Redes de Computadores: definições; terminologia; classificação; protocolos; topologias; comutação de circuitos e pacotes; uso de redes; serviços de redes; redes convergentes; redes sem fio. Arquiteturas de Redes e o modelo ISO/OSI. Internet e os protocolos TCP/IP; conceitos de comunicação de dados: meios e modos de transmissão, formas de sinalização, modulação e multiplexação. Interconexão de Redes e Roteamento. Controle de Congestionamento. Protocolos de Aplicação. Conceitos de segurança.</w:t>
            </w:r>
          </w:p>
        </w:tc>
      </w:tr>
      <w:tr w:rsidR="00A17532" w:rsidRPr="00540DAC" w:rsidTr="00A17532">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8616" w:type="dxa"/>
            <w:gridSpan w:val="4"/>
          </w:tcPr>
          <w:p w:rsidR="00A17532" w:rsidRPr="002446A4" w:rsidRDefault="00A17532" w:rsidP="00A17532">
            <w:pPr>
              <w:rPr>
                <w:b w:val="0"/>
              </w:rPr>
            </w:pPr>
            <w:r w:rsidRPr="002446A4">
              <w:rPr>
                <w:b w:val="0"/>
              </w:rPr>
              <w:t>BIBLIOGRAFIA BÁSICA:</w:t>
            </w:r>
          </w:p>
          <w:p w:rsidR="00A17532" w:rsidRPr="002446A4" w:rsidRDefault="00A17532" w:rsidP="00A17532">
            <w:pPr>
              <w:rPr>
                <w:b w:val="0"/>
              </w:rPr>
            </w:pPr>
            <w:r w:rsidRPr="002446A4">
              <w:rPr>
                <w:b w:val="0"/>
              </w:rPr>
              <w:t>1. Tanenbaum, A. S., “Redes de Computadores”, 4a edição, Editora Campus, 2003, ISBN 9788535211856.</w:t>
            </w:r>
          </w:p>
          <w:p w:rsidR="00A17532" w:rsidRPr="002446A4" w:rsidRDefault="00A17532" w:rsidP="00A17532">
            <w:pPr>
              <w:rPr>
                <w:b w:val="0"/>
              </w:rPr>
            </w:pPr>
            <w:r w:rsidRPr="002446A4">
              <w:rPr>
                <w:b w:val="0"/>
              </w:rPr>
              <w:t>2. KUROSE, JAMES F. E ROSS, KEITH W. - REDES DE COMPUTADORES E A INTERNET, 5º EDICAO, ISBN: 9788588639973.</w:t>
            </w:r>
          </w:p>
          <w:p w:rsidR="00A17532" w:rsidRPr="002446A4" w:rsidRDefault="00A17532" w:rsidP="00A17532">
            <w:pPr>
              <w:rPr>
                <w:b w:val="0"/>
              </w:rPr>
            </w:pPr>
            <w:r w:rsidRPr="002446A4">
              <w:rPr>
                <w:b w:val="0"/>
              </w:rPr>
              <w:t xml:space="preserve">3. COMER, Douglas. Redes de computadores e internet: abrange transmissão de dados, ligação interredes, Web e aplicações. </w:t>
            </w:r>
            <w:proofErr w:type="gramStart"/>
            <w:r w:rsidRPr="002446A4">
              <w:rPr>
                <w:b w:val="0"/>
              </w:rPr>
              <w:t>4</w:t>
            </w:r>
            <w:proofErr w:type="gramEnd"/>
            <w:r w:rsidRPr="002446A4">
              <w:rPr>
                <w:b w:val="0"/>
              </w:rPr>
              <w:t xml:space="preserve"> ed. Porto Alegre: Bookman, 2007, ISBN: 9788560031368.</w:t>
            </w:r>
          </w:p>
        </w:tc>
      </w:tr>
      <w:tr w:rsidR="00A17532" w:rsidRPr="00A03AA0" w:rsidTr="00A17532">
        <w:tblPrEx>
          <w:tblLook w:val="04A0" w:firstRow="1" w:lastRow="0" w:firstColumn="1" w:lastColumn="0" w:noHBand="0" w:noVBand="1"/>
        </w:tblPrEx>
        <w:trPr>
          <w:trHeight w:val="4260"/>
        </w:trPr>
        <w:tc>
          <w:tcPr>
            <w:cnfStyle w:val="001000000000" w:firstRow="0" w:lastRow="0" w:firstColumn="1" w:lastColumn="0" w:oddVBand="0" w:evenVBand="0" w:oddHBand="0" w:evenHBand="0" w:firstRowFirstColumn="0" w:firstRowLastColumn="0" w:lastRowFirstColumn="0" w:lastRowLastColumn="0"/>
            <w:tcW w:w="8616" w:type="dxa"/>
            <w:gridSpan w:val="4"/>
          </w:tcPr>
          <w:p w:rsidR="00A17532" w:rsidRPr="002446A4" w:rsidRDefault="00A17532" w:rsidP="00A17532">
            <w:pPr>
              <w:rPr>
                <w:b w:val="0"/>
                <w:lang w:val="en-US"/>
              </w:rPr>
            </w:pPr>
            <w:r w:rsidRPr="002446A4">
              <w:rPr>
                <w:b w:val="0"/>
                <w:lang w:val="en-US"/>
              </w:rPr>
              <w:br/>
              <w:t>Bibliografia Complementar:</w:t>
            </w:r>
          </w:p>
          <w:p w:rsidR="00A17532" w:rsidRPr="002446A4" w:rsidRDefault="00A17532" w:rsidP="00A17532">
            <w:pPr>
              <w:rPr>
                <w:b w:val="0"/>
                <w:lang w:val="en-US"/>
              </w:rPr>
            </w:pPr>
            <w:r w:rsidRPr="002446A4">
              <w:rPr>
                <w:b w:val="0"/>
                <w:lang w:val="en-US"/>
              </w:rPr>
              <w:t>1. Peterson, L. &amp; Davie, B., “Computer Networks: A Systems Approach”, 3rd edition, Morgan</w:t>
            </w:r>
          </w:p>
          <w:p w:rsidR="00A17532" w:rsidRPr="002446A4" w:rsidRDefault="00A17532" w:rsidP="00A17532">
            <w:pPr>
              <w:rPr>
                <w:b w:val="0"/>
              </w:rPr>
            </w:pPr>
            <w:r w:rsidRPr="002446A4">
              <w:rPr>
                <w:b w:val="0"/>
              </w:rPr>
              <w:t>Kaufmann, 2003, ISBN 155860832X.</w:t>
            </w:r>
          </w:p>
          <w:p w:rsidR="00A17532" w:rsidRPr="002446A4" w:rsidRDefault="00A17532" w:rsidP="00A17532">
            <w:pPr>
              <w:rPr>
                <w:b w:val="0"/>
              </w:rPr>
            </w:pPr>
            <w:r w:rsidRPr="002446A4">
              <w:rPr>
                <w:b w:val="0"/>
              </w:rPr>
              <w:t>2. W. Stallings, ''Redes e Sistemas de Comunicação de Dados'', Editora Campus, 2005.</w:t>
            </w:r>
          </w:p>
          <w:p w:rsidR="00A17532" w:rsidRPr="002446A4" w:rsidRDefault="00A17532" w:rsidP="00A17532">
            <w:pPr>
              <w:rPr>
                <w:b w:val="0"/>
                <w:lang w:val="en-US"/>
              </w:rPr>
            </w:pPr>
            <w:r w:rsidRPr="002446A4">
              <w:rPr>
                <w:b w:val="0"/>
                <w:lang w:val="en-US"/>
              </w:rPr>
              <w:t xml:space="preserve">3. PETERSON, Larry L.; DAVIE, Bruce S. Computer networks: a systems approach. </w:t>
            </w:r>
            <w:proofErr w:type="gramStart"/>
            <w:r w:rsidRPr="002446A4">
              <w:rPr>
                <w:b w:val="0"/>
                <w:lang w:val="en-US"/>
              </w:rPr>
              <w:t>3.ed</w:t>
            </w:r>
            <w:proofErr w:type="gramEnd"/>
            <w:r w:rsidRPr="002446A4">
              <w:rPr>
                <w:b w:val="0"/>
                <w:lang w:val="en-US"/>
              </w:rPr>
              <w:t>. New</w:t>
            </w:r>
            <w:r>
              <w:rPr>
                <w:b w:val="0"/>
                <w:lang w:val="en-US"/>
              </w:rPr>
              <w:t xml:space="preserve"> </w:t>
            </w:r>
            <w:r w:rsidRPr="002446A4">
              <w:rPr>
                <w:b w:val="0"/>
                <w:lang w:val="en-US"/>
              </w:rPr>
              <w:t>Delhi: Morgan Kaufmann, 2007.</w:t>
            </w:r>
          </w:p>
        </w:tc>
      </w:tr>
    </w:tbl>
    <w:p w:rsidR="00A17532" w:rsidRPr="00A03AA0" w:rsidRDefault="00A17532" w:rsidP="00A17532"/>
    <w:p w:rsidR="00A17532" w:rsidRPr="00A03AA0" w:rsidRDefault="00A17532" w:rsidP="00A17532"/>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6C57C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6C57C0" w:rsidRDefault="00A17532" w:rsidP="00A17532">
            <w:pPr>
              <w:spacing w:before="0" w:after="0"/>
              <w:jc w:val="center"/>
              <w:rPr>
                <w:b/>
              </w:rPr>
            </w:pPr>
            <w:r w:rsidRPr="006C57C0">
              <w:rPr>
                <w:b/>
              </w:rPr>
              <w:lastRenderedPageBreak/>
              <w:t>Segurança de Dados</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pPr>
              <w:spacing w:before="0" w:after="0"/>
            </w:pPr>
            <w:r>
              <w:t>MCTA023-13</w:t>
            </w:r>
          </w:p>
        </w:tc>
        <w:tc>
          <w:tcPr>
            <w:tcW w:w="2330" w:type="dxa"/>
          </w:tcPr>
          <w:p w:rsidR="00A17532" w:rsidRPr="00A03AA0" w:rsidRDefault="00A17532" w:rsidP="00A17532">
            <w:pPr>
              <w:spacing w:before="0" w:after="0"/>
              <w:cnfStyle w:val="000000000000" w:firstRow="0" w:lastRow="0" w:firstColumn="0" w:lastColumn="0" w:oddVBand="0" w:evenVBand="0" w:oddHBand="0" w:evenHBand="0" w:firstRowFirstColumn="0" w:firstRowLastColumn="0" w:lastRowFirstColumn="0" w:lastRowLastColumn="0"/>
            </w:pPr>
            <w:r w:rsidRPr="00A03AA0">
              <w:t>(3-1-4)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pPr>
              <w:spacing w:before="0" w:after="0"/>
            </w:pPr>
            <w:r w:rsidRPr="00A03AA0">
              <w:t>10º. Período</w:t>
            </w:r>
          </w:p>
        </w:tc>
        <w:tc>
          <w:tcPr>
            <w:tcW w:w="2331" w:type="dxa"/>
          </w:tcPr>
          <w:p w:rsidR="00A17532" w:rsidRPr="00A03AA0" w:rsidRDefault="00A17532" w:rsidP="00A17532">
            <w:pPr>
              <w:spacing w:before="0" w:after="0"/>
              <w:cnfStyle w:val="000000000000" w:firstRow="0" w:lastRow="0" w:firstColumn="0" w:lastColumn="0" w:oddVBand="0" w:evenVBand="0" w:oddHBand="0" w:evenHBand="0" w:firstRowFirstColumn="0" w:firstRowLastColumn="0" w:lastRowFirstColumn="0" w:lastRowLastColumn="0"/>
            </w:pPr>
            <w:r>
              <w:t>Obrigatória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Height w:val="673"/>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pPr>
              <w:spacing w:before="0" w:after="0"/>
            </w:pPr>
            <w:r>
              <w:t>Recomendação:</w:t>
            </w:r>
          </w:p>
        </w:tc>
        <w:tc>
          <w:tcPr>
            <w:tcW w:w="6991" w:type="dxa"/>
            <w:gridSpan w:val="3"/>
          </w:tcPr>
          <w:p w:rsidR="00A17532" w:rsidRDefault="00A17532" w:rsidP="00A17532">
            <w:pPr>
              <w:spacing w:before="0" w:after="0"/>
              <w:cnfStyle w:val="000000100000" w:firstRow="0" w:lastRow="0" w:firstColumn="0" w:lastColumn="0" w:oddVBand="0" w:evenVBand="0" w:oddHBand="1" w:evenHBand="0" w:firstRowFirstColumn="0" w:firstRowLastColumn="0" w:lastRowFirstColumn="0" w:lastRowLastColumn="0"/>
            </w:pPr>
            <w:r>
              <w:t>Redes de Computadores</w:t>
            </w:r>
          </w:p>
          <w:p w:rsidR="00A17532" w:rsidRPr="00A03AA0" w:rsidRDefault="00A17532" w:rsidP="00A17532">
            <w:pPr>
              <w:spacing w:before="0" w:after="0"/>
              <w:cnfStyle w:val="000000100000" w:firstRow="0" w:lastRow="0" w:firstColumn="0" w:lastColumn="0" w:oddVBand="0" w:evenVBand="0" w:oddHBand="1" w:evenHBand="0" w:firstRowFirstColumn="0" w:firstRowLastColumn="0" w:lastRowFirstColumn="0" w:lastRowLastColumn="0"/>
            </w:pPr>
            <w:r w:rsidRPr="000F749A">
              <w:t>Algoritmo e Estrutura de Dados I</w:t>
            </w:r>
          </w:p>
        </w:tc>
      </w:tr>
      <w:tr w:rsidR="00A17532" w:rsidRPr="00A03AA0" w:rsidTr="00A17532">
        <w:trPr>
          <w:trHeight w:val="1764"/>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spacing w:before="0" w:after="0"/>
              <w:rPr>
                <w:rFonts w:cs="Times New Roman"/>
              </w:rPr>
            </w:pPr>
            <w:r w:rsidRPr="00A03AA0">
              <w:rPr>
                <w:rFonts w:cs="Times New Roman"/>
              </w:rPr>
              <w:t>Ementa:</w:t>
            </w:r>
          </w:p>
          <w:p w:rsidR="00A17532" w:rsidRPr="00A03AA0" w:rsidRDefault="00A17532" w:rsidP="00A17532">
            <w:pPr>
              <w:spacing w:before="0" w:after="0"/>
              <w:rPr>
                <w:rFonts w:cs="Times New Roman"/>
              </w:rPr>
            </w:pPr>
            <w:r w:rsidRPr="00FA1A1B">
              <w:t>Introdução à segurança de computadores. Algoritmos e ferramentas de criptografia: algoritmos simétricos e de chave pública. Autenticação de usuários e controle de acesso. Negação de serviço (</w:t>
            </w:r>
            <w:proofErr w:type="gramStart"/>
            <w:r w:rsidRPr="00FA1A1B">
              <w:t>DoS</w:t>
            </w:r>
            <w:proofErr w:type="gramEnd"/>
            <w:r w:rsidRPr="00FA1A1B">
              <w:t xml:space="preserve">). Firewalls, sistemas de prevenção de intrusão e detecção de intrusão. Computação </w:t>
            </w:r>
            <w:proofErr w:type="gramStart"/>
            <w:r w:rsidRPr="00FA1A1B">
              <w:t>confiável.</w:t>
            </w:r>
            <w:proofErr w:type="gramEnd"/>
            <w:r w:rsidRPr="00FA1A1B">
              <w:t xml:space="preserve">Segurança em software: estouro de buffer e outros problemas. Problemas de gerência da segurança: </w:t>
            </w:r>
            <w:proofErr w:type="gramStart"/>
            <w:r w:rsidRPr="00FA1A1B">
              <w:t>infra-estrutura</w:t>
            </w:r>
            <w:proofErr w:type="gramEnd"/>
            <w:r w:rsidRPr="00FA1A1B">
              <w:t>,aspectos humanos, auditoria e avaliação de riscos. Segurança na Internet. Segurança em sistemas operacionais.</w:t>
            </w:r>
          </w:p>
        </w:tc>
      </w:tr>
      <w:tr w:rsidR="00A17532" w:rsidRPr="00BD2003" w:rsidTr="00A17532">
        <w:trPr>
          <w:cnfStyle w:val="000000100000" w:firstRow="0" w:lastRow="0" w:firstColumn="0" w:lastColumn="0" w:oddVBand="0" w:evenVBand="0" w:oddHBand="1" w:evenHBand="0" w:firstRowFirstColumn="0" w:firstRowLastColumn="0" w:lastRowFirstColumn="0" w:lastRowLastColumn="0"/>
          <w:trHeight w:val="1401"/>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Básica</w:t>
            </w:r>
            <w:r w:rsidRPr="00A03AA0">
              <w:t>:</w:t>
            </w:r>
          </w:p>
          <w:p w:rsidR="00A17532" w:rsidRPr="0060559E" w:rsidRDefault="00A17532" w:rsidP="00A17532">
            <w:pPr>
              <w:pStyle w:val="PargrafodaLista"/>
              <w:numPr>
                <w:ilvl w:val="0"/>
                <w:numId w:val="125"/>
              </w:numPr>
              <w:rPr>
                <w:lang w:val="en-US"/>
              </w:rPr>
            </w:pPr>
            <w:r w:rsidRPr="0060559E">
              <w:t xml:space="preserve">GOODRICH, Michael T.; TAMASSIA, Roberto. Introdução à segurança de computadores. </w:t>
            </w:r>
            <w:r w:rsidRPr="0060559E">
              <w:rPr>
                <w:lang w:val="en-US"/>
              </w:rPr>
              <w:t xml:space="preserve">Porto Alegre: Bookman, 2013. 550 p. ISBN 978-85-407-0192-2. </w:t>
            </w:r>
          </w:p>
          <w:p w:rsidR="00A17532" w:rsidRPr="0060559E" w:rsidRDefault="00A17532" w:rsidP="00A17532">
            <w:pPr>
              <w:pStyle w:val="PargrafodaLista"/>
              <w:numPr>
                <w:ilvl w:val="0"/>
                <w:numId w:val="125"/>
              </w:numPr>
              <w:rPr>
                <w:lang w:val="en-US"/>
              </w:rPr>
            </w:pPr>
            <w:r w:rsidRPr="0060559E">
              <w:t xml:space="preserve">FERREIRA, Fernando Nicolau Freitas. Segurança da informação. Rio de Janeiro: Editora Ciência Moderna, 2003. </w:t>
            </w:r>
            <w:r w:rsidRPr="0060559E">
              <w:rPr>
                <w:lang w:val="en-US"/>
              </w:rPr>
              <w:t>162 p. ISBN 8573932902.</w:t>
            </w:r>
          </w:p>
          <w:p w:rsidR="00A17532" w:rsidRPr="0077204E" w:rsidRDefault="00A17532" w:rsidP="00A17532">
            <w:pPr>
              <w:pStyle w:val="PargrafodaLista"/>
              <w:numPr>
                <w:ilvl w:val="0"/>
                <w:numId w:val="125"/>
              </w:numPr>
              <w:rPr>
                <w:lang w:val="en-US"/>
              </w:rPr>
            </w:pPr>
            <w:r w:rsidRPr="008249F8">
              <w:t xml:space="preserve">STALLINGS, William. Criptografia e segurança de redes: princípios e práticas. </w:t>
            </w:r>
            <w:r w:rsidRPr="008249F8">
              <w:rPr>
                <w:lang w:val="en-US"/>
              </w:rPr>
              <w:t>4. ed. Prentice Hall, 2008. ISBN 9788576051190.</w:t>
            </w:r>
          </w:p>
        </w:tc>
      </w:tr>
      <w:tr w:rsidR="00A17532" w:rsidRPr="00A03AA0" w:rsidTr="00A17532">
        <w:trPr>
          <w:trHeight w:val="2025"/>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lang w:val="en-US"/>
              </w:rPr>
            </w:pPr>
            <w:r>
              <w:rPr>
                <w:lang w:val="en-US"/>
              </w:rPr>
              <w:t>Bibliografia Complementar</w:t>
            </w:r>
          </w:p>
          <w:p w:rsidR="00A17532" w:rsidRPr="009A67B3" w:rsidRDefault="00A17532" w:rsidP="00A17532">
            <w:pPr>
              <w:pStyle w:val="PargrafodaLista"/>
              <w:numPr>
                <w:ilvl w:val="0"/>
                <w:numId w:val="126"/>
              </w:numPr>
              <w:rPr>
                <w:lang w:val="en-US"/>
              </w:rPr>
            </w:pPr>
            <w:r w:rsidRPr="000F749A">
              <w:t xml:space="preserve">TANENBAUM, Andrew S. </w:t>
            </w:r>
            <w:proofErr w:type="gramStart"/>
            <w:r w:rsidRPr="000F749A">
              <w:t>Sistema operacionais modernos</w:t>
            </w:r>
            <w:proofErr w:type="gramEnd"/>
            <w:r w:rsidRPr="000F749A">
              <w:t xml:space="preserve">. </w:t>
            </w:r>
            <w:r w:rsidRPr="000F749A">
              <w:rPr>
                <w:lang w:val="en-US"/>
              </w:rPr>
              <w:t>3 ed. São Paulo: Pearson Prentice Hall, 2009. 653 p. ISBN 978857605371.</w:t>
            </w:r>
          </w:p>
          <w:p w:rsidR="00A17532" w:rsidRPr="0060559E" w:rsidRDefault="00A17532" w:rsidP="00A17532">
            <w:pPr>
              <w:pStyle w:val="PargrafodaLista"/>
              <w:numPr>
                <w:ilvl w:val="0"/>
                <w:numId w:val="126"/>
              </w:numPr>
            </w:pPr>
            <w:r w:rsidRPr="0060559E">
              <w:t xml:space="preserve">COMER, Douglas. Redes de computadores e internet: abrange transmissão de dados, ligação inter-redes, Web e aplicações. </w:t>
            </w:r>
            <w:proofErr w:type="gramStart"/>
            <w:r w:rsidRPr="0060559E">
              <w:t>4</w:t>
            </w:r>
            <w:proofErr w:type="gramEnd"/>
            <w:r w:rsidRPr="0060559E">
              <w:t xml:space="preserve"> ed. Porto Alegre: Bookman, 2007. x, 632p p. Bibliografia: p. [617]-623</w:t>
            </w:r>
            <w:proofErr w:type="gramStart"/>
            <w:r w:rsidRPr="0060559E">
              <w:t>..</w:t>
            </w:r>
            <w:proofErr w:type="gramEnd"/>
            <w:r w:rsidRPr="0060559E">
              <w:t xml:space="preserve"> ISBN 9788560031368. </w:t>
            </w:r>
          </w:p>
          <w:p w:rsidR="00A17532" w:rsidRPr="0060559E" w:rsidRDefault="00A17532" w:rsidP="00A17532">
            <w:pPr>
              <w:pStyle w:val="PargrafodaLista"/>
              <w:numPr>
                <w:ilvl w:val="0"/>
                <w:numId w:val="126"/>
              </w:numPr>
              <w:rPr>
                <w:lang w:val="en-US"/>
              </w:rPr>
            </w:pPr>
            <w:r w:rsidRPr="0060559E">
              <w:rPr>
                <w:lang w:val="en-US"/>
              </w:rPr>
              <w:t xml:space="preserve">KONHEIM, Alan G. Computer security and cryptography. Hoboken, N.J: Wiley-Interscience, c2007. </w:t>
            </w:r>
            <w:proofErr w:type="gramStart"/>
            <w:r w:rsidRPr="0060559E">
              <w:rPr>
                <w:lang w:val="en-US"/>
              </w:rPr>
              <w:t>xvii</w:t>
            </w:r>
            <w:proofErr w:type="gramEnd"/>
            <w:r w:rsidRPr="0060559E">
              <w:rPr>
                <w:lang w:val="en-US"/>
              </w:rPr>
              <w:t xml:space="preserve">, 521 p. Includes bibliographical references and index.. ISBN 9780471947837. </w:t>
            </w:r>
          </w:p>
          <w:p w:rsidR="00A17532" w:rsidRPr="0060559E" w:rsidRDefault="00A17532" w:rsidP="00A17532">
            <w:pPr>
              <w:pStyle w:val="PargrafodaLista"/>
              <w:numPr>
                <w:ilvl w:val="0"/>
                <w:numId w:val="126"/>
              </w:numPr>
              <w:rPr>
                <w:lang w:val="en-US"/>
              </w:rPr>
            </w:pPr>
            <w:r w:rsidRPr="0060559E">
              <w:t xml:space="preserve">KUROSE, James F.; ROSS, Keith W. Redes de computadores e a internet: uma abordagem top-down. </w:t>
            </w:r>
            <w:proofErr w:type="gramStart"/>
            <w:r w:rsidRPr="0060559E">
              <w:rPr>
                <w:lang w:val="en-US"/>
              </w:rPr>
              <w:t>5.ed</w:t>
            </w:r>
            <w:proofErr w:type="gramEnd"/>
            <w:r w:rsidRPr="0060559E">
              <w:rPr>
                <w:lang w:val="en-US"/>
              </w:rPr>
              <w:t xml:space="preserve">. São Paulo: Pearson, 2010. 640 p. ISBN 9788588639973. </w:t>
            </w:r>
          </w:p>
          <w:p w:rsidR="00A17532" w:rsidRPr="0060559E" w:rsidRDefault="00A17532" w:rsidP="00A17532">
            <w:pPr>
              <w:pStyle w:val="PargrafodaLista"/>
              <w:numPr>
                <w:ilvl w:val="0"/>
                <w:numId w:val="126"/>
              </w:numPr>
              <w:rPr>
                <w:lang w:val="en-US"/>
              </w:rPr>
            </w:pPr>
            <w:r w:rsidRPr="0060559E">
              <w:rPr>
                <w:lang w:val="en-US"/>
              </w:rPr>
              <w:t>SCHNEIER, Bruce. Applied cryptography: protocols, algorithms</w:t>
            </w:r>
            <w:proofErr w:type="gramStart"/>
            <w:r w:rsidRPr="0060559E">
              <w:rPr>
                <w:lang w:val="en-US"/>
              </w:rPr>
              <w:t>,and</w:t>
            </w:r>
            <w:proofErr w:type="gramEnd"/>
            <w:r w:rsidRPr="0060559E">
              <w:rPr>
                <w:lang w:val="en-US"/>
              </w:rPr>
              <w:t xml:space="preserve"> source code in C. 2 ed. New York: Wiley, c1996. </w:t>
            </w:r>
            <w:proofErr w:type="gramStart"/>
            <w:r w:rsidRPr="0060559E">
              <w:rPr>
                <w:lang w:val="en-US"/>
              </w:rPr>
              <w:t>xxiii</w:t>
            </w:r>
            <w:proofErr w:type="gramEnd"/>
            <w:r w:rsidRPr="0060559E">
              <w:rPr>
                <w:lang w:val="en-US"/>
              </w:rPr>
              <w:t xml:space="preserve">, 758 p. Includes bibliographical references (p. 675-741). ISBN 9780471117094. </w:t>
            </w:r>
          </w:p>
          <w:p w:rsidR="00A17532" w:rsidRPr="0060559E" w:rsidRDefault="00A17532" w:rsidP="00A17532">
            <w:pPr>
              <w:pStyle w:val="PargrafodaLista"/>
              <w:numPr>
                <w:ilvl w:val="0"/>
                <w:numId w:val="126"/>
              </w:numPr>
              <w:rPr>
                <w:lang w:val="en-US"/>
              </w:rPr>
            </w:pPr>
            <w:r w:rsidRPr="0060559E">
              <w:t xml:space="preserve">STALLINGS, William. Criptografia e segurança de redes. </w:t>
            </w:r>
            <w:r w:rsidRPr="0060559E">
              <w:rPr>
                <w:lang w:val="en-US"/>
              </w:rPr>
              <w:t>4 ed. São Paulo: Pearson Prentice Hall, 2008. 492 p. ISBN 9788576051190.</w:t>
            </w:r>
          </w:p>
          <w:p w:rsidR="00A17532" w:rsidRPr="0060559E" w:rsidRDefault="00A17532" w:rsidP="00A17532">
            <w:pPr>
              <w:pStyle w:val="PargrafodaLista"/>
              <w:numPr>
                <w:ilvl w:val="0"/>
                <w:numId w:val="126"/>
              </w:numPr>
              <w:rPr>
                <w:lang w:val="en-US"/>
              </w:rPr>
            </w:pPr>
            <w:r w:rsidRPr="0060559E">
              <w:rPr>
                <w:lang w:val="en-US"/>
              </w:rPr>
              <w:t xml:space="preserve">STAMP, Mark. Information security: principles and practice. Hoboken, N.J: Wiley-Interscience, 2 </w:t>
            </w:r>
            <w:proofErr w:type="gramStart"/>
            <w:r w:rsidRPr="0060559E">
              <w:rPr>
                <w:lang w:val="en-US"/>
              </w:rPr>
              <w:t>ed</w:t>
            </w:r>
            <w:proofErr w:type="gramEnd"/>
            <w:r w:rsidRPr="0060559E">
              <w:rPr>
                <w:lang w:val="en-US"/>
              </w:rPr>
              <w:t xml:space="preserve">, 2011. 606 p. ISBN 978-0470626399. </w:t>
            </w:r>
          </w:p>
          <w:p w:rsidR="00A17532" w:rsidRPr="00A03AA0" w:rsidRDefault="00A17532" w:rsidP="00A17532">
            <w:pPr>
              <w:pStyle w:val="PargrafodaLista"/>
              <w:numPr>
                <w:ilvl w:val="0"/>
                <w:numId w:val="126"/>
              </w:numPr>
            </w:pPr>
            <w:proofErr w:type="gramStart"/>
            <w:r w:rsidRPr="0060559E">
              <w:t>CERT.</w:t>
            </w:r>
            <w:proofErr w:type="gramEnd"/>
            <w:r w:rsidRPr="0060559E">
              <w:t xml:space="preserve">br - Centro de Estudos, Resposta e Tratamento de Incidentes de Segurança no Brasil. Cartilha de Segurança para Internet, 2 ed. Comitê Gestor da Internet no Brasil, 2012. </w:t>
            </w:r>
            <w:r w:rsidRPr="0077204E">
              <w:t>140 p. ISBN 978-85-60062-54-6. Disponível em http://cartilha.cert.br/livro/.</w:t>
            </w:r>
          </w:p>
        </w:tc>
      </w:tr>
      <w:tr w:rsidR="00A17532" w:rsidRPr="006C57C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6C57C0" w:rsidRDefault="00A17532" w:rsidP="00A17532">
            <w:pPr>
              <w:spacing w:before="0" w:after="0"/>
              <w:jc w:val="center"/>
              <w:rPr>
                <w:b/>
              </w:rPr>
            </w:pPr>
            <w:r w:rsidRPr="006C57C0">
              <w:rPr>
                <w:b/>
              </w:rPr>
              <w:lastRenderedPageBreak/>
              <w:t>Sistemas Digitais</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MCTA024-13</w:t>
            </w:r>
          </w:p>
        </w:tc>
        <w:tc>
          <w:tcPr>
            <w:tcW w:w="2330"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rsidRPr="00A03AA0">
              <w:t>(2-2-4)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rsidRPr="00A03AA0">
              <w:t>6º. Período</w:t>
            </w:r>
          </w:p>
        </w:tc>
        <w:tc>
          <w:tcPr>
            <w:tcW w:w="2331"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t>Obrigatória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Recomendação:</w:t>
            </w:r>
          </w:p>
        </w:tc>
        <w:tc>
          <w:tcPr>
            <w:tcW w:w="6991" w:type="dxa"/>
            <w:gridSpan w:val="3"/>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rsidRPr="00A03AA0">
              <w:t xml:space="preserve"> </w:t>
            </w:r>
            <w:r>
              <w:t>Circuitos Digitais</w:t>
            </w:r>
          </w:p>
        </w:tc>
      </w:tr>
      <w:tr w:rsidR="00A17532" w:rsidRPr="00A03AA0" w:rsidTr="00A17532">
        <w:trPr>
          <w:trHeight w:val="1944"/>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F13F40" w:rsidRDefault="00A17532" w:rsidP="00A17532">
            <w:pPr>
              <w:rPr>
                <w:rFonts w:cs="Times New Roman"/>
              </w:rPr>
            </w:pPr>
            <w:r w:rsidRPr="00F13F40">
              <w:rPr>
                <w:rFonts w:cs="Times New Roman"/>
              </w:rPr>
              <w:t>Ementa:</w:t>
            </w:r>
          </w:p>
          <w:p w:rsidR="00A17532" w:rsidRPr="00A03AA0" w:rsidRDefault="00A17532" w:rsidP="00A17532">
            <w:pPr>
              <w:rPr>
                <w:rFonts w:cs="Times New Roman"/>
                <w:i/>
              </w:rPr>
            </w:pPr>
            <w:r w:rsidRPr="00A03AA0">
              <w:t xml:space="preserve">Sistemas digitais. Introdução à Linguagem VHDL. Descrição, Modelagem e Simulação de Circuitos Digitais. Projeto Estruturado e </w:t>
            </w:r>
            <w:proofErr w:type="gramStart"/>
            <w:r w:rsidRPr="00A03AA0">
              <w:t>Implementação</w:t>
            </w:r>
            <w:proofErr w:type="gramEnd"/>
            <w:r w:rsidRPr="00A03AA0">
              <w:t xml:space="preserve"> de Circuitos Digitais. Exemplos comerciais e estudo de casos para os tópicos abordados</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Height w:val="2364"/>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Básica</w:t>
            </w:r>
            <w:r w:rsidRPr="00A03AA0">
              <w:t>:</w:t>
            </w:r>
          </w:p>
          <w:p w:rsidR="00A17532" w:rsidRPr="00A03AA0" w:rsidRDefault="00A17532" w:rsidP="00A17532">
            <w:pPr>
              <w:pStyle w:val="PargrafodaLista"/>
              <w:numPr>
                <w:ilvl w:val="0"/>
                <w:numId w:val="133"/>
              </w:numPr>
            </w:pPr>
            <w:r w:rsidRPr="0077204E">
              <w:rPr>
                <w:lang w:val="en-US"/>
              </w:rPr>
              <w:t xml:space="preserve">Mano, M. M.; Kime, C. R. – Logic and Computer Design Fundamentals. </w:t>
            </w:r>
            <w:r w:rsidRPr="00A03AA0">
              <w:t xml:space="preserve">Pearson Prentice-Hall, fourth edition, </w:t>
            </w:r>
            <w:proofErr w:type="gramStart"/>
            <w:r w:rsidRPr="00A03AA0">
              <w:t>2008</w:t>
            </w:r>
            <w:proofErr w:type="gramEnd"/>
          </w:p>
          <w:p w:rsidR="00A17532" w:rsidRPr="00A03AA0" w:rsidRDefault="00A17532" w:rsidP="00A17532">
            <w:pPr>
              <w:pStyle w:val="PargrafodaLista"/>
              <w:numPr>
                <w:ilvl w:val="0"/>
                <w:numId w:val="133"/>
              </w:numPr>
            </w:pPr>
            <w:r w:rsidRPr="00A03AA0">
              <w:t xml:space="preserve">Tocci, J. Ronald; Widmer, Neal S. – Sistemas Digitais: Princípios e Aplicações. Pearson Prentice-Hall, 10ª edição, </w:t>
            </w:r>
            <w:proofErr w:type="gramStart"/>
            <w:r w:rsidRPr="00A03AA0">
              <w:t>2007</w:t>
            </w:r>
            <w:proofErr w:type="gramEnd"/>
          </w:p>
          <w:p w:rsidR="00A17532" w:rsidRPr="00A03AA0" w:rsidRDefault="00A17532" w:rsidP="00A17532">
            <w:pPr>
              <w:pStyle w:val="PargrafodaLista"/>
              <w:numPr>
                <w:ilvl w:val="0"/>
                <w:numId w:val="133"/>
              </w:numPr>
            </w:pPr>
            <w:r w:rsidRPr="00A03AA0">
              <w:t xml:space="preserve">VAHID, F. – Sistemas Digitais: projeto, </w:t>
            </w:r>
            <w:proofErr w:type="gramStart"/>
            <w:r w:rsidRPr="00A03AA0">
              <w:t>otimização</w:t>
            </w:r>
            <w:proofErr w:type="gramEnd"/>
            <w:r w:rsidRPr="00A03AA0">
              <w:t xml:space="preserve"> e HDLs. Artmed Bookman, 2008</w:t>
            </w:r>
          </w:p>
        </w:tc>
      </w:tr>
      <w:tr w:rsidR="00A17532" w:rsidRPr="00A91EB5" w:rsidTr="00A17532">
        <w:trPr>
          <w:trHeight w:val="3609"/>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Complementar</w:t>
            </w:r>
            <w:r w:rsidRPr="00A03AA0">
              <w:t>:</w:t>
            </w:r>
          </w:p>
          <w:p w:rsidR="00A17532" w:rsidRDefault="00A17532" w:rsidP="00A17532">
            <w:pPr>
              <w:pStyle w:val="PargrafodaLista"/>
              <w:numPr>
                <w:ilvl w:val="0"/>
                <w:numId w:val="210"/>
              </w:numPr>
            </w:pPr>
            <w:r>
              <w:t>Idoeta I</w:t>
            </w:r>
            <w:proofErr w:type="gramStart"/>
            <w:r>
              <w:t>.,</w:t>
            </w:r>
            <w:proofErr w:type="gramEnd"/>
            <w:r>
              <w:t xml:space="preserve"> Capuano F. – Elementos de Eletrônica Digital. Editora Érica Ltda, 2006.</w:t>
            </w:r>
          </w:p>
          <w:p w:rsidR="00A17532" w:rsidRPr="00F50A3D" w:rsidRDefault="00A17532" w:rsidP="00A17532">
            <w:pPr>
              <w:pStyle w:val="PargrafodaLista"/>
              <w:numPr>
                <w:ilvl w:val="0"/>
                <w:numId w:val="210"/>
              </w:numPr>
              <w:rPr>
                <w:lang w:val="en-US"/>
              </w:rPr>
            </w:pPr>
            <w:r>
              <w:t xml:space="preserve">Ercegovac, M.; Lang, T. e Moreno, J. – Introdução aos Sistemas Digitais. </w:t>
            </w:r>
            <w:r w:rsidRPr="00F50A3D">
              <w:rPr>
                <w:lang w:val="en-US"/>
              </w:rPr>
              <w:t>Artmed Bookman</w:t>
            </w:r>
            <w:proofErr w:type="gramStart"/>
            <w:r w:rsidRPr="00F50A3D">
              <w:rPr>
                <w:lang w:val="en-US"/>
              </w:rPr>
              <w:t>,2005</w:t>
            </w:r>
            <w:proofErr w:type="gramEnd"/>
            <w:r w:rsidRPr="00F50A3D">
              <w:rPr>
                <w:lang w:val="en-US"/>
              </w:rPr>
              <w:t>.</w:t>
            </w:r>
          </w:p>
          <w:p w:rsidR="00A17532" w:rsidRPr="00F50A3D" w:rsidRDefault="00A17532" w:rsidP="00A17532">
            <w:pPr>
              <w:pStyle w:val="PargrafodaLista"/>
              <w:numPr>
                <w:ilvl w:val="0"/>
                <w:numId w:val="210"/>
              </w:numPr>
              <w:rPr>
                <w:lang w:val="en-US"/>
              </w:rPr>
            </w:pPr>
            <w:r w:rsidRPr="00F50A3D">
              <w:t xml:space="preserve">Bignell, J.W., Donovan, R.L. – Eletrônica Digital. </w:t>
            </w:r>
            <w:r w:rsidRPr="00F50A3D">
              <w:rPr>
                <w:lang w:val="en-US"/>
              </w:rPr>
              <w:t>Cengage Learning, 2009.</w:t>
            </w:r>
          </w:p>
          <w:p w:rsidR="00A17532" w:rsidRPr="00F50A3D" w:rsidRDefault="00A17532" w:rsidP="00A17532">
            <w:pPr>
              <w:pStyle w:val="PargrafodaLista"/>
              <w:numPr>
                <w:ilvl w:val="0"/>
                <w:numId w:val="210"/>
              </w:numPr>
              <w:rPr>
                <w:lang w:val="en-US"/>
              </w:rPr>
            </w:pPr>
            <w:r w:rsidRPr="00F50A3D">
              <w:rPr>
                <w:lang w:val="en-US"/>
              </w:rPr>
              <w:t>Katz, R. H. – Contemporary Logic Design. Addison Wesley Publishing Company, 1993.</w:t>
            </w:r>
          </w:p>
          <w:p w:rsidR="00A17532" w:rsidRPr="00F50A3D" w:rsidRDefault="00A17532" w:rsidP="00A17532">
            <w:pPr>
              <w:pStyle w:val="PargrafodaLista"/>
              <w:numPr>
                <w:ilvl w:val="0"/>
                <w:numId w:val="210"/>
              </w:numPr>
              <w:tabs>
                <w:tab w:val="clear" w:pos="357"/>
              </w:tabs>
              <w:rPr>
                <w:lang w:val="en-US"/>
              </w:rPr>
            </w:pPr>
            <w:r w:rsidRPr="00F50A3D">
              <w:rPr>
                <w:lang w:val="en-US"/>
              </w:rPr>
              <w:t>Ashenden, P. J. – The Designer´s Guide to VHDL. Morgan Kaufmann Publisher, 2ª ed., 2002.</w:t>
            </w:r>
          </w:p>
        </w:tc>
      </w:tr>
    </w:tbl>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Pr="006C57C0" w:rsidRDefault="00A17532" w:rsidP="00A17532">
      <w:pPr>
        <w:rPr>
          <w:vanish/>
          <w:color w:val="00000A"/>
          <w:lang w:val="en-US"/>
        </w:rPr>
      </w:pPr>
    </w:p>
    <w:p w:rsidR="00A17532" w:rsidRPr="006C57C0" w:rsidRDefault="00A17532" w:rsidP="00A17532">
      <w:pPr>
        <w:rPr>
          <w:lang w:val="en-US"/>
        </w:rPr>
      </w:pPr>
    </w:p>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6C57C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6C57C0" w:rsidRDefault="00A17532" w:rsidP="00A17532">
            <w:pPr>
              <w:spacing w:before="0" w:after="0"/>
              <w:jc w:val="center"/>
              <w:rPr>
                <w:b/>
              </w:rPr>
            </w:pPr>
            <w:r w:rsidRPr="006C57C0">
              <w:rPr>
                <w:b/>
              </w:rPr>
              <w:lastRenderedPageBreak/>
              <w:t>Sistemas Distribuídos</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MCTA025-13</w:t>
            </w:r>
          </w:p>
        </w:tc>
        <w:tc>
          <w:tcPr>
            <w:tcW w:w="2330" w:type="dxa"/>
          </w:tcPr>
          <w:p w:rsidR="00A17532" w:rsidRPr="00A03AA0" w:rsidRDefault="00A17532" w:rsidP="00A17532">
            <w:pPr>
              <w:jc w:val="center"/>
              <w:cnfStyle w:val="000000000000" w:firstRow="0" w:lastRow="0" w:firstColumn="0" w:lastColumn="0" w:oddVBand="0" w:evenVBand="0" w:oddHBand="0" w:evenHBand="0" w:firstRowFirstColumn="0" w:firstRowLastColumn="0" w:lastRowFirstColumn="0" w:lastRowLastColumn="0"/>
            </w:pPr>
            <w:r w:rsidRPr="00A03AA0">
              <w:t>(3-1-4)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rsidRPr="00A03AA0">
              <w:t>11º. Período</w:t>
            </w:r>
          </w:p>
        </w:tc>
        <w:tc>
          <w:tcPr>
            <w:tcW w:w="2331"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t>Obrigatória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Recomendação:</w:t>
            </w:r>
          </w:p>
        </w:tc>
        <w:tc>
          <w:tcPr>
            <w:tcW w:w="6991" w:type="dxa"/>
            <w:gridSpan w:val="3"/>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t>Redes de Computadores</w:t>
            </w:r>
          </w:p>
        </w:tc>
      </w:tr>
      <w:tr w:rsidR="00A17532" w:rsidRPr="00A03AA0" w:rsidTr="00A17532">
        <w:trPr>
          <w:trHeight w:val="2282"/>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F13F40" w:rsidRDefault="00A17532" w:rsidP="00A17532">
            <w:pPr>
              <w:ind w:firstLine="0"/>
              <w:rPr>
                <w:rFonts w:cs="Times New Roman"/>
              </w:rPr>
            </w:pPr>
            <w:r w:rsidRPr="00F13F40">
              <w:rPr>
                <w:rFonts w:cs="Times New Roman"/>
              </w:rPr>
              <w:t>Ementa:</w:t>
            </w:r>
          </w:p>
          <w:p w:rsidR="00A17532" w:rsidRPr="00A03AA0" w:rsidRDefault="00A17532" w:rsidP="00A17532">
            <w:pPr>
              <w:rPr>
                <w:rFonts w:cs="Times New Roman"/>
                <w:i/>
              </w:rPr>
            </w:pPr>
            <w:r w:rsidRPr="00A03AA0">
              <w:t>Introdução e caracterização de sistemas distribuídos. Evolução histórica. Modelos arquiteturais, objetivos, aplicações e tendências modernas. Comunicação e sincronização em Sistemas distribuídos. Servidores remotos. Servidor de arquivos, diretórios, impressora, nomes, correio eletrônico, etc. Sistema de Arquivos: organização, segurança, confiabilidade e desempenho. Estudos de Casos.</w:t>
            </w:r>
          </w:p>
        </w:tc>
      </w:tr>
      <w:tr w:rsidR="00A17532" w:rsidRPr="009120D1" w:rsidTr="00A17532">
        <w:trPr>
          <w:cnfStyle w:val="000000100000" w:firstRow="0" w:lastRow="0" w:firstColumn="0" w:lastColumn="0" w:oddVBand="0" w:evenVBand="0" w:oddHBand="1" w:evenHBand="0" w:firstRowFirstColumn="0" w:firstRowLastColumn="0" w:lastRowFirstColumn="0" w:lastRowLastColumn="0"/>
          <w:trHeight w:val="2302"/>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Default="00A17532" w:rsidP="00A17532">
            <w:pPr>
              <w:ind w:firstLine="0"/>
              <w:rPr>
                <w:lang w:val="en-US"/>
              </w:rPr>
            </w:pPr>
            <w:r>
              <w:rPr>
                <w:lang w:val="en-US"/>
              </w:rPr>
              <w:t>Bibliografia Básica</w:t>
            </w:r>
            <w:r w:rsidRPr="00A03AA0">
              <w:rPr>
                <w:lang w:val="en-US"/>
              </w:rPr>
              <w:t>:</w:t>
            </w:r>
          </w:p>
          <w:p w:rsidR="00A17532" w:rsidRPr="009120D1" w:rsidRDefault="00A17532" w:rsidP="00A17532">
            <w:pPr>
              <w:pStyle w:val="PargrafodaLista"/>
              <w:numPr>
                <w:ilvl w:val="0"/>
                <w:numId w:val="131"/>
              </w:numPr>
              <w:rPr>
                <w:lang w:val="en-US"/>
              </w:rPr>
            </w:pPr>
            <w:r w:rsidRPr="009120D1">
              <w:t xml:space="preserve">TANEMBAUM, A. S., Sistemas Distribuídos - Princípios e Paradigmas. </w:t>
            </w:r>
            <w:r w:rsidRPr="009120D1">
              <w:rPr>
                <w:lang w:val="en-US"/>
              </w:rPr>
              <w:t>Prentice-Hall, 2007.</w:t>
            </w:r>
          </w:p>
          <w:p w:rsidR="00A17532" w:rsidRPr="009120D1" w:rsidRDefault="00A17532" w:rsidP="00A17532">
            <w:pPr>
              <w:pStyle w:val="PargrafodaLista"/>
              <w:numPr>
                <w:ilvl w:val="0"/>
                <w:numId w:val="131"/>
              </w:numPr>
              <w:rPr>
                <w:lang w:val="en-US"/>
              </w:rPr>
            </w:pPr>
            <w:r w:rsidRPr="009120D1">
              <w:rPr>
                <w:lang w:val="en-US"/>
              </w:rPr>
              <w:t>COULOURIS, George F; DOLLIMORE, Jean; KINDBERG, Tim. Distributed systems: concepts and design. 4th ed. Harlow, England: Addison-Wesley, 2005.</w:t>
            </w:r>
          </w:p>
          <w:p w:rsidR="00A17532" w:rsidRPr="009120D1" w:rsidRDefault="00A17532" w:rsidP="00A17532">
            <w:pPr>
              <w:pStyle w:val="PargrafodaLista"/>
              <w:numPr>
                <w:ilvl w:val="0"/>
                <w:numId w:val="131"/>
              </w:numPr>
            </w:pPr>
            <w:r w:rsidRPr="009120D1">
              <w:t>DEITEL, H. Java – Como programar. Prentice-Hall, 2006</w:t>
            </w:r>
          </w:p>
        </w:tc>
      </w:tr>
      <w:tr w:rsidR="00A17532" w:rsidRPr="00A03AA0" w:rsidTr="00A17532">
        <w:trPr>
          <w:trHeight w:val="3525"/>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ind w:firstLine="0"/>
            </w:pPr>
            <w:r>
              <w:t>Bibliografia Complementar</w:t>
            </w:r>
            <w:r w:rsidRPr="00A03AA0">
              <w:t>:</w:t>
            </w:r>
          </w:p>
          <w:p w:rsidR="00A17532" w:rsidRDefault="00A17532" w:rsidP="00A17532">
            <w:pPr>
              <w:pStyle w:val="PargrafodaLista"/>
              <w:numPr>
                <w:ilvl w:val="0"/>
                <w:numId w:val="132"/>
              </w:numPr>
            </w:pPr>
            <w:r>
              <w:t xml:space="preserve">TANENBAUM, Andrew S. </w:t>
            </w:r>
            <w:proofErr w:type="gramStart"/>
            <w:r>
              <w:t>Sistema operacionais modernos</w:t>
            </w:r>
            <w:proofErr w:type="gramEnd"/>
            <w:r>
              <w:t xml:space="preserve">. </w:t>
            </w:r>
            <w:proofErr w:type="gramStart"/>
            <w:r>
              <w:t>3</w:t>
            </w:r>
            <w:proofErr w:type="gramEnd"/>
            <w:r>
              <w:t xml:space="preserve"> ed. São Paulo: Pearson Prentice</w:t>
            </w:r>
          </w:p>
          <w:p w:rsidR="00A17532" w:rsidRDefault="00A17532" w:rsidP="00A17532">
            <w:pPr>
              <w:pStyle w:val="PargrafodaLista"/>
              <w:numPr>
                <w:ilvl w:val="0"/>
                <w:numId w:val="132"/>
              </w:numPr>
            </w:pPr>
            <w:r w:rsidRPr="009120D1">
              <w:rPr>
                <w:lang w:val="en-US"/>
              </w:rPr>
              <w:t xml:space="preserve">Hall, 2009. 2. BEN-ARI, Mordechai. Principles of concurrent and distributed programming. </w:t>
            </w:r>
            <w:r>
              <w:t xml:space="preserve">2ª. </w:t>
            </w:r>
            <w:proofErr w:type="gramStart"/>
            <w:r>
              <w:t>ed.</w:t>
            </w:r>
            <w:proofErr w:type="gramEnd"/>
            <w:r>
              <w:t xml:space="preserve"> Harlow, UK:</w:t>
            </w:r>
          </w:p>
          <w:p w:rsidR="00A17532" w:rsidRPr="009120D1" w:rsidRDefault="00A17532" w:rsidP="00A17532">
            <w:pPr>
              <w:pStyle w:val="PargrafodaLista"/>
              <w:numPr>
                <w:ilvl w:val="0"/>
                <w:numId w:val="132"/>
              </w:numPr>
              <w:rPr>
                <w:lang w:val="en-US"/>
              </w:rPr>
            </w:pPr>
            <w:r w:rsidRPr="009120D1">
              <w:rPr>
                <w:lang w:val="en-US"/>
              </w:rPr>
              <w:t>Addison-Wesley, c2006. 361 p. ISBN 9780321312839.</w:t>
            </w:r>
          </w:p>
          <w:p w:rsidR="00A17532" w:rsidRPr="009120D1" w:rsidRDefault="00A17532" w:rsidP="00A17532">
            <w:pPr>
              <w:pStyle w:val="PargrafodaLista"/>
              <w:numPr>
                <w:ilvl w:val="0"/>
                <w:numId w:val="132"/>
              </w:numPr>
              <w:rPr>
                <w:lang w:val="en-US"/>
              </w:rPr>
            </w:pPr>
            <w:r w:rsidRPr="009120D1">
              <w:rPr>
                <w:lang w:val="en-US"/>
              </w:rPr>
              <w:t xml:space="preserve">GRAMA, Ananth. Introduction to parallel computing. 2ª. </w:t>
            </w:r>
            <w:proofErr w:type="gramStart"/>
            <w:r w:rsidRPr="009120D1">
              <w:rPr>
                <w:lang w:val="en-US"/>
              </w:rPr>
              <w:t>ed</w:t>
            </w:r>
            <w:proofErr w:type="gramEnd"/>
            <w:r w:rsidRPr="009120D1">
              <w:rPr>
                <w:lang w:val="en-US"/>
              </w:rPr>
              <w:t>. Harlow, UK: Addison-Wesley, 2003., 636 p. ISBN 9780201648652.</w:t>
            </w:r>
          </w:p>
          <w:p w:rsidR="00A17532" w:rsidRPr="009120D1" w:rsidRDefault="00A17532" w:rsidP="00A17532">
            <w:pPr>
              <w:pStyle w:val="PargrafodaLista"/>
              <w:numPr>
                <w:ilvl w:val="0"/>
                <w:numId w:val="132"/>
              </w:numPr>
              <w:rPr>
                <w:lang w:val="en-US"/>
              </w:rPr>
            </w:pPr>
            <w:r w:rsidRPr="009120D1">
              <w:rPr>
                <w:lang w:val="en-US"/>
              </w:rPr>
              <w:t>PACHECO, Peter S. Parallel programming with MPI. San Francisco, California: Morgan</w:t>
            </w:r>
          </w:p>
          <w:p w:rsidR="00A17532" w:rsidRPr="009120D1" w:rsidRDefault="00A17532" w:rsidP="00A17532">
            <w:pPr>
              <w:pStyle w:val="PargrafodaLista"/>
              <w:ind w:left="1077" w:firstLine="0"/>
              <w:rPr>
                <w:lang w:val="en-US"/>
              </w:rPr>
            </w:pPr>
            <w:r w:rsidRPr="009120D1">
              <w:rPr>
                <w:lang w:val="en-US"/>
              </w:rPr>
              <w:t>Kaufmann Publishers, c1997. 418 p. ISBN 9781558603394.</w:t>
            </w:r>
          </w:p>
          <w:p w:rsidR="00A17532" w:rsidRPr="005B4399" w:rsidRDefault="00A17532" w:rsidP="00A17532">
            <w:pPr>
              <w:pStyle w:val="PargrafodaLista"/>
              <w:numPr>
                <w:ilvl w:val="0"/>
                <w:numId w:val="132"/>
              </w:numPr>
              <w:rPr>
                <w:lang w:val="en-US"/>
              </w:rPr>
            </w:pPr>
            <w:r w:rsidRPr="009120D1">
              <w:rPr>
                <w:lang w:val="en-US"/>
              </w:rPr>
              <w:t xml:space="preserve">GHOSH, Sukumar. Distributed systems: an algorithmic approach. </w:t>
            </w:r>
            <w:r w:rsidRPr="005B4399">
              <w:rPr>
                <w:lang w:val="en-US"/>
              </w:rPr>
              <w:t xml:space="preserve">Boca Raton: CRC Press, 2007. </w:t>
            </w:r>
            <w:r w:rsidRPr="009120D1">
              <w:rPr>
                <w:lang w:val="en-US"/>
              </w:rPr>
              <w:t xml:space="preserve">402 p. (Computer and information science series; n. 30). </w:t>
            </w:r>
            <w:r w:rsidRPr="005B4399">
              <w:rPr>
                <w:lang w:val="en-US"/>
              </w:rPr>
              <w:t>ISBN 9781584885641.</w:t>
            </w:r>
          </w:p>
        </w:tc>
      </w:tr>
    </w:tbl>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Pr="005B4399" w:rsidRDefault="00A17532" w:rsidP="00A17532">
      <w:pPr>
        <w:rPr>
          <w:lang w:val="en-US"/>
        </w:rPr>
      </w:pPr>
    </w:p>
    <w:p w:rsidR="00A17532" w:rsidRPr="00B07C8F" w:rsidRDefault="00A17532" w:rsidP="00A17532">
      <w:pPr>
        <w:rPr>
          <w:lang w:val="en-US"/>
        </w:rPr>
      </w:pPr>
    </w:p>
    <w:p w:rsidR="00A17532" w:rsidRPr="006801E9" w:rsidRDefault="00A17532" w:rsidP="00A17532">
      <w:pPr>
        <w:rPr>
          <w:lang w:val="en-US"/>
        </w:rPr>
      </w:pPr>
    </w:p>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6C57C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6C57C0" w:rsidRDefault="00A17532" w:rsidP="00A17532">
            <w:pPr>
              <w:spacing w:before="0" w:after="0"/>
              <w:jc w:val="center"/>
              <w:rPr>
                <w:b/>
              </w:rPr>
            </w:pPr>
            <w:r w:rsidRPr="006C57C0">
              <w:rPr>
                <w:b/>
              </w:rPr>
              <w:t>Sistemas Operacionais</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br w:type="page"/>
              <w:t>MCTA026-13</w:t>
            </w:r>
          </w:p>
        </w:tc>
        <w:tc>
          <w:tcPr>
            <w:tcW w:w="2330"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rsidRPr="00A03AA0">
              <w:t>(3-</w:t>
            </w:r>
            <w:r>
              <w:t>1</w:t>
            </w:r>
            <w:r w:rsidRPr="00A03AA0">
              <w:t>-4)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rsidRPr="00A03AA0">
              <w:t>8º. Período</w:t>
            </w:r>
          </w:p>
        </w:tc>
        <w:tc>
          <w:tcPr>
            <w:tcW w:w="2331"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t>Obrigatória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Recomendação:</w:t>
            </w:r>
          </w:p>
        </w:tc>
        <w:tc>
          <w:tcPr>
            <w:tcW w:w="6991" w:type="dxa"/>
            <w:gridSpan w:val="3"/>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t>Arquitetura de Computadores</w:t>
            </w:r>
          </w:p>
        </w:tc>
      </w:tr>
      <w:tr w:rsidR="00A17532" w:rsidRPr="00A03AA0" w:rsidTr="00A17532">
        <w:trPr>
          <w:trHeight w:val="1874"/>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rFonts w:cs="Times New Roman"/>
                <w:i/>
              </w:rPr>
            </w:pPr>
            <w:r w:rsidRPr="00F54A6F">
              <w:rPr>
                <w:rFonts w:cs="Times New Roman"/>
              </w:rPr>
              <w:t>Ementa</w:t>
            </w:r>
            <w:r w:rsidRPr="00A03AA0">
              <w:rPr>
                <w:rFonts w:cs="Times New Roman"/>
                <w:i/>
              </w:rPr>
              <w:t>:</w:t>
            </w:r>
          </w:p>
          <w:p w:rsidR="00A17532" w:rsidRPr="00A03AA0" w:rsidRDefault="00A17532" w:rsidP="00A17532">
            <w:pPr>
              <w:rPr>
                <w:rFonts w:cs="Times New Roman"/>
                <w:i/>
              </w:rPr>
            </w:pPr>
            <w:r w:rsidRPr="00A03AA0">
              <w:t>Conceituação; Evolução Histórica; Estruturação de Sistemas Operacionais; A Função do Gerenciamento; Gerenciamento de Processos, Memória, Serviços, Dispositivos, Dados: Desempenho e Arquivos; Características de um Sistema Operacional; Tópicos de Sistemas Operacionais.</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Height w:val="408"/>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Básica</w:t>
            </w:r>
            <w:r w:rsidRPr="00A03AA0">
              <w:t>:</w:t>
            </w:r>
          </w:p>
          <w:p w:rsidR="00A17532" w:rsidRPr="00A03AA0" w:rsidRDefault="00A17532" w:rsidP="00A17532">
            <w:pPr>
              <w:pStyle w:val="PargrafodaLista"/>
              <w:numPr>
                <w:ilvl w:val="0"/>
                <w:numId w:val="138"/>
              </w:numPr>
            </w:pPr>
            <w:r w:rsidRPr="00A03AA0">
              <w:t xml:space="preserve">Silberschatz, A., Galvin, P. B. Gagne, G. Sistemas Operacionais com Java. </w:t>
            </w:r>
            <w:proofErr w:type="gramStart"/>
            <w:r w:rsidRPr="00A03AA0">
              <w:t>7º ,</w:t>
            </w:r>
            <w:proofErr w:type="gramEnd"/>
            <w:r w:rsidRPr="00A03AA0">
              <w:t xml:space="preserve"> edição. Editora, Campus, 2008</w:t>
            </w:r>
          </w:p>
          <w:p w:rsidR="00A17532" w:rsidRPr="00A03AA0" w:rsidRDefault="00A17532" w:rsidP="00A17532">
            <w:pPr>
              <w:pStyle w:val="PargrafodaLista"/>
              <w:numPr>
                <w:ilvl w:val="0"/>
                <w:numId w:val="138"/>
              </w:numPr>
            </w:pPr>
            <w:r w:rsidRPr="00A03AA0">
              <w:t xml:space="preserve">Tanenbaum, A. Sistemas Operacionais Modernos. </w:t>
            </w:r>
            <w:proofErr w:type="gramStart"/>
            <w:r w:rsidRPr="00A03AA0">
              <w:t>2</w:t>
            </w:r>
            <w:proofErr w:type="gramEnd"/>
            <w:r w:rsidRPr="00A03AA0">
              <w:t xml:space="preserve"> Ed. São Paulo: Prentice Hall, 2003.</w:t>
            </w:r>
          </w:p>
          <w:p w:rsidR="00A17532" w:rsidRPr="00F54A6F" w:rsidRDefault="00A17532" w:rsidP="00A17532">
            <w:pPr>
              <w:pStyle w:val="PargrafodaLista"/>
              <w:numPr>
                <w:ilvl w:val="0"/>
                <w:numId w:val="138"/>
              </w:numPr>
              <w:rPr>
                <w:lang w:val="en-US"/>
              </w:rPr>
            </w:pPr>
            <w:r w:rsidRPr="00F54A6F">
              <w:rPr>
                <w:lang w:val="en-US"/>
              </w:rPr>
              <w:t>Tanenbaum, A. S. Operating Systems: Design And Implementation P. Hall 1987</w:t>
            </w:r>
          </w:p>
          <w:p w:rsidR="00A17532" w:rsidRDefault="00A17532" w:rsidP="00A17532">
            <w:pPr>
              <w:pStyle w:val="PargrafodaLista"/>
              <w:numPr>
                <w:ilvl w:val="0"/>
                <w:numId w:val="138"/>
              </w:numPr>
            </w:pPr>
            <w:r w:rsidRPr="00A03AA0">
              <w:t>Deitel, H. M., Deitel, P. J</w:t>
            </w:r>
            <w:proofErr w:type="gramStart"/>
            <w:r w:rsidRPr="00A03AA0">
              <w:t>.,</w:t>
            </w:r>
            <w:proofErr w:type="gramEnd"/>
            <w:r w:rsidRPr="00A03AA0">
              <w:t xml:space="preserve"> Choffnes, D. R. Sistemas Operacionais. </w:t>
            </w:r>
            <w:proofErr w:type="gramStart"/>
            <w:r w:rsidRPr="00A03AA0">
              <w:t>3</w:t>
            </w:r>
            <w:proofErr w:type="gramEnd"/>
            <w:r w:rsidRPr="00A03AA0">
              <w:t xml:space="preserve"> Ed. São Paulo: Person </w:t>
            </w:r>
            <w:r>
              <w:t xml:space="preserve"> </w:t>
            </w:r>
          </w:p>
          <w:p w:rsidR="00A17532" w:rsidRPr="00A03AA0" w:rsidRDefault="00A17532" w:rsidP="00A17532">
            <w:r w:rsidRPr="00A03AA0">
              <w:t>Prentice Hall, 2005.</w:t>
            </w:r>
          </w:p>
        </w:tc>
      </w:tr>
      <w:tr w:rsidR="00A17532" w:rsidRPr="00A03AA0" w:rsidTr="00A17532">
        <w:trPr>
          <w:trHeight w:val="3126"/>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ind w:firstLine="0"/>
            </w:pPr>
            <w:r>
              <w:t>Bibliografia Complementar</w:t>
            </w:r>
            <w:r w:rsidRPr="00A03AA0">
              <w:t>:</w:t>
            </w:r>
          </w:p>
          <w:p w:rsidR="00A17532" w:rsidRPr="00A03AA0" w:rsidRDefault="00A17532" w:rsidP="00A17532">
            <w:pPr>
              <w:pStyle w:val="PargrafodaLista"/>
              <w:numPr>
                <w:ilvl w:val="0"/>
                <w:numId w:val="139"/>
              </w:numPr>
            </w:pPr>
            <w:r w:rsidRPr="00A03AA0">
              <w:t>Flynn, I. M.; Mchoes, A. M. Introdução Aos Sistemas Operacionais. São Paulo: Thomson, 2002.</w:t>
            </w:r>
          </w:p>
          <w:p w:rsidR="00A17532" w:rsidRPr="00A03AA0" w:rsidRDefault="00A17532" w:rsidP="00A17532">
            <w:pPr>
              <w:pStyle w:val="PargrafodaLista"/>
              <w:numPr>
                <w:ilvl w:val="0"/>
                <w:numId w:val="139"/>
              </w:numPr>
            </w:pPr>
            <w:r w:rsidRPr="00A03AA0">
              <w:t>Shay, William A. Sistemas Operacionais. São Paulo: Makron Books Do Brasil, 1996.758p.</w:t>
            </w:r>
          </w:p>
          <w:p w:rsidR="00A17532" w:rsidRPr="00A03AA0" w:rsidRDefault="00A17532" w:rsidP="00A17532">
            <w:pPr>
              <w:pStyle w:val="PargrafodaLista"/>
              <w:numPr>
                <w:ilvl w:val="0"/>
                <w:numId w:val="139"/>
              </w:numPr>
            </w:pPr>
            <w:r w:rsidRPr="00A03AA0">
              <w:t xml:space="preserve">Machado, F. B.; Maia, L. P., Arquitetura De Sistemas Operacionais, </w:t>
            </w:r>
            <w:proofErr w:type="gramStart"/>
            <w:r w:rsidRPr="00A03AA0">
              <w:t>3</w:t>
            </w:r>
            <w:proofErr w:type="gramEnd"/>
            <w:r w:rsidRPr="00A03AA0">
              <w:t xml:space="preserve"> Ed. Rio De Janeiro: Ltc, 2003.</w:t>
            </w:r>
          </w:p>
          <w:p w:rsidR="00A17532" w:rsidRPr="00A03AA0" w:rsidRDefault="00A17532" w:rsidP="00A17532">
            <w:pPr>
              <w:pStyle w:val="PargrafodaLista"/>
              <w:numPr>
                <w:ilvl w:val="0"/>
                <w:numId w:val="139"/>
              </w:numPr>
            </w:pPr>
            <w:r w:rsidRPr="00A03AA0">
              <w:t>Oliveira, R. S., Carissimi, A. S., Toscani, S. S. Toscani, Sistemas Operacionais. Porto Alegre: Inst. De Informática Da Urgs: Sagra Luzzato, 2004.</w:t>
            </w:r>
          </w:p>
        </w:tc>
      </w:tr>
    </w:tbl>
    <w:p w:rsidR="00A17532" w:rsidRDefault="00A17532" w:rsidP="00A17532"/>
    <w:p w:rsidR="00A17532" w:rsidRDefault="00A17532" w:rsidP="00A17532"/>
    <w:p w:rsidR="00A17532" w:rsidRDefault="00A17532" w:rsidP="00A17532"/>
    <w:p w:rsidR="00A17532" w:rsidRDefault="00A17532" w:rsidP="00A17532"/>
    <w:p w:rsidR="00A17532" w:rsidRDefault="00A17532" w:rsidP="00A17532"/>
    <w:p w:rsidR="00A17532" w:rsidRDefault="00A17532" w:rsidP="00A17532"/>
    <w:p w:rsidR="00A17532" w:rsidRPr="00A03AA0" w:rsidRDefault="00A17532" w:rsidP="00A17532"/>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6C57C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6C57C0" w:rsidRDefault="00A17532" w:rsidP="00A17532">
            <w:pPr>
              <w:spacing w:before="0" w:after="0"/>
              <w:jc w:val="center"/>
              <w:rPr>
                <w:b/>
              </w:rPr>
            </w:pPr>
            <w:r w:rsidRPr="006C57C0">
              <w:rPr>
                <w:b/>
              </w:rPr>
              <w:lastRenderedPageBreak/>
              <w:t xml:space="preserve">Teoria dos Grafos </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MCTA027-15</w:t>
            </w:r>
          </w:p>
        </w:tc>
        <w:tc>
          <w:tcPr>
            <w:tcW w:w="2330" w:type="dxa"/>
          </w:tcPr>
          <w:p w:rsidR="00A17532" w:rsidRPr="00A03AA0" w:rsidRDefault="00A17532" w:rsidP="00A17532">
            <w:pPr>
              <w:jc w:val="center"/>
              <w:cnfStyle w:val="000000000000" w:firstRow="0" w:lastRow="0" w:firstColumn="0" w:lastColumn="0" w:oddVBand="0" w:evenVBand="0" w:oddHBand="0" w:evenHBand="0" w:firstRowFirstColumn="0" w:firstRowLastColumn="0" w:lastRowFirstColumn="0" w:lastRowLastColumn="0"/>
            </w:pPr>
            <w:r w:rsidRPr="00A03AA0">
              <w:t>(3-1-4)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rsidRPr="00A03AA0">
              <w:t>8º. Período</w:t>
            </w:r>
          </w:p>
        </w:tc>
        <w:tc>
          <w:tcPr>
            <w:tcW w:w="2331" w:type="dxa"/>
          </w:tcPr>
          <w:p w:rsidR="00A17532" w:rsidRPr="00A03AA0" w:rsidRDefault="00A17532" w:rsidP="00A17532">
            <w:pPr>
              <w:jc w:val="center"/>
              <w:cnfStyle w:val="000000000000" w:firstRow="0" w:lastRow="0" w:firstColumn="0" w:lastColumn="0" w:oddVBand="0" w:evenVBand="0" w:oddHBand="0" w:evenHBand="0" w:firstRowFirstColumn="0" w:firstRowLastColumn="0" w:lastRowFirstColumn="0" w:lastRowLastColumn="0"/>
            </w:pPr>
            <w:r>
              <w:t>Obrigatória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Recomendação:</w:t>
            </w:r>
          </w:p>
        </w:tc>
        <w:tc>
          <w:tcPr>
            <w:tcW w:w="6991" w:type="dxa"/>
            <w:gridSpan w:val="3"/>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t>Matemática Discreta</w:t>
            </w:r>
          </w:p>
          <w:p w:rsidR="00A17532" w:rsidRDefault="00A17532" w:rsidP="00A17532">
            <w:pPr>
              <w:cnfStyle w:val="000000100000" w:firstRow="0" w:lastRow="0" w:firstColumn="0" w:lastColumn="0" w:oddVBand="0" w:evenVBand="0" w:oddHBand="1" w:evenHBand="0" w:firstRowFirstColumn="0" w:firstRowLastColumn="0" w:lastRowFirstColumn="0" w:lastRowLastColumn="0"/>
            </w:pPr>
            <w:r>
              <w:t>Processamento da Informação</w:t>
            </w:r>
          </w:p>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rsidRPr="00D94C33">
              <w:t>Algoritmos e Estruturas de Dados I</w:t>
            </w:r>
          </w:p>
        </w:tc>
      </w:tr>
      <w:tr w:rsidR="00A17532" w:rsidRPr="00A03AA0" w:rsidTr="00A17532">
        <w:trPr>
          <w:trHeight w:val="3384"/>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rFonts w:cs="Times New Roman"/>
                <w:i/>
              </w:rPr>
            </w:pPr>
            <w:r w:rsidRPr="00F37359">
              <w:rPr>
                <w:rFonts w:cs="Times New Roman"/>
              </w:rPr>
              <w:t>Ementa</w:t>
            </w:r>
            <w:r w:rsidRPr="00A03AA0">
              <w:rPr>
                <w:rFonts w:cs="Times New Roman"/>
                <w:i/>
              </w:rPr>
              <w:t>:</w:t>
            </w:r>
          </w:p>
          <w:p w:rsidR="00A17532" w:rsidRPr="00FD51A6" w:rsidRDefault="00A17532" w:rsidP="00A17532">
            <w:r>
              <w:t>Conceitos básicos de grafos dirigidos e não dirigidos. Passeios, caminhos, circuitos. Grafos bipartidos e multi-partidos. Subgrafos. Isomorfismo. Conexidade. Florestas e árvores. Exemplos de problemas de interesse: coloração de vértices; clique máximo; caixeiro viajante; problemas de fluxo. Estruturas de dados para a representação de grafos. Percursos em grafos: em largura, em profundidade. Ordenação topológica. Árvores geradoras mínimas. Algoritmo de Kruskal. Caminhos mínimos em grafos: algoritmo de Dijkstra, algoritmo de Floyd-Warshall. Emparelhamentos: Teorema de Hall.</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Height w:val="2122"/>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Básica</w:t>
            </w:r>
            <w:r w:rsidRPr="00A03AA0">
              <w:t>:</w:t>
            </w:r>
          </w:p>
          <w:p w:rsidR="00A17532" w:rsidRPr="00206506" w:rsidRDefault="00A17532" w:rsidP="00A17532">
            <w:pPr>
              <w:pStyle w:val="PargrafodaLista"/>
              <w:numPr>
                <w:ilvl w:val="0"/>
                <w:numId w:val="140"/>
              </w:numPr>
            </w:pPr>
            <w:r w:rsidRPr="00206506">
              <w:t>CORMEN, T.H., LEISERSON, C.E., RIVEST, R.L. and STEIN, C., Algoritmos - Teoria e Prática.</w:t>
            </w:r>
          </w:p>
          <w:p w:rsidR="00A17532" w:rsidRPr="00206506" w:rsidRDefault="00A17532" w:rsidP="00A17532">
            <w:pPr>
              <w:pStyle w:val="PargrafodaLista"/>
              <w:ind w:left="1077" w:firstLine="0"/>
              <w:rPr>
                <w:lang w:val="en-US"/>
              </w:rPr>
            </w:pPr>
            <w:r w:rsidRPr="00206506">
              <w:rPr>
                <w:lang w:val="en-US"/>
              </w:rPr>
              <w:t>Campus, 2002. (ISBN: 8535209263, ISBN-13: 978-85-352-0926-6)</w:t>
            </w:r>
          </w:p>
          <w:p w:rsidR="00A17532" w:rsidRPr="00206506" w:rsidRDefault="00A17532" w:rsidP="00A17532">
            <w:pPr>
              <w:pStyle w:val="PargrafodaLista"/>
              <w:numPr>
                <w:ilvl w:val="0"/>
                <w:numId w:val="140"/>
              </w:numPr>
              <w:rPr>
                <w:lang w:val="en-US"/>
              </w:rPr>
            </w:pPr>
            <w:r w:rsidRPr="00206506">
              <w:rPr>
                <w:lang w:val="en-US"/>
              </w:rPr>
              <w:t>SEDGEWICK, R. Algorithms in C, Part 5: Graph Algorithms, Addison-Wesley Professional, 3</w:t>
            </w:r>
            <w:r w:rsidRPr="00206506">
              <w:rPr>
                <w:vertAlign w:val="superscript"/>
                <w:lang w:val="en-US"/>
              </w:rPr>
              <w:t>rd</w:t>
            </w:r>
            <w:r>
              <w:rPr>
                <w:lang w:val="en-US"/>
              </w:rPr>
              <w:t xml:space="preserve"> </w:t>
            </w:r>
            <w:r w:rsidRPr="00206506">
              <w:rPr>
                <w:lang w:val="en-US"/>
              </w:rPr>
              <w:t>Edition, 2001. (ISBN: 0201316633, ISBN-13: 978-0201316636)</w:t>
            </w:r>
          </w:p>
          <w:p w:rsidR="00A17532" w:rsidRPr="00206506" w:rsidRDefault="00A17532" w:rsidP="00A17532">
            <w:pPr>
              <w:pStyle w:val="PargrafodaLista"/>
              <w:numPr>
                <w:ilvl w:val="0"/>
                <w:numId w:val="140"/>
              </w:numPr>
              <w:rPr>
                <w:lang w:val="en-US"/>
              </w:rPr>
            </w:pPr>
            <w:r w:rsidRPr="00206506">
              <w:rPr>
                <w:lang w:val="en-US"/>
              </w:rPr>
              <w:t>CHARTRAND, G., LESNIAK, L., ZHANG, P. Graphs &amp; Digraphs, Chapman and Hall/CRC, 5th</w:t>
            </w:r>
          </w:p>
          <w:p w:rsidR="00A17532" w:rsidRPr="00F37359" w:rsidRDefault="00A17532" w:rsidP="00A17532">
            <w:pPr>
              <w:pStyle w:val="PargrafodaLista"/>
              <w:tabs>
                <w:tab w:val="clear" w:pos="357"/>
              </w:tabs>
              <w:ind w:left="1077" w:firstLine="0"/>
              <w:rPr>
                <w:lang w:val="en-US"/>
              </w:rPr>
            </w:pPr>
            <w:r w:rsidRPr="00206506">
              <w:rPr>
                <w:lang w:val="en-US"/>
              </w:rPr>
              <w:t>Edition, 2010. (ISBN: 1439826277, ISBN-13: 978-1439826270)</w:t>
            </w:r>
            <w:r w:rsidRPr="00F37359">
              <w:rPr>
                <w:lang w:val="en-US"/>
              </w:rPr>
              <w:br/>
            </w:r>
          </w:p>
        </w:tc>
      </w:tr>
      <w:tr w:rsidR="00A17532" w:rsidRPr="00A91EB5" w:rsidTr="00A17532">
        <w:trPr>
          <w:trHeight w:val="1977"/>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lang w:val="en-US"/>
              </w:rPr>
            </w:pPr>
            <w:r>
              <w:rPr>
                <w:lang w:val="en-US"/>
              </w:rPr>
              <w:t>Bibliografia Complementar</w:t>
            </w:r>
          </w:p>
          <w:p w:rsidR="00A17532" w:rsidRPr="00206506" w:rsidRDefault="00A17532" w:rsidP="00A17532">
            <w:pPr>
              <w:pStyle w:val="PargrafodaLista"/>
              <w:numPr>
                <w:ilvl w:val="0"/>
                <w:numId w:val="141"/>
              </w:numPr>
              <w:rPr>
                <w:lang w:val="en-US"/>
              </w:rPr>
            </w:pPr>
            <w:r w:rsidRPr="00206506">
              <w:rPr>
                <w:lang w:val="en-US"/>
              </w:rPr>
              <w:t>BOLLOBÁS, B. Modern Graph Theory, Springer, Corrected Edition, 1998. (ISBN: 0387984887,</w:t>
            </w:r>
            <w:r>
              <w:rPr>
                <w:lang w:val="en-US"/>
              </w:rPr>
              <w:t xml:space="preserve"> </w:t>
            </w:r>
            <w:r w:rsidRPr="00206506">
              <w:rPr>
                <w:lang w:val="en-US"/>
              </w:rPr>
              <w:t>ISBN-13: 978-0387984889)</w:t>
            </w:r>
          </w:p>
          <w:p w:rsidR="00A17532" w:rsidRPr="00206506" w:rsidRDefault="00A17532" w:rsidP="00A17532">
            <w:pPr>
              <w:pStyle w:val="PargrafodaLista"/>
              <w:numPr>
                <w:ilvl w:val="0"/>
                <w:numId w:val="141"/>
              </w:numPr>
              <w:rPr>
                <w:lang w:val="en-US"/>
              </w:rPr>
            </w:pPr>
            <w:r w:rsidRPr="00206506">
              <w:t xml:space="preserve">BOAVENTURA NETTO, Paulo Oswaldo. Grafos: Teoria, Modelos, Algoritmos. </w:t>
            </w:r>
            <w:r w:rsidRPr="00206506">
              <w:rPr>
                <w:lang w:val="en-US"/>
              </w:rPr>
              <w:t>São Paulo:</w:t>
            </w:r>
          </w:p>
          <w:p w:rsidR="00A17532" w:rsidRPr="00206506" w:rsidRDefault="00A17532" w:rsidP="00A17532">
            <w:pPr>
              <w:pStyle w:val="PargrafodaLista"/>
              <w:ind w:left="1077" w:firstLine="0"/>
              <w:rPr>
                <w:lang w:val="en-US"/>
              </w:rPr>
            </w:pPr>
            <w:r w:rsidRPr="00206506">
              <w:rPr>
                <w:lang w:val="en-US"/>
              </w:rPr>
              <w:t>Editora Edgard Blücher, 2003. (ISBN: 8521203918, ISBN-13: 978-85-212-0391-9)</w:t>
            </w:r>
          </w:p>
          <w:p w:rsidR="00A17532" w:rsidRPr="00206506" w:rsidRDefault="00A17532" w:rsidP="00A17532">
            <w:pPr>
              <w:pStyle w:val="PargrafodaLista"/>
              <w:numPr>
                <w:ilvl w:val="0"/>
                <w:numId w:val="141"/>
              </w:numPr>
              <w:rPr>
                <w:lang w:val="en-US"/>
              </w:rPr>
            </w:pPr>
            <w:r w:rsidRPr="00206506">
              <w:rPr>
                <w:lang w:val="en-US"/>
              </w:rPr>
              <w:t>CHARTRAND, G., LESNIAK, L., ZHANG, P. Graphs &amp; Digraphs, Chapman and Hall/CRC, 5th</w:t>
            </w:r>
          </w:p>
          <w:p w:rsidR="00A17532" w:rsidRPr="00206506" w:rsidRDefault="00A17532" w:rsidP="00A17532">
            <w:pPr>
              <w:pStyle w:val="PargrafodaLista"/>
              <w:ind w:left="1077" w:firstLine="0"/>
              <w:rPr>
                <w:lang w:val="en-US"/>
              </w:rPr>
            </w:pPr>
            <w:r w:rsidRPr="00206506">
              <w:rPr>
                <w:lang w:val="en-US"/>
              </w:rPr>
              <w:t>Edition, 2010. (ISBN: 1439826277, ISBN-13: 978-1439826270)</w:t>
            </w:r>
          </w:p>
          <w:p w:rsidR="00A17532" w:rsidRPr="00206506" w:rsidRDefault="00A17532" w:rsidP="00A17532">
            <w:pPr>
              <w:pStyle w:val="PargrafodaLista"/>
              <w:numPr>
                <w:ilvl w:val="0"/>
                <w:numId w:val="141"/>
              </w:numPr>
              <w:rPr>
                <w:lang w:val="en-US"/>
              </w:rPr>
            </w:pPr>
            <w:r w:rsidRPr="00206506">
              <w:rPr>
                <w:lang w:val="en-US"/>
              </w:rPr>
              <w:t>GROSS, Jonathan L.; YELLEN, Jay. Graph theory and its applications. 2nd ed. Boca Raton:</w:t>
            </w:r>
          </w:p>
          <w:p w:rsidR="00A17532" w:rsidRPr="00206506" w:rsidRDefault="00A17532" w:rsidP="00A17532">
            <w:pPr>
              <w:pStyle w:val="PargrafodaLista"/>
              <w:ind w:left="1077" w:firstLine="0"/>
              <w:rPr>
                <w:lang w:val="en-US"/>
              </w:rPr>
            </w:pPr>
            <w:r w:rsidRPr="00206506">
              <w:rPr>
                <w:lang w:val="en-US"/>
              </w:rPr>
              <w:t>Chapman &amp; Hall/CRC, c2006. 779 p. (Discrete mathematics and its applications). Includes</w:t>
            </w:r>
          </w:p>
          <w:p w:rsidR="00A17532" w:rsidRPr="00206506" w:rsidRDefault="00A17532" w:rsidP="00A17532">
            <w:pPr>
              <w:pStyle w:val="PargrafodaLista"/>
              <w:ind w:left="1077" w:firstLine="0"/>
              <w:rPr>
                <w:lang w:val="en-US"/>
              </w:rPr>
            </w:pPr>
            <w:proofErr w:type="gramStart"/>
            <w:r w:rsidRPr="00206506">
              <w:rPr>
                <w:lang w:val="en-US"/>
              </w:rPr>
              <w:t>bibliographical</w:t>
            </w:r>
            <w:proofErr w:type="gramEnd"/>
            <w:r w:rsidRPr="00206506">
              <w:rPr>
                <w:lang w:val="en-US"/>
              </w:rPr>
              <w:t xml:space="preserve"> references and index. ISBN 978158488</w:t>
            </w:r>
          </w:p>
          <w:p w:rsidR="00A17532" w:rsidRPr="00206506" w:rsidRDefault="00A17532" w:rsidP="00A17532">
            <w:pPr>
              <w:pStyle w:val="PargrafodaLista"/>
              <w:numPr>
                <w:ilvl w:val="0"/>
                <w:numId w:val="141"/>
              </w:numPr>
              <w:rPr>
                <w:lang w:val="en-US"/>
              </w:rPr>
            </w:pPr>
            <w:r w:rsidRPr="00206506">
              <w:rPr>
                <w:lang w:val="en-US"/>
              </w:rPr>
              <w:t>ANDERSON, Ian. A first course in discrete mathematics. London: Springer, 2001. 200 p.</w:t>
            </w:r>
          </w:p>
          <w:p w:rsidR="00A17532" w:rsidRPr="00F37359" w:rsidRDefault="00A17532" w:rsidP="00A17532">
            <w:pPr>
              <w:pStyle w:val="PargrafodaLista"/>
              <w:tabs>
                <w:tab w:val="clear" w:pos="357"/>
              </w:tabs>
              <w:ind w:left="1077" w:firstLine="0"/>
              <w:rPr>
                <w:lang w:val="en-US"/>
              </w:rPr>
            </w:pPr>
            <w:r w:rsidRPr="00206506">
              <w:rPr>
                <w:lang w:val="en-US"/>
              </w:rPr>
              <w:t>(Springer undergraduate mathematics series). ISBN 1852332360.</w:t>
            </w:r>
          </w:p>
        </w:tc>
      </w:tr>
    </w:tbl>
    <w:p w:rsidR="00A17532" w:rsidRDefault="00A17532" w:rsidP="00A17532">
      <w:pPr>
        <w:pStyle w:val="Ttulo2"/>
        <w:numPr>
          <w:ilvl w:val="0"/>
          <w:numId w:val="0"/>
        </w:numPr>
        <w:ind w:left="576" w:hanging="576"/>
      </w:pPr>
      <w:bookmarkStart w:id="70" w:name="_Toc490495587"/>
      <w:r w:rsidRPr="00A03AA0">
        <w:lastRenderedPageBreak/>
        <w:t>ANEXO B</w:t>
      </w:r>
      <w:r>
        <w:t xml:space="preserve"> – EMENTAS DAS DISCIPLINAS DE OPÇÃO LIMITADA DO BCC</w:t>
      </w:r>
      <w:bookmarkEnd w:id="70"/>
    </w:p>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C402C7"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C402C7" w:rsidRDefault="00A17532" w:rsidP="00A17532">
            <w:pPr>
              <w:spacing w:before="0" w:after="0"/>
              <w:jc w:val="center"/>
              <w:rPr>
                <w:b/>
              </w:rPr>
            </w:pPr>
            <w:r w:rsidRPr="00C402C7">
              <w:rPr>
                <w:b/>
              </w:rPr>
              <w:t>Algoritmos Probabilísticos</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rsidRPr="00EB113F">
              <w:t>MCZA035-14</w:t>
            </w:r>
          </w:p>
        </w:tc>
        <w:tc>
          <w:tcPr>
            <w:tcW w:w="2330"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rsidRPr="00A03AA0">
              <w:t>(4-0-4)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tc>
        <w:tc>
          <w:tcPr>
            <w:tcW w:w="2331"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t>Opção Limitada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Recomendação:</w:t>
            </w:r>
          </w:p>
        </w:tc>
        <w:tc>
          <w:tcPr>
            <w:tcW w:w="6991" w:type="dxa"/>
            <w:gridSpan w:val="3"/>
          </w:tcPr>
          <w:p w:rsidR="00A17532" w:rsidRDefault="00A17532" w:rsidP="00A17532">
            <w:pPr>
              <w:cnfStyle w:val="000000100000" w:firstRow="0" w:lastRow="0" w:firstColumn="0" w:lastColumn="0" w:oddVBand="0" w:evenVBand="0" w:oddHBand="1" w:evenHBand="0" w:firstRowFirstColumn="0" w:firstRowLastColumn="0" w:lastRowFirstColumn="0" w:lastRowLastColumn="0"/>
            </w:pPr>
            <w:r w:rsidRPr="00A03AA0">
              <w:t>Algor</w:t>
            </w:r>
            <w:r>
              <w:t>itmos e Estruturas de Dados II</w:t>
            </w:r>
          </w:p>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rsidRPr="00A03AA0">
              <w:t>Introdução à Probabilidade e Estatística</w:t>
            </w:r>
          </w:p>
        </w:tc>
      </w:tr>
      <w:tr w:rsidR="00A17532" w:rsidRPr="00A03AA0" w:rsidTr="00A17532">
        <w:trPr>
          <w:trHeight w:val="2856"/>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rFonts w:cs="Times New Roman"/>
                <w:i/>
              </w:rPr>
            </w:pPr>
            <w:r w:rsidRPr="00D41B7D">
              <w:rPr>
                <w:rFonts w:cs="Times New Roman"/>
              </w:rPr>
              <w:t>Ementa</w:t>
            </w:r>
            <w:r w:rsidRPr="00A03AA0">
              <w:rPr>
                <w:rFonts w:cs="Times New Roman"/>
                <w:i/>
              </w:rPr>
              <w:t>:</w:t>
            </w:r>
          </w:p>
          <w:p w:rsidR="00A17532" w:rsidRPr="00A03AA0" w:rsidRDefault="00A17532" w:rsidP="00A17532">
            <w:pPr>
              <w:rPr>
                <w:rFonts w:cs="Times New Roman"/>
                <w:i/>
              </w:rPr>
            </w:pPr>
            <w:r w:rsidRPr="00A03AA0">
              <w:t>Revisão de probabilidade discreta. Exemplos de algoritmos aleatorizados: Algoritmo para Identidade polinomial; Sigilo perfeito; MAX 3-SAT. Leis de desvios e aplicações e</w:t>
            </w:r>
            <w:r>
              <w:t>m algoritmos e estruturas de da</w:t>
            </w:r>
            <w:r w:rsidRPr="00A03AA0">
              <w:t>dos: hashing universal; treaps. Modelos de computação e classes probabilísticas de complexidade.  Aplicações de Cadeias de Markov. Passeios aleatórios em grafos. Algoritmos distribuídos probabilísticos.</w:t>
            </w:r>
          </w:p>
        </w:tc>
      </w:tr>
      <w:tr w:rsidR="00A17532" w:rsidRPr="00BD2003" w:rsidTr="00A17532">
        <w:trPr>
          <w:cnfStyle w:val="000000100000" w:firstRow="0" w:lastRow="0" w:firstColumn="0" w:lastColumn="0" w:oddVBand="0" w:evenVBand="0" w:oddHBand="1" w:evenHBand="0" w:firstRowFirstColumn="0" w:firstRowLastColumn="0" w:lastRowFirstColumn="0" w:lastRowLastColumn="0"/>
          <w:trHeight w:val="4035"/>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lang w:val="en-US"/>
              </w:rPr>
            </w:pPr>
            <w:r>
              <w:rPr>
                <w:lang w:val="en-US"/>
              </w:rPr>
              <w:t>Bibliografia Básica</w:t>
            </w:r>
            <w:r w:rsidRPr="00A03AA0">
              <w:rPr>
                <w:lang w:val="en-US"/>
              </w:rPr>
              <w:t>:</w:t>
            </w:r>
          </w:p>
          <w:p w:rsidR="00A17532" w:rsidRPr="00D41B7D" w:rsidRDefault="00A17532" w:rsidP="00A17532">
            <w:pPr>
              <w:pStyle w:val="PargrafodaLista"/>
              <w:numPr>
                <w:ilvl w:val="1"/>
                <w:numId w:val="3"/>
              </w:numPr>
              <w:rPr>
                <w:lang w:val="en-US"/>
              </w:rPr>
            </w:pPr>
            <w:r w:rsidRPr="00D41B7D">
              <w:rPr>
                <w:lang w:val="en-US"/>
              </w:rPr>
              <w:t>M. Mitzenmacher, E. Upfal, Probability and Computing: Randomized Algorithms and Probabilistic Analysis</w:t>
            </w:r>
            <w:proofErr w:type="gramStart"/>
            <w:r w:rsidRPr="00D41B7D">
              <w:rPr>
                <w:lang w:val="en-US"/>
              </w:rPr>
              <w:t>,  Cambridge</w:t>
            </w:r>
            <w:proofErr w:type="gramEnd"/>
            <w:r w:rsidRPr="00D41B7D">
              <w:rPr>
                <w:lang w:val="en-US"/>
              </w:rPr>
              <w:t xml:space="preserve"> University Press, 2005. (ISBN-10: 0521835402, ISBN-13: 978-0521835404)</w:t>
            </w:r>
          </w:p>
          <w:p w:rsidR="00A17532" w:rsidRDefault="00A17532" w:rsidP="00A17532">
            <w:pPr>
              <w:pStyle w:val="PargrafodaLista"/>
              <w:numPr>
                <w:ilvl w:val="1"/>
                <w:numId w:val="3"/>
              </w:numPr>
              <w:rPr>
                <w:lang w:val="en-US"/>
              </w:rPr>
            </w:pPr>
            <w:r w:rsidRPr="00D41B7D">
              <w:rPr>
                <w:lang w:val="en-US"/>
              </w:rPr>
              <w:t>R. Motwani, P. Raghavan, Randomized Algorithms, Cambridge University Press, 1995. (ISBN-10: 0521474655, ISBN-13: 978-0521474658)</w:t>
            </w:r>
          </w:p>
          <w:p w:rsidR="00A17532" w:rsidRPr="00D41B7D" w:rsidRDefault="00A17532" w:rsidP="00A17532">
            <w:pPr>
              <w:pStyle w:val="PargrafodaLista"/>
              <w:numPr>
                <w:ilvl w:val="1"/>
                <w:numId w:val="3"/>
              </w:numPr>
              <w:rPr>
                <w:lang w:val="en-US"/>
              </w:rPr>
            </w:pPr>
            <w:r w:rsidRPr="00D41B7D">
              <w:rPr>
                <w:lang w:val="en-US"/>
              </w:rPr>
              <w:t>D. Dubhashi, A. Panconesi, Concentration of measure for the analysis of randomized algorithms. Cambridge University Press, c2009.  ISBN 9780521884273.</w:t>
            </w:r>
          </w:p>
          <w:p w:rsidR="00A17532" w:rsidRPr="00A03AA0" w:rsidRDefault="00A17532" w:rsidP="00A17532">
            <w:pPr>
              <w:rPr>
                <w:lang w:val="en-US"/>
              </w:rPr>
            </w:pPr>
            <w:r>
              <w:rPr>
                <w:lang w:val="en-US"/>
              </w:rPr>
              <w:t>Bibliografia Complementar</w:t>
            </w:r>
            <w:r w:rsidRPr="00A03AA0">
              <w:rPr>
                <w:lang w:val="en-US"/>
              </w:rPr>
              <w:t>:</w:t>
            </w:r>
          </w:p>
          <w:p w:rsidR="00A17532" w:rsidRPr="0077204E" w:rsidRDefault="00A17532" w:rsidP="00A17532">
            <w:pPr>
              <w:pStyle w:val="PargrafodaLista"/>
              <w:numPr>
                <w:ilvl w:val="1"/>
                <w:numId w:val="163"/>
              </w:numPr>
              <w:rPr>
                <w:lang w:val="en-US"/>
              </w:rPr>
            </w:pPr>
            <w:r w:rsidRPr="00D41B7D">
              <w:rPr>
                <w:lang w:val="en-US"/>
              </w:rPr>
              <w:t>M. Habib (</w:t>
            </w:r>
            <w:proofErr w:type="gramStart"/>
            <w:r w:rsidRPr="00D41B7D">
              <w:rPr>
                <w:lang w:val="en-US"/>
              </w:rPr>
              <w:t>ed</w:t>
            </w:r>
            <w:proofErr w:type="gramEnd"/>
            <w:r w:rsidRPr="00D41B7D">
              <w:rPr>
                <w:lang w:val="en-US"/>
              </w:rPr>
              <w:t xml:space="preserve">) et al. Probabilistic methods for algorithmic discrete mathematics.  </w:t>
            </w:r>
            <w:r w:rsidRPr="0077204E">
              <w:rPr>
                <w:lang w:val="en-US"/>
              </w:rPr>
              <w:t>Springer, c1998. ISBN 3540646221.</w:t>
            </w:r>
          </w:p>
        </w:tc>
      </w:tr>
    </w:tbl>
    <w:p w:rsidR="00A17532" w:rsidRDefault="00A17532" w:rsidP="00A17532"/>
    <w:p w:rsidR="00A17532" w:rsidRDefault="00A17532" w:rsidP="00A17532"/>
    <w:p w:rsidR="00A17532" w:rsidRDefault="00A17532" w:rsidP="00A17532"/>
    <w:p w:rsidR="00A17532" w:rsidRDefault="00A17532" w:rsidP="00A17532"/>
    <w:p w:rsidR="00A17532" w:rsidRDefault="00A17532" w:rsidP="00A17532"/>
    <w:p w:rsidR="00A17532" w:rsidRDefault="00A17532" w:rsidP="00A17532"/>
    <w:p w:rsidR="00A17532" w:rsidRDefault="00A17532" w:rsidP="00A17532"/>
    <w:p w:rsidR="00A17532" w:rsidRDefault="00A17532" w:rsidP="00A17532"/>
    <w:tbl>
      <w:tblPr>
        <w:tblStyle w:val="ListaClara-nfase3"/>
        <w:tblW w:w="8407" w:type="dxa"/>
        <w:tblLayout w:type="fixed"/>
        <w:tblLook w:val="0000" w:firstRow="0" w:lastRow="0" w:firstColumn="0" w:lastColumn="0" w:noHBand="0" w:noVBand="0"/>
      </w:tblPr>
      <w:tblGrid>
        <w:gridCol w:w="2102"/>
        <w:gridCol w:w="2102"/>
        <w:gridCol w:w="2101"/>
        <w:gridCol w:w="2102"/>
      </w:tblGrid>
      <w:tr w:rsidR="00A17532" w:rsidRPr="00C402C7"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407" w:type="dxa"/>
            <w:gridSpan w:val="4"/>
            <w:shd w:val="clear" w:color="auto" w:fill="auto"/>
          </w:tcPr>
          <w:p w:rsidR="00A17532" w:rsidRPr="00C402C7" w:rsidRDefault="00A17532" w:rsidP="00A17532">
            <w:pPr>
              <w:spacing w:before="0" w:after="0"/>
              <w:jc w:val="center"/>
              <w:rPr>
                <w:b/>
              </w:rPr>
            </w:pPr>
            <w:r w:rsidRPr="00C402C7">
              <w:rPr>
                <w:b/>
              </w:rPr>
              <w:lastRenderedPageBreak/>
              <w:t>Análise de Algoritmos II</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102" w:type="dxa"/>
            <w:shd w:val="clear" w:color="auto" w:fill="auto"/>
          </w:tcPr>
          <w:p w:rsidR="00A17532" w:rsidRPr="00F37359" w:rsidRDefault="00A17532" w:rsidP="00A17532">
            <w:r w:rsidRPr="00EB113F">
              <w:t>MCZA036-14</w:t>
            </w:r>
          </w:p>
        </w:tc>
        <w:tc>
          <w:tcPr>
            <w:tcW w:w="2102" w:type="dxa"/>
          </w:tcPr>
          <w:p w:rsidR="00A17532" w:rsidRPr="00A03AA0" w:rsidRDefault="00A17532" w:rsidP="00A17532">
            <w:pPr>
              <w:jc w:val="center"/>
              <w:cnfStyle w:val="000000000000" w:firstRow="0" w:lastRow="0" w:firstColumn="0" w:lastColumn="0" w:oddVBand="0" w:evenVBand="0" w:oddHBand="0" w:evenHBand="0" w:firstRowFirstColumn="0" w:firstRowLastColumn="0" w:lastRowFirstColumn="0" w:lastRowLastColumn="0"/>
            </w:pPr>
            <w:r w:rsidRPr="00A03AA0">
              <w:t>(4-0-4)</w:t>
            </w:r>
          </w:p>
        </w:tc>
        <w:tc>
          <w:tcPr>
            <w:cnfStyle w:val="000010000000" w:firstRow="0" w:lastRow="0" w:firstColumn="0" w:lastColumn="0" w:oddVBand="1" w:evenVBand="0" w:oddHBand="0" w:evenHBand="0" w:firstRowFirstColumn="0" w:firstRowLastColumn="0" w:lastRowFirstColumn="0" w:lastRowLastColumn="0"/>
            <w:tcW w:w="2101" w:type="dxa"/>
          </w:tcPr>
          <w:p w:rsidR="00A17532" w:rsidRPr="00A03AA0" w:rsidRDefault="00A17532" w:rsidP="00A17532"/>
        </w:tc>
        <w:tc>
          <w:tcPr>
            <w:tcW w:w="2102"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t>Opção Limitada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2" w:type="dxa"/>
          </w:tcPr>
          <w:p w:rsidR="00A17532" w:rsidRPr="00A03AA0" w:rsidRDefault="00A17532" w:rsidP="00A17532">
            <w:r>
              <w:t>Recomendação:</w:t>
            </w:r>
          </w:p>
        </w:tc>
        <w:tc>
          <w:tcPr>
            <w:tcW w:w="6305" w:type="dxa"/>
            <w:gridSpan w:val="3"/>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rsidRPr="00A03AA0">
              <w:t>Análise de Algoritmos</w:t>
            </w:r>
          </w:p>
        </w:tc>
      </w:tr>
      <w:tr w:rsidR="00A17532" w:rsidRPr="00A03AA0" w:rsidTr="00A17532">
        <w:trPr>
          <w:trHeight w:val="3111"/>
        </w:trPr>
        <w:tc>
          <w:tcPr>
            <w:cnfStyle w:val="000010000000" w:firstRow="0" w:lastRow="0" w:firstColumn="0" w:lastColumn="0" w:oddVBand="1" w:evenVBand="0" w:oddHBand="0" w:evenHBand="0" w:firstRowFirstColumn="0" w:firstRowLastColumn="0" w:lastRowFirstColumn="0" w:lastRowLastColumn="0"/>
            <w:tcW w:w="8407" w:type="dxa"/>
            <w:gridSpan w:val="4"/>
          </w:tcPr>
          <w:p w:rsidR="00A17532" w:rsidRPr="00A03AA0" w:rsidRDefault="00A17532" w:rsidP="00A17532">
            <w:pPr>
              <w:rPr>
                <w:rFonts w:cs="Times New Roman"/>
                <w:i/>
              </w:rPr>
            </w:pPr>
            <w:r w:rsidRPr="00F546E3">
              <w:rPr>
                <w:rFonts w:cs="Times New Roman"/>
              </w:rPr>
              <w:t>Ementa</w:t>
            </w:r>
            <w:r w:rsidRPr="00A03AA0">
              <w:rPr>
                <w:rFonts w:cs="Times New Roman"/>
                <w:i/>
              </w:rPr>
              <w:t>:</w:t>
            </w:r>
          </w:p>
          <w:p w:rsidR="00A17532" w:rsidRPr="00BA6EAE" w:rsidRDefault="00A17532" w:rsidP="00A17532">
            <w:pPr>
              <w:rPr>
                <w:rFonts w:cs="Times New Roman"/>
                <w:i/>
              </w:rPr>
            </w:pPr>
            <w:r w:rsidRPr="00A03AA0">
              <w:t>A estratégia gulosa. Matróides e fundamentos teóricos da estratégia gulosa. Árvore geradora mínima, código de Huffman, Fórmulas de Horn. Métodos geométricos elementares e interseção geométrica. Problemas do</w:t>
            </w:r>
            <w:proofErr w:type="gramStart"/>
            <w:r w:rsidRPr="00A03AA0">
              <w:t xml:space="preserve">  </w:t>
            </w:r>
            <w:proofErr w:type="gramEnd"/>
            <w:r w:rsidRPr="00A03AA0">
              <w:t xml:space="preserve">Fecho convexo e dos pares de pontos mais próximos. Problemas de </w:t>
            </w:r>
            <w:proofErr w:type="gramStart"/>
            <w:r w:rsidRPr="00A03AA0">
              <w:t>Otimização</w:t>
            </w:r>
            <w:proofErr w:type="gramEnd"/>
            <w:r w:rsidRPr="00A03AA0">
              <w:t xml:space="preserve"> e Algoritmos aproximativos. Algoritmos aproximativos para Mochila, Cobertura, Caxeiro Viajante. Paradigma quantico, qubits, superposição e medida. Algoritmo de fatoração de Shor e</w:t>
            </w:r>
            <w:proofErr w:type="gramStart"/>
            <w:r w:rsidRPr="00A03AA0">
              <w:t xml:space="preserve">  </w:t>
            </w:r>
            <w:proofErr w:type="gramEnd"/>
            <w:r w:rsidRPr="00A03AA0">
              <w:t>Algoritmo de busca de Grover.</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Height w:val="2544"/>
        </w:trPr>
        <w:tc>
          <w:tcPr>
            <w:cnfStyle w:val="000010000000" w:firstRow="0" w:lastRow="0" w:firstColumn="0" w:lastColumn="0" w:oddVBand="1" w:evenVBand="0" w:oddHBand="0" w:evenHBand="0" w:firstRowFirstColumn="0" w:firstRowLastColumn="0" w:lastRowFirstColumn="0" w:lastRowLastColumn="0"/>
            <w:tcW w:w="8407" w:type="dxa"/>
            <w:gridSpan w:val="4"/>
          </w:tcPr>
          <w:p w:rsidR="00A17532" w:rsidRPr="00A03AA0" w:rsidRDefault="00A17532" w:rsidP="00A17532">
            <w:r>
              <w:t>Bibliografia Básica</w:t>
            </w:r>
            <w:r w:rsidRPr="00A03AA0">
              <w:t>:</w:t>
            </w:r>
          </w:p>
          <w:p w:rsidR="00A17532" w:rsidRPr="00BA6EAE" w:rsidRDefault="00A17532" w:rsidP="00A17532">
            <w:pPr>
              <w:pStyle w:val="PargrafodaLista"/>
              <w:numPr>
                <w:ilvl w:val="0"/>
                <w:numId w:val="146"/>
              </w:numPr>
              <w:rPr>
                <w:lang w:val="en-US"/>
              </w:rPr>
            </w:pPr>
            <w:r w:rsidRPr="00A03AA0">
              <w:t xml:space="preserve">Sanjoy Dasgupta, Christos Papadimitriou, Umesh Vazirani. </w:t>
            </w:r>
            <w:r w:rsidRPr="00BA6EAE">
              <w:rPr>
                <w:i/>
                <w:iCs/>
                <w:lang w:val="en-US"/>
              </w:rPr>
              <w:t>Algorithms.</w:t>
            </w:r>
            <w:r w:rsidRPr="00BA6EAE">
              <w:rPr>
                <w:lang w:val="en-US"/>
              </w:rPr>
              <w:t xml:space="preserve"> Boston: McGraw-Hill, c2008. ISBN 73523402.</w:t>
            </w:r>
          </w:p>
          <w:p w:rsidR="00A17532" w:rsidRPr="00BA6EAE" w:rsidRDefault="00A17532" w:rsidP="00A17532">
            <w:pPr>
              <w:pStyle w:val="PargrafodaLista"/>
              <w:numPr>
                <w:ilvl w:val="0"/>
                <w:numId w:val="146"/>
              </w:numPr>
              <w:rPr>
                <w:lang w:val="en-US"/>
              </w:rPr>
            </w:pPr>
            <w:r w:rsidRPr="00BA6EAE">
              <w:rPr>
                <w:lang w:val="en-US"/>
              </w:rPr>
              <w:t xml:space="preserve">A Yu Kitaev, </w:t>
            </w:r>
            <w:proofErr w:type="gramStart"/>
            <w:r w:rsidRPr="00BA6EAE">
              <w:rPr>
                <w:lang w:val="en-US"/>
              </w:rPr>
              <w:t>A</w:t>
            </w:r>
            <w:proofErr w:type="gramEnd"/>
            <w:r w:rsidRPr="00BA6EAE">
              <w:rPr>
                <w:lang w:val="en-US"/>
              </w:rPr>
              <w:t xml:space="preserve"> H Shen, M N Vyalyi. </w:t>
            </w:r>
            <w:r w:rsidRPr="00BA6EAE">
              <w:rPr>
                <w:i/>
                <w:iCs/>
                <w:lang w:val="en-US"/>
              </w:rPr>
              <w:t>Classical and quantum computing.</w:t>
            </w:r>
            <w:r w:rsidRPr="00BA6EAE">
              <w:rPr>
                <w:lang w:val="en-US"/>
              </w:rPr>
              <w:t xml:space="preserve"> Providence, EUA: AMS, c2002. ISBN 821832298</w:t>
            </w:r>
          </w:p>
          <w:p w:rsidR="00A17532" w:rsidRPr="00F37359" w:rsidRDefault="00A17532" w:rsidP="00A17532">
            <w:pPr>
              <w:pStyle w:val="PargrafodaLista"/>
              <w:numPr>
                <w:ilvl w:val="0"/>
                <w:numId w:val="146"/>
              </w:numPr>
              <w:rPr>
                <w:rFonts w:cs="Times New Roman"/>
              </w:rPr>
            </w:pPr>
            <w:r w:rsidRPr="00F37359">
              <w:rPr>
                <w:lang w:val="en-US"/>
              </w:rPr>
              <w:t xml:space="preserve">Thomas Cormen, Charles E Leiserson, Ronald L Rivest, Clifford Stein. </w:t>
            </w:r>
            <w:r w:rsidRPr="00F37359">
              <w:rPr>
                <w:i/>
                <w:iCs/>
              </w:rPr>
              <w:t xml:space="preserve">Algoritmos: Teoria e prática. </w:t>
            </w:r>
            <w:proofErr w:type="gramStart"/>
            <w:r w:rsidRPr="00A03AA0">
              <w:t>Editora Campus</w:t>
            </w:r>
            <w:proofErr w:type="gramEnd"/>
            <w:r w:rsidRPr="00A03AA0">
              <w:t xml:space="preserve">, 2002. ISBN </w:t>
            </w:r>
            <w:r w:rsidRPr="00A03AA0">
              <w:tab/>
              <w:t>8535209263.</w:t>
            </w:r>
          </w:p>
        </w:tc>
      </w:tr>
      <w:tr w:rsidR="00A17532" w:rsidRPr="00A03AA0" w:rsidTr="00A17532">
        <w:trPr>
          <w:trHeight w:val="3083"/>
        </w:trPr>
        <w:tc>
          <w:tcPr>
            <w:cnfStyle w:val="000010000000" w:firstRow="0" w:lastRow="0" w:firstColumn="0" w:lastColumn="0" w:oddVBand="1" w:evenVBand="0" w:oddHBand="0" w:evenHBand="0" w:firstRowFirstColumn="0" w:firstRowLastColumn="0" w:lastRowFirstColumn="0" w:lastRowLastColumn="0"/>
            <w:tcW w:w="8407" w:type="dxa"/>
            <w:gridSpan w:val="4"/>
          </w:tcPr>
          <w:p w:rsidR="00A17532" w:rsidRPr="00A03AA0" w:rsidRDefault="00A17532" w:rsidP="00A17532">
            <w:r>
              <w:t>Bibliografia Complementar</w:t>
            </w:r>
            <w:r w:rsidRPr="00A03AA0">
              <w:t>:</w:t>
            </w:r>
          </w:p>
          <w:p w:rsidR="00A17532" w:rsidRPr="00BA6EAE" w:rsidRDefault="00A17532" w:rsidP="00A17532">
            <w:pPr>
              <w:pStyle w:val="PargrafodaLista"/>
              <w:numPr>
                <w:ilvl w:val="0"/>
                <w:numId w:val="86"/>
              </w:numPr>
              <w:rPr>
                <w:lang w:val="en-US"/>
              </w:rPr>
            </w:pPr>
            <w:r w:rsidRPr="0077204E">
              <w:rPr>
                <w:lang w:val="en-US"/>
              </w:rPr>
              <w:t xml:space="preserve">David McMahon. </w:t>
            </w:r>
            <w:r w:rsidRPr="0077204E">
              <w:rPr>
                <w:i/>
                <w:iCs/>
                <w:lang w:val="en-US"/>
              </w:rPr>
              <w:t>Quantum computing explained</w:t>
            </w:r>
            <w:r w:rsidRPr="0077204E">
              <w:rPr>
                <w:lang w:val="en-US"/>
              </w:rPr>
              <w:t xml:space="preserve">. </w:t>
            </w:r>
            <w:r w:rsidRPr="00BA6EAE">
              <w:rPr>
                <w:lang w:val="en-US"/>
              </w:rPr>
              <w:t xml:space="preserve">Hoboken, NJ: Wiley-IEEE Computer Society Press, c2008. ISBN </w:t>
            </w:r>
            <w:r w:rsidRPr="00BA6EAE">
              <w:rPr>
                <w:lang w:val="en-US"/>
              </w:rPr>
              <w:tab/>
              <w:t>9780470096994.</w:t>
            </w:r>
          </w:p>
          <w:p w:rsidR="00A17532" w:rsidRPr="00BA6EAE" w:rsidRDefault="00A17532" w:rsidP="00A17532">
            <w:pPr>
              <w:pStyle w:val="PargrafodaLista"/>
              <w:numPr>
                <w:ilvl w:val="0"/>
                <w:numId w:val="86"/>
              </w:numPr>
              <w:rPr>
                <w:lang w:val="en-US"/>
              </w:rPr>
            </w:pPr>
            <w:r w:rsidRPr="00BA6EAE">
              <w:rPr>
                <w:lang w:val="en-US"/>
              </w:rPr>
              <w:t xml:space="preserve">Noson S Yanofsky, Mirco A Mannucci. </w:t>
            </w:r>
            <w:r w:rsidRPr="00BA6EAE">
              <w:rPr>
                <w:i/>
                <w:iCs/>
                <w:lang w:val="en-US"/>
              </w:rPr>
              <w:t>Quantum computing for computer scientists</w:t>
            </w:r>
            <w:r w:rsidRPr="00BA6EAE">
              <w:rPr>
                <w:lang w:val="en-US"/>
              </w:rPr>
              <w:t xml:space="preserve">. Cambridge, Inglaterra: Cambridge University press, 2008. ISBN </w:t>
            </w:r>
            <w:r w:rsidRPr="00BA6EAE">
              <w:rPr>
                <w:lang w:val="en-US"/>
              </w:rPr>
              <w:tab/>
              <w:t>9780521879965.</w:t>
            </w:r>
          </w:p>
          <w:p w:rsidR="00A17532" w:rsidRPr="00BA6EAE" w:rsidRDefault="00A17532" w:rsidP="00A17532">
            <w:pPr>
              <w:pStyle w:val="PargrafodaLista"/>
              <w:numPr>
                <w:ilvl w:val="0"/>
                <w:numId w:val="86"/>
              </w:numPr>
              <w:rPr>
                <w:lang w:val="en-US"/>
              </w:rPr>
            </w:pPr>
            <w:r w:rsidRPr="00BA6EAE">
              <w:rPr>
                <w:lang w:val="en-US"/>
              </w:rPr>
              <w:t xml:space="preserve">Udi Manber. </w:t>
            </w:r>
            <w:r>
              <w:rPr>
                <w:i/>
                <w:iCs/>
                <w:lang w:val="en-US"/>
              </w:rPr>
              <w:t>Introduction to algorithms</w:t>
            </w:r>
            <w:r w:rsidRPr="00BA6EAE">
              <w:rPr>
                <w:i/>
                <w:iCs/>
                <w:lang w:val="en-US"/>
              </w:rPr>
              <w:t>: a creative approach</w:t>
            </w:r>
            <w:r w:rsidRPr="00BA6EAE">
              <w:rPr>
                <w:lang w:val="en-US"/>
              </w:rPr>
              <w:t>. Reading, Mass: Addison-Wesley, c1989. ISBN 201120372</w:t>
            </w:r>
          </w:p>
          <w:p w:rsidR="00A17532" w:rsidRPr="00A03AA0" w:rsidRDefault="00A17532" w:rsidP="00A17532">
            <w:pPr>
              <w:pStyle w:val="PargrafodaLista"/>
              <w:numPr>
                <w:ilvl w:val="0"/>
                <w:numId w:val="86"/>
              </w:numPr>
            </w:pPr>
            <w:r w:rsidRPr="00BA6EAE">
              <w:rPr>
                <w:lang w:val="en-US"/>
              </w:rPr>
              <w:t xml:space="preserve">D J A Welsh. </w:t>
            </w:r>
            <w:r w:rsidRPr="00BA6EAE">
              <w:rPr>
                <w:i/>
                <w:iCs/>
                <w:lang w:val="en-US"/>
              </w:rPr>
              <w:t>Matroid theory</w:t>
            </w:r>
            <w:r w:rsidRPr="00BA6EAE">
              <w:rPr>
                <w:lang w:val="en-US"/>
              </w:rPr>
              <w:t xml:space="preserve">. Edição 2. </w:t>
            </w:r>
            <w:proofErr w:type="gramStart"/>
            <w:r w:rsidRPr="00BA6EAE">
              <w:rPr>
                <w:lang w:val="en-US"/>
              </w:rPr>
              <w:t>ed</w:t>
            </w:r>
            <w:proofErr w:type="gramEnd"/>
            <w:r w:rsidRPr="00BA6EAE">
              <w:rPr>
                <w:lang w:val="en-US"/>
              </w:rPr>
              <w:t xml:space="preserve">. Londres: Oxford, c2011. </w:t>
            </w:r>
            <w:r w:rsidRPr="00A03AA0">
              <w:t>ISBN 9780198566946.</w:t>
            </w:r>
          </w:p>
        </w:tc>
      </w:tr>
    </w:tbl>
    <w:p w:rsidR="00A17532" w:rsidRDefault="00A17532" w:rsidP="00A17532"/>
    <w:p w:rsidR="00A17532" w:rsidRDefault="00A17532" w:rsidP="00A17532"/>
    <w:p w:rsidR="00A17532" w:rsidRDefault="00A17532" w:rsidP="00A17532"/>
    <w:p w:rsidR="00A17532" w:rsidRDefault="00A17532" w:rsidP="00A17532"/>
    <w:p w:rsidR="00A17532" w:rsidRDefault="00A17532" w:rsidP="00A17532"/>
    <w:p w:rsidR="00A17532" w:rsidRDefault="00A17532" w:rsidP="00A17532"/>
    <w:tbl>
      <w:tblPr>
        <w:tblStyle w:val="ListaClara-nfase3"/>
        <w:tblW w:w="9322" w:type="dxa"/>
        <w:tblLayout w:type="fixed"/>
        <w:tblLook w:val="0000" w:firstRow="0" w:lastRow="0" w:firstColumn="0" w:lastColumn="0" w:noHBand="0" w:noVBand="0"/>
      </w:tblPr>
      <w:tblGrid>
        <w:gridCol w:w="2330"/>
        <w:gridCol w:w="2330"/>
        <w:gridCol w:w="2330"/>
        <w:gridCol w:w="2332"/>
      </w:tblGrid>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2" w:type="dxa"/>
            <w:gridSpan w:val="4"/>
            <w:shd w:val="clear" w:color="auto" w:fill="auto"/>
          </w:tcPr>
          <w:p w:rsidR="00A17532" w:rsidRPr="00B15176" w:rsidRDefault="00A17532" w:rsidP="00A17532">
            <w:pPr>
              <w:spacing w:before="0" w:after="0"/>
              <w:jc w:val="center"/>
              <w:rPr>
                <w:b/>
              </w:rPr>
            </w:pPr>
            <w:r w:rsidRPr="00B15176">
              <w:rPr>
                <w:b/>
              </w:rPr>
              <w:lastRenderedPageBreak/>
              <w:t>Análise de Projetos</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pPr>
              <w:ind w:firstLine="0"/>
              <w:jc w:val="center"/>
            </w:pPr>
            <w:r>
              <w:t>MCZA001-13</w:t>
            </w:r>
          </w:p>
        </w:tc>
        <w:tc>
          <w:tcPr>
            <w:tcW w:w="2330" w:type="dxa"/>
          </w:tcPr>
          <w:p w:rsidR="00A17532" w:rsidRPr="00A03AA0" w:rsidRDefault="00A17532" w:rsidP="00A17532">
            <w:pPr>
              <w:jc w:val="center"/>
              <w:cnfStyle w:val="000000000000" w:firstRow="0" w:lastRow="0" w:firstColumn="0" w:lastColumn="0" w:oddVBand="0" w:evenVBand="0" w:oddHBand="0" w:evenHBand="0" w:firstRowFirstColumn="0" w:firstRowLastColumn="0" w:lastRowFirstColumn="0" w:lastRowLastColumn="0"/>
            </w:pPr>
            <w:r w:rsidRPr="00A03AA0">
              <w:t>(2-0-2)</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pPr>
              <w:jc w:val="center"/>
            </w:pPr>
          </w:p>
        </w:tc>
        <w:tc>
          <w:tcPr>
            <w:tcW w:w="2332" w:type="dxa"/>
          </w:tcPr>
          <w:p w:rsidR="00A17532" w:rsidRPr="00A03AA0" w:rsidRDefault="00A17532" w:rsidP="00A17532">
            <w:pPr>
              <w:jc w:val="center"/>
              <w:cnfStyle w:val="000000000000" w:firstRow="0" w:lastRow="0" w:firstColumn="0" w:lastColumn="0" w:oddVBand="0" w:evenVBand="0" w:oddHBand="0" w:evenHBand="0" w:firstRowFirstColumn="0" w:firstRowLastColumn="0" w:lastRowFirstColumn="0" w:lastRowLastColumn="0"/>
            </w:pPr>
            <w:r w:rsidRPr="00A03AA0">
              <w:t>Opção Limitada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Recomendação:</w:t>
            </w:r>
          </w:p>
        </w:tc>
        <w:tc>
          <w:tcPr>
            <w:tcW w:w="6992" w:type="dxa"/>
            <w:gridSpan w:val="3"/>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rsidRPr="00A03AA0">
              <w:t>Não tem</w:t>
            </w:r>
          </w:p>
        </w:tc>
      </w:tr>
      <w:tr w:rsidR="00A17532" w:rsidRPr="00A03AA0" w:rsidTr="00A17532">
        <w:trPr>
          <w:trHeight w:val="1476"/>
        </w:trPr>
        <w:tc>
          <w:tcPr>
            <w:cnfStyle w:val="000010000000" w:firstRow="0" w:lastRow="0" w:firstColumn="0" w:lastColumn="0" w:oddVBand="1" w:evenVBand="0" w:oddHBand="0" w:evenHBand="0" w:firstRowFirstColumn="0" w:firstRowLastColumn="0" w:lastRowFirstColumn="0" w:lastRowLastColumn="0"/>
            <w:tcW w:w="9322" w:type="dxa"/>
            <w:gridSpan w:val="4"/>
          </w:tcPr>
          <w:p w:rsidR="00A17532" w:rsidRPr="00A03AA0" w:rsidRDefault="00A17532" w:rsidP="00A17532">
            <w:pPr>
              <w:rPr>
                <w:rFonts w:cs="Times New Roman"/>
              </w:rPr>
            </w:pPr>
            <w:r w:rsidRPr="00A03AA0">
              <w:rPr>
                <w:rFonts w:cs="Times New Roman"/>
              </w:rPr>
              <w:t>Ementa:</w:t>
            </w:r>
          </w:p>
          <w:p w:rsidR="00A17532" w:rsidRPr="00A03AA0" w:rsidRDefault="00A17532" w:rsidP="00A17532">
            <w:pPr>
              <w:rPr>
                <w:rFonts w:cs="Times New Roman"/>
                <w:i/>
              </w:rPr>
            </w:pPr>
            <w:r w:rsidRPr="00A03AA0">
              <w:t>Introdução à Análise de Sistemas. Metodologia de Desenvolvimento Orientada a Objetos. Aspectos de Arquitetura de Software.</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Height w:val="1102"/>
        </w:trPr>
        <w:tc>
          <w:tcPr>
            <w:cnfStyle w:val="000010000000" w:firstRow="0" w:lastRow="0" w:firstColumn="0" w:lastColumn="0" w:oddVBand="1" w:evenVBand="0" w:oddHBand="0" w:evenHBand="0" w:firstRowFirstColumn="0" w:firstRowLastColumn="0" w:lastRowFirstColumn="0" w:lastRowLastColumn="0"/>
            <w:tcW w:w="9322" w:type="dxa"/>
            <w:gridSpan w:val="4"/>
          </w:tcPr>
          <w:p w:rsidR="00A17532" w:rsidRPr="00A03AA0" w:rsidRDefault="00A17532" w:rsidP="00A17532">
            <w:r w:rsidRPr="00A03AA0">
              <w:t xml:space="preserve">Bibliografia Básica: </w:t>
            </w:r>
          </w:p>
          <w:p w:rsidR="00A17532" w:rsidRPr="00F31798" w:rsidRDefault="00A17532" w:rsidP="00A17532">
            <w:pPr>
              <w:pStyle w:val="PargrafodaLista"/>
              <w:numPr>
                <w:ilvl w:val="0"/>
                <w:numId w:val="203"/>
              </w:numPr>
              <w:rPr>
                <w:lang w:val="en-US"/>
              </w:rPr>
            </w:pPr>
            <w:r w:rsidRPr="00A03AA0">
              <w:t xml:space="preserve">LARMAN, C. Utilizando UML e Padrões – Uma Introdução à Análise e ao Projeto Orientado a Objetos. </w:t>
            </w:r>
            <w:r w:rsidRPr="00F31798">
              <w:rPr>
                <w:lang w:val="en-US"/>
              </w:rPr>
              <w:t>Porto Alegre: Bookmann, 2001.</w:t>
            </w:r>
          </w:p>
          <w:p w:rsidR="00A17532" w:rsidRPr="00A03AA0" w:rsidRDefault="00A17532" w:rsidP="00A17532">
            <w:pPr>
              <w:pStyle w:val="PargrafodaLista"/>
              <w:numPr>
                <w:ilvl w:val="0"/>
                <w:numId w:val="203"/>
              </w:numPr>
            </w:pPr>
            <w:r w:rsidRPr="00F31798">
              <w:rPr>
                <w:lang w:val="en-US"/>
              </w:rPr>
              <w:t>BOOCH</w:t>
            </w:r>
            <w:proofErr w:type="gramStart"/>
            <w:r w:rsidRPr="00F31798">
              <w:rPr>
                <w:lang w:val="en-US"/>
              </w:rPr>
              <w:t>,G</w:t>
            </w:r>
            <w:proofErr w:type="gramEnd"/>
            <w:r w:rsidRPr="00F31798">
              <w:rPr>
                <w:lang w:val="en-US"/>
              </w:rPr>
              <w:t xml:space="preserve">. Object-Oriented Analysis and Design with Applications. </w:t>
            </w:r>
            <w:r w:rsidRPr="00A03AA0">
              <w:t>Massachusets: Addison-Wesley, 1994.</w:t>
            </w:r>
          </w:p>
          <w:p w:rsidR="00A17532" w:rsidRPr="00A03AA0" w:rsidRDefault="00A17532" w:rsidP="00A17532">
            <w:pPr>
              <w:pStyle w:val="PargrafodaLista"/>
              <w:numPr>
                <w:ilvl w:val="0"/>
                <w:numId w:val="203"/>
              </w:numPr>
            </w:pPr>
            <w:r w:rsidRPr="00A03AA0">
              <w:t>RUMBAUGH, J. Modelagem e Projeto Baseados em Objetos. Rio de Janeiro: Campus, 1994.</w:t>
            </w:r>
          </w:p>
        </w:tc>
      </w:tr>
      <w:tr w:rsidR="00A17532" w:rsidRPr="00A03AA0" w:rsidTr="00A17532">
        <w:trPr>
          <w:trHeight w:val="5724"/>
        </w:trPr>
        <w:tc>
          <w:tcPr>
            <w:cnfStyle w:val="000010000000" w:firstRow="0" w:lastRow="0" w:firstColumn="0" w:lastColumn="0" w:oddVBand="1" w:evenVBand="0" w:oddHBand="0" w:evenHBand="0" w:firstRowFirstColumn="0" w:firstRowLastColumn="0" w:lastRowFirstColumn="0" w:lastRowLastColumn="0"/>
            <w:tcW w:w="9322" w:type="dxa"/>
            <w:gridSpan w:val="4"/>
          </w:tcPr>
          <w:p w:rsidR="00A17532" w:rsidRPr="00A03AA0" w:rsidRDefault="00A17532" w:rsidP="00A17532">
            <w:pPr>
              <w:rPr>
                <w:lang w:val="en-US"/>
              </w:rPr>
            </w:pPr>
            <w:r w:rsidRPr="00A03AA0">
              <w:rPr>
                <w:lang w:val="en-US"/>
              </w:rPr>
              <w:t xml:space="preserve">Bibliografia Complementar: </w:t>
            </w:r>
          </w:p>
          <w:p w:rsidR="00A17532" w:rsidRPr="00F31798" w:rsidRDefault="00A17532" w:rsidP="00A17532">
            <w:pPr>
              <w:pStyle w:val="PargrafodaLista"/>
              <w:numPr>
                <w:ilvl w:val="0"/>
                <w:numId w:val="204"/>
              </w:numPr>
              <w:rPr>
                <w:lang w:val="en-US"/>
              </w:rPr>
            </w:pPr>
            <w:proofErr w:type="gramStart"/>
            <w:r w:rsidRPr="00F31798">
              <w:rPr>
                <w:lang w:val="en-US"/>
              </w:rPr>
              <w:t>ALHIR.,</w:t>
            </w:r>
            <w:proofErr w:type="gramEnd"/>
            <w:r w:rsidRPr="00F31798">
              <w:rPr>
                <w:lang w:val="en-US"/>
              </w:rPr>
              <w:t xml:space="preserve"> S. UML in a Nutshell – A Desktop Quick Reference. O´Reilly &amp; Associates, 1998.</w:t>
            </w:r>
          </w:p>
          <w:p w:rsidR="00A17532" w:rsidRPr="00F31798" w:rsidRDefault="00A17532" w:rsidP="00A17532">
            <w:pPr>
              <w:pStyle w:val="PargrafodaLista"/>
              <w:numPr>
                <w:ilvl w:val="0"/>
                <w:numId w:val="204"/>
              </w:numPr>
              <w:rPr>
                <w:lang w:val="en-US"/>
              </w:rPr>
            </w:pPr>
            <w:r w:rsidRPr="00F31798">
              <w:rPr>
                <w:lang w:val="en-US"/>
              </w:rPr>
              <w:t>AMBLER, S. W. Agile Modeling: Effective Practice for Extreme Programming and the Unified Process. John Wiley, 2002.</w:t>
            </w:r>
          </w:p>
          <w:p w:rsidR="00A17532" w:rsidRPr="00F31798" w:rsidRDefault="00A17532" w:rsidP="00A17532">
            <w:pPr>
              <w:pStyle w:val="PargrafodaLista"/>
              <w:numPr>
                <w:ilvl w:val="0"/>
                <w:numId w:val="204"/>
              </w:numPr>
              <w:rPr>
                <w:lang w:val="en-US"/>
              </w:rPr>
            </w:pPr>
            <w:r w:rsidRPr="00F31798">
              <w:rPr>
                <w:lang w:val="en-US"/>
              </w:rPr>
              <w:t>BECK, K. Extreme Programming Explained: Embrace Change. Massachusets: Addison Wesley, 2000.</w:t>
            </w:r>
          </w:p>
          <w:p w:rsidR="00A17532" w:rsidRPr="00A03AA0" w:rsidRDefault="00A17532" w:rsidP="00A17532">
            <w:pPr>
              <w:pStyle w:val="PargrafodaLista"/>
              <w:numPr>
                <w:ilvl w:val="0"/>
                <w:numId w:val="204"/>
              </w:numPr>
            </w:pPr>
            <w:r w:rsidRPr="00A03AA0">
              <w:t>BOOCH, G., RUMBAUGH, J</w:t>
            </w:r>
            <w:proofErr w:type="gramStart"/>
            <w:r w:rsidRPr="00A03AA0">
              <w:t>.,</w:t>
            </w:r>
            <w:proofErr w:type="gramEnd"/>
            <w:r w:rsidRPr="00A03AA0">
              <w:t xml:space="preserve"> JACOBSON, I. UML, Guia do Usuário. Rio de Janeiro: Campus, 2000.</w:t>
            </w:r>
          </w:p>
          <w:p w:rsidR="00A17532" w:rsidRPr="00F31798" w:rsidRDefault="00A17532" w:rsidP="00A17532">
            <w:pPr>
              <w:pStyle w:val="PargrafodaLista"/>
              <w:numPr>
                <w:ilvl w:val="0"/>
                <w:numId w:val="204"/>
              </w:numPr>
              <w:rPr>
                <w:lang w:val="en-US"/>
              </w:rPr>
            </w:pPr>
            <w:proofErr w:type="gramStart"/>
            <w:r w:rsidRPr="00A03AA0">
              <w:t>COLEMAN,</w:t>
            </w:r>
            <w:proofErr w:type="gramEnd"/>
            <w:r w:rsidRPr="00A03AA0">
              <w:t xml:space="preserve">D. et Alli. Desenvolvimento Orientado a Objetos: O Método FUSION. </w:t>
            </w:r>
            <w:r w:rsidRPr="00F31798">
              <w:rPr>
                <w:lang w:val="en-US"/>
              </w:rPr>
              <w:t>Rio de Janeiro: Campus, 1996.</w:t>
            </w:r>
          </w:p>
          <w:p w:rsidR="00A17532" w:rsidRPr="00F31798" w:rsidRDefault="00A17532" w:rsidP="00A17532">
            <w:pPr>
              <w:pStyle w:val="PargrafodaLista"/>
              <w:numPr>
                <w:ilvl w:val="0"/>
                <w:numId w:val="204"/>
              </w:numPr>
              <w:rPr>
                <w:lang w:val="en-US"/>
              </w:rPr>
            </w:pPr>
            <w:r w:rsidRPr="00F31798">
              <w:rPr>
                <w:lang w:val="en-US"/>
              </w:rPr>
              <w:t>COOCKBURN, A. Agile Software Development. Massachusets: Addison Wesley, 2001.</w:t>
            </w:r>
            <w:r w:rsidRPr="00F31798">
              <w:rPr>
                <w:lang w:val="en-US"/>
              </w:rPr>
              <w:br/>
              <w:t>FOWLER, M. Scott, K. UML Essencial. POA: Bookmann, 2000.</w:t>
            </w:r>
          </w:p>
          <w:p w:rsidR="00A17532" w:rsidRPr="00F31798" w:rsidRDefault="00A17532" w:rsidP="00A17532">
            <w:pPr>
              <w:pStyle w:val="PargrafodaLista"/>
              <w:numPr>
                <w:ilvl w:val="0"/>
                <w:numId w:val="204"/>
              </w:numPr>
              <w:rPr>
                <w:lang w:val="en-US"/>
              </w:rPr>
            </w:pPr>
            <w:r w:rsidRPr="00F31798">
              <w:rPr>
                <w:lang w:val="en-US"/>
              </w:rPr>
              <w:t>KRUCHTEN, P. The Rational Unified Process: An Introduction. 2nd. Ed. Massachusets: Addison-Wesley, 2000.</w:t>
            </w:r>
          </w:p>
          <w:p w:rsidR="00A17532" w:rsidRPr="00A03AA0" w:rsidRDefault="00A17532" w:rsidP="00A17532">
            <w:pPr>
              <w:pStyle w:val="PargrafodaLista"/>
              <w:numPr>
                <w:ilvl w:val="0"/>
                <w:numId w:val="204"/>
              </w:numPr>
            </w:pPr>
            <w:r w:rsidRPr="00A03AA0">
              <w:t>SCOTT, Kendal. O Processo Unificado Explicado. Porto Alegre: Bookmann, 2002.</w:t>
            </w:r>
          </w:p>
        </w:tc>
      </w:tr>
    </w:tbl>
    <w:p w:rsidR="00A17532" w:rsidRDefault="00A17532" w:rsidP="00A17532"/>
    <w:p w:rsidR="00A17532" w:rsidRDefault="00A17532" w:rsidP="00A17532"/>
    <w:p w:rsidR="00A17532" w:rsidRDefault="00A17532" w:rsidP="00A17532"/>
    <w:p w:rsidR="00A17532" w:rsidRDefault="00A17532" w:rsidP="00A17532"/>
    <w:p w:rsidR="00A17532" w:rsidRDefault="00A17532" w:rsidP="00A17532"/>
    <w:tbl>
      <w:tblPr>
        <w:tblStyle w:val="ListaClara-nfase3"/>
        <w:tblW w:w="9321" w:type="dxa"/>
        <w:tblLayout w:type="fixed"/>
        <w:tblLook w:val="0000" w:firstRow="0" w:lastRow="0" w:firstColumn="0" w:lastColumn="0" w:noHBand="0" w:noVBand="0"/>
      </w:tblPr>
      <w:tblGrid>
        <w:gridCol w:w="2330"/>
        <w:gridCol w:w="2330"/>
        <w:gridCol w:w="2330"/>
        <w:gridCol w:w="1998"/>
        <w:gridCol w:w="333"/>
      </w:tblGrid>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5"/>
            <w:shd w:val="clear" w:color="auto" w:fill="auto"/>
          </w:tcPr>
          <w:p w:rsidR="00A17532" w:rsidRPr="00C402C7" w:rsidRDefault="00A17532" w:rsidP="00A17532">
            <w:pPr>
              <w:spacing w:before="0" w:after="0"/>
              <w:ind w:firstLine="0"/>
              <w:jc w:val="center"/>
              <w:rPr>
                <w:b/>
              </w:rPr>
            </w:pPr>
            <w:r w:rsidRPr="00C402C7">
              <w:rPr>
                <w:b/>
              </w:rPr>
              <w:lastRenderedPageBreak/>
              <w:t>Aprendizado de Máquina</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pPr>
              <w:ind w:firstLine="0"/>
              <w:jc w:val="center"/>
            </w:pPr>
            <w:r>
              <w:t>MCZA002-13</w:t>
            </w:r>
          </w:p>
        </w:tc>
        <w:tc>
          <w:tcPr>
            <w:tcW w:w="2330" w:type="dxa"/>
          </w:tcPr>
          <w:p w:rsidR="00A17532" w:rsidRPr="00A03AA0" w:rsidRDefault="00A17532" w:rsidP="00A17532">
            <w:pPr>
              <w:jc w:val="center"/>
              <w:cnfStyle w:val="000000000000" w:firstRow="0" w:lastRow="0" w:firstColumn="0" w:lastColumn="0" w:oddVBand="0" w:evenVBand="0" w:oddHBand="0" w:evenHBand="0" w:firstRowFirstColumn="0" w:firstRowLastColumn="0" w:lastRowFirstColumn="0" w:lastRowLastColumn="0"/>
            </w:pPr>
            <w:r w:rsidRPr="00A03AA0">
              <w:t>(4-0-4)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pPr>
              <w:jc w:val="center"/>
            </w:pPr>
          </w:p>
        </w:tc>
        <w:tc>
          <w:tcPr>
            <w:tcW w:w="2331" w:type="dxa"/>
            <w:gridSpan w:val="2"/>
          </w:tcPr>
          <w:p w:rsidR="00A17532" w:rsidRPr="00A03AA0" w:rsidRDefault="00A17532" w:rsidP="00A17532">
            <w:pPr>
              <w:jc w:val="center"/>
              <w:cnfStyle w:val="000000000000" w:firstRow="0" w:lastRow="0" w:firstColumn="0" w:lastColumn="0" w:oddVBand="0" w:evenVBand="0" w:oddHBand="0" w:evenHBand="0" w:firstRowFirstColumn="0" w:firstRowLastColumn="0" w:lastRowFirstColumn="0" w:lastRowLastColumn="0"/>
            </w:pPr>
            <w:r w:rsidRPr="00A03AA0">
              <w:t>Opção Limitada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Recomendação:</w:t>
            </w:r>
          </w:p>
        </w:tc>
        <w:tc>
          <w:tcPr>
            <w:tcW w:w="6991" w:type="dxa"/>
            <w:gridSpan w:val="4"/>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rsidRPr="00A03AA0">
              <w:t>Inteligência Artificial</w:t>
            </w:r>
          </w:p>
        </w:tc>
      </w:tr>
      <w:tr w:rsidR="00A17532" w:rsidRPr="00A03AA0" w:rsidTr="00A17532">
        <w:trPr>
          <w:trHeight w:val="1404"/>
        </w:trPr>
        <w:tc>
          <w:tcPr>
            <w:cnfStyle w:val="000010000000" w:firstRow="0" w:lastRow="0" w:firstColumn="0" w:lastColumn="0" w:oddVBand="1" w:evenVBand="0" w:oddHBand="0" w:evenHBand="0" w:firstRowFirstColumn="0" w:firstRowLastColumn="0" w:lastRowFirstColumn="0" w:lastRowLastColumn="0"/>
            <w:tcW w:w="9321" w:type="dxa"/>
            <w:gridSpan w:val="5"/>
          </w:tcPr>
          <w:p w:rsidR="00A17532" w:rsidRPr="00A03AA0" w:rsidRDefault="00A17532" w:rsidP="00A17532">
            <w:pPr>
              <w:rPr>
                <w:rFonts w:cs="Times New Roman"/>
              </w:rPr>
            </w:pPr>
            <w:r w:rsidRPr="00A03AA0">
              <w:rPr>
                <w:rFonts w:cs="Times New Roman"/>
              </w:rPr>
              <w:t>Ementa:</w:t>
            </w:r>
          </w:p>
          <w:p w:rsidR="00A17532" w:rsidRPr="00A03AA0" w:rsidRDefault="00A17532" w:rsidP="00A17532">
            <w:pPr>
              <w:rPr>
                <w:rFonts w:cs="Times New Roman"/>
                <w:lang w:val="en-US"/>
              </w:rPr>
            </w:pPr>
            <w:r w:rsidRPr="00A03AA0">
              <w:t>Introdução. Tipos de aprendizado. Paradigmas de aprendizado. Avaliação experimental de algoritmos de Aprendizado de Máquina. Alguns algoritmos de Aprendizado de Máquina.</w:t>
            </w:r>
          </w:p>
        </w:tc>
      </w:tr>
      <w:tr w:rsidR="00A17532" w:rsidRPr="00A91EB5" w:rsidTr="00A17532">
        <w:trPr>
          <w:cnfStyle w:val="000000100000" w:firstRow="0" w:lastRow="0" w:firstColumn="0" w:lastColumn="0" w:oddVBand="0" w:evenVBand="0" w:oddHBand="1" w:evenHBand="0" w:firstRowFirstColumn="0" w:firstRowLastColumn="0" w:lastRowFirstColumn="0" w:lastRowLastColumn="0"/>
          <w:trHeight w:val="2460"/>
        </w:trPr>
        <w:tc>
          <w:tcPr>
            <w:cnfStyle w:val="000010000000" w:firstRow="0" w:lastRow="0" w:firstColumn="0" w:lastColumn="0" w:oddVBand="1" w:evenVBand="0" w:oddHBand="0" w:evenHBand="0" w:firstRowFirstColumn="0" w:firstRowLastColumn="0" w:lastRowFirstColumn="0" w:lastRowLastColumn="0"/>
            <w:tcW w:w="9321" w:type="dxa"/>
            <w:gridSpan w:val="5"/>
          </w:tcPr>
          <w:p w:rsidR="00A17532" w:rsidRPr="00A03AA0" w:rsidRDefault="00A17532" w:rsidP="00A17532">
            <w:pPr>
              <w:rPr>
                <w:lang w:val="en-US"/>
              </w:rPr>
            </w:pPr>
            <w:r w:rsidRPr="00A03AA0">
              <w:rPr>
                <w:lang w:val="en-US"/>
              </w:rPr>
              <w:t xml:space="preserve">Bibliografia Básica: </w:t>
            </w:r>
          </w:p>
          <w:p w:rsidR="00A17532" w:rsidRPr="00F31798" w:rsidRDefault="00A17532" w:rsidP="00A17532">
            <w:pPr>
              <w:pStyle w:val="PargrafodaLista"/>
              <w:numPr>
                <w:ilvl w:val="0"/>
                <w:numId w:val="205"/>
              </w:numPr>
              <w:rPr>
                <w:lang w:val="en-US"/>
              </w:rPr>
            </w:pPr>
            <w:r w:rsidRPr="00F31798">
              <w:rPr>
                <w:lang w:val="en-US"/>
              </w:rPr>
              <w:t xml:space="preserve">Alpaydin, E., </w:t>
            </w:r>
            <w:bookmarkStart w:id="71" w:name="OLE_LINK7"/>
            <w:bookmarkStart w:id="72" w:name="OLE_LINK8"/>
            <w:r w:rsidRPr="00F31798">
              <w:rPr>
                <w:lang w:val="en-US"/>
              </w:rPr>
              <w:t>“Introduction to Machine Learning</w:t>
            </w:r>
            <w:bookmarkEnd w:id="71"/>
            <w:bookmarkEnd w:id="72"/>
            <w:r w:rsidRPr="00F31798">
              <w:rPr>
                <w:lang w:val="en-US"/>
              </w:rPr>
              <w:t>”, MIT Press, 2004.</w:t>
            </w:r>
          </w:p>
          <w:p w:rsidR="00A17532" w:rsidRPr="00F31798" w:rsidRDefault="00A17532" w:rsidP="00A17532">
            <w:pPr>
              <w:pStyle w:val="PargrafodaLista"/>
              <w:numPr>
                <w:ilvl w:val="0"/>
                <w:numId w:val="205"/>
              </w:numPr>
              <w:rPr>
                <w:lang w:val="en-US"/>
              </w:rPr>
            </w:pPr>
            <w:r w:rsidRPr="00F31798">
              <w:rPr>
                <w:lang w:val="en-US"/>
              </w:rPr>
              <w:t>Mitchell, T. M., “Machine Learning”, McGraw-Hill, 1997.</w:t>
            </w:r>
          </w:p>
          <w:p w:rsidR="00A17532" w:rsidRPr="00F31798" w:rsidRDefault="00A17532" w:rsidP="00A17532">
            <w:pPr>
              <w:pStyle w:val="PargrafodaLista"/>
              <w:numPr>
                <w:ilvl w:val="0"/>
                <w:numId w:val="205"/>
              </w:numPr>
              <w:rPr>
                <w:rFonts w:cs="Times New Roman"/>
                <w:lang w:val="en-US"/>
              </w:rPr>
            </w:pPr>
            <w:r w:rsidRPr="00F31798">
              <w:rPr>
                <w:lang w:val="en-US"/>
              </w:rPr>
              <w:t>Bishop, C. M., “Pattern Recognition and Machine Learning” Springer, 2006.</w:t>
            </w:r>
          </w:p>
        </w:tc>
      </w:tr>
      <w:tr w:rsidR="00A17532" w:rsidRPr="00A03AA0" w:rsidTr="00A17532">
        <w:trPr>
          <w:gridAfter w:val="1"/>
          <w:wAfter w:w="333" w:type="dxa"/>
          <w:trHeight w:val="3612"/>
        </w:trPr>
        <w:tc>
          <w:tcPr>
            <w:cnfStyle w:val="000010000000" w:firstRow="0" w:lastRow="0" w:firstColumn="0" w:lastColumn="0" w:oddVBand="1" w:evenVBand="0" w:oddHBand="0" w:evenHBand="0" w:firstRowFirstColumn="0" w:firstRowLastColumn="0" w:lastRowFirstColumn="0" w:lastRowLastColumn="0"/>
            <w:tcW w:w="8988" w:type="dxa"/>
            <w:gridSpan w:val="4"/>
          </w:tcPr>
          <w:p w:rsidR="00A17532" w:rsidRPr="00A03AA0" w:rsidRDefault="00A17532" w:rsidP="00A17532">
            <w:pPr>
              <w:rPr>
                <w:lang w:val="en-US"/>
              </w:rPr>
            </w:pPr>
            <w:r w:rsidRPr="00A03AA0">
              <w:rPr>
                <w:lang w:val="en-US"/>
              </w:rPr>
              <w:t xml:space="preserve">Bibliografia Complementar: </w:t>
            </w:r>
          </w:p>
          <w:p w:rsidR="00A17532" w:rsidRPr="00F31798" w:rsidRDefault="00A17532" w:rsidP="00A17532">
            <w:pPr>
              <w:pStyle w:val="PargrafodaLista"/>
              <w:numPr>
                <w:ilvl w:val="0"/>
                <w:numId w:val="206"/>
              </w:numPr>
              <w:rPr>
                <w:lang w:val="en-US"/>
              </w:rPr>
            </w:pPr>
            <w:r w:rsidRPr="00F31798">
              <w:rPr>
                <w:lang w:val="en-US"/>
              </w:rPr>
              <w:t>Russel, S., Norvig, P., “Artificial Intelligence: A Modern Approach”, 2nd. ed., Prentice Hall, 2003.</w:t>
            </w:r>
          </w:p>
          <w:p w:rsidR="00A17532" w:rsidRPr="009A67B3" w:rsidRDefault="00A17532" w:rsidP="00A17532">
            <w:pPr>
              <w:pStyle w:val="PargrafodaLista"/>
              <w:numPr>
                <w:ilvl w:val="0"/>
                <w:numId w:val="206"/>
              </w:numPr>
            </w:pPr>
            <w:r w:rsidRPr="00F31798">
              <w:rPr>
                <w:lang w:val="en-US"/>
              </w:rPr>
              <w:t xml:space="preserve">RUSSELL, Stuart Jonathan; NORVIG, Peter. </w:t>
            </w:r>
            <w:r w:rsidRPr="00A03AA0">
              <w:t xml:space="preserve">Inteligência artificial. </w:t>
            </w:r>
            <w:proofErr w:type="gramStart"/>
            <w:r w:rsidRPr="00A03AA0">
              <w:t>2</w:t>
            </w:r>
            <w:proofErr w:type="gramEnd"/>
            <w:r w:rsidRPr="00A03AA0">
              <w:t xml:space="preserve"> ed. Rio de Janeiro: Campus, 2004. </w:t>
            </w:r>
            <w:r w:rsidRPr="009A67B3">
              <w:t>1021 p. Tradução da segunda edição. ISBN 9788535211771.</w:t>
            </w:r>
          </w:p>
          <w:p w:rsidR="00A17532" w:rsidRPr="00F31798" w:rsidRDefault="00A17532" w:rsidP="00A17532">
            <w:pPr>
              <w:pStyle w:val="PargrafodaLista"/>
              <w:numPr>
                <w:ilvl w:val="0"/>
                <w:numId w:val="206"/>
              </w:numPr>
              <w:rPr>
                <w:lang w:val="en-US"/>
              </w:rPr>
            </w:pPr>
            <w:r w:rsidRPr="00F31798">
              <w:rPr>
                <w:lang w:val="en-US"/>
              </w:rPr>
              <w:t>Witten, I. H., Frank, E., “Data Mining: Practical Machine Learning Tools and Techniques with Java Implementations”, 1st ed., Morgan Kaufmann, 1999.</w:t>
            </w:r>
          </w:p>
          <w:p w:rsidR="00A17532" w:rsidRPr="00A03AA0" w:rsidRDefault="00A17532" w:rsidP="00A17532">
            <w:pPr>
              <w:pStyle w:val="PargrafodaLista"/>
              <w:numPr>
                <w:ilvl w:val="0"/>
                <w:numId w:val="206"/>
              </w:numPr>
            </w:pPr>
            <w:r w:rsidRPr="00A03AA0">
              <w:t xml:space="preserve">Rezende, S.O., “Sistemas Inteligentes: Fundamentos e Aplicações”, </w:t>
            </w:r>
            <w:proofErr w:type="gramStart"/>
            <w:r w:rsidRPr="00A03AA0">
              <w:t>1</w:t>
            </w:r>
            <w:proofErr w:type="gramEnd"/>
            <w:r w:rsidRPr="00A03AA0">
              <w:t xml:space="preserve">. </w:t>
            </w:r>
            <w:proofErr w:type="gramStart"/>
            <w:r w:rsidRPr="00A03AA0">
              <w:t>ed.</w:t>
            </w:r>
            <w:proofErr w:type="gramEnd"/>
            <w:r w:rsidRPr="00A03AA0">
              <w:t>, Manole, 2003.</w:t>
            </w:r>
          </w:p>
        </w:tc>
      </w:tr>
    </w:tbl>
    <w:p w:rsidR="00A17532" w:rsidRDefault="00A17532" w:rsidP="00A17532"/>
    <w:p w:rsidR="00A17532" w:rsidRDefault="00A17532" w:rsidP="00A17532"/>
    <w:p w:rsidR="00A17532" w:rsidRDefault="00A17532" w:rsidP="00A17532"/>
    <w:p w:rsidR="00A17532" w:rsidRDefault="00A17532" w:rsidP="00A17532"/>
    <w:p w:rsidR="00A17532" w:rsidRDefault="00A17532" w:rsidP="00A17532"/>
    <w:p w:rsidR="00A17532" w:rsidRDefault="00A17532" w:rsidP="00A17532"/>
    <w:p w:rsidR="00A17532" w:rsidRDefault="00A17532" w:rsidP="00A17532"/>
    <w:p w:rsidR="00A17532" w:rsidRDefault="00A17532" w:rsidP="00A17532"/>
    <w:p w:rsidR="00A17532" w:rsidRDefault="00A17532" w:rsidP="00A17532"/>
    <w:tbl>
      <w:tblPr>
        <w:tblStyle w:val="ListaClara-nfase3"/>
        <w:tblW w:w="9321" w:type="dxa"/>
        <w:tblLook w:val="0000" w:firstRow="0" w:lastRow="0" w:firstColumn="0" w:lastColumn="0" w:noHBand="0" w:noVBand="0"/>
      </w:tblPr>
      <w:tblGrid>
        <w:gridCol w:w="2330"/>
        <w:gridCol w:w="2330"/>
        <w:gridCol w:w="2330"/>
        <w:gridCol w:w="2331"/>
      </w:tblGrid>
      <w:tr w:rsidR="00A17532" w:rsidRPr="008C5434"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8C5434" w:rsidRDefault="00A17532" w:rsidP="00A17532">
            <w:pPr>
              <w:spacing w:before="0" w:after="0"/>
              <w:jc w:val="center"/>
              <w:rPr>
                <w:b/>
              </w:rPr>
            </w:pPr>
            <w:r w:rsidRPr="008C5434">
              <w:rPr>
                <w:b/>
              </w:rPr>
              <w:lastRenderedPageBreak/>
              <w:t>Arquitetura de Computadores de Alto Desempenho</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pPr>
              <w:ind w:firstLine="0"/>
              <w:jc w:val="center"/>
            </w:pPr>
            <w:r w:rsidRPr="00A03AA0">
              <w:t>MC</w:t>
            </w:r>
            <w:r>
              <w:t>ZA003-13</w:t>
            </w:r>
          </w:p>
        </w:tc>
        <w:tc>
          <w:tcPr>
            <w:tcW w:w="2330" w:type="dxa"/>
          </w:tcPr>
          <w:p w:rsidR="00A17532" w:rsidRPr="00A03AA0" w:rsidRDefault="00A17532" w:rsidP="00A17532">
            <w:pPr>
              <w:jc w:val="center"/>
              <w:cnfStyle w:val="000000000000" w:firstRow="0" w:lastRow="0" w:firstColumn="0" w:lastColumn="0" w:oddVBand="0" w:evenVBand="0" w:oddHBand="0" w:evenHBand="0" w:firstRowFirstColumn="0" w:firstRowLastColumn="0" w:lastRowFirstColumn="0" w:lastRowLastColumn="0"/>
            </w:pPr>
            <w:r w:rsidRPr="00A03AA0">
              <w:t>(4-0-4)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tc>
        <w:tc>
          <w:tcPr>
            <w:tcW w:w="2331"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rsidRPr="00A03AA0">
              <w:t>Opção Limitada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Recomendação:</w:t>
            </w:r>
          </w:p>
        </w:tc>
        <w:tc>
          <w:tcPr>
            <w:tcW w:w="6991" w:type="dxa"/>
            <w:gridSpan w:val="3"/>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rsidRPr="00A03AA0">
              <w:t>Arquitetura de Computadores</w:t>
            </w:r>
          </w:p>
        </w:tc>
      </w:tr>
      <w:tr w:rsidR="00A17532" w:rsidRPr="00A03AA0" w:rsidTr="00A17532">
        <w:trPr>
          <w:trHeight w:val="1980"/>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rFonts w:cs="Times New Roman"/>
                <w:i/>
              </w:rPr>
            </w:pPr>
            <w:r w:rsidRPr="00A03AA0">
              <w:rPr>
                <w:rFonts w:cs="Times New Roman"/>
              </w:rPr>
              <w:t>Ementa</w:t>
            </w:r>
            <w:r w:rsidRPr="00A03AA0">
              <w:rPr>
                <w:rFonts w:cs="Times New Roman"/>
                <w:i/>
              </w:rPr>
              <w:t>:</w:t>
            </w:r>
          </w:p>
          <w:p w:rsidR="00A17532" w:rsidRPr="00A03AA0" w:rsidRDefault="00A17532" w:rsidP="00A17532">
            <w:pPr>
              <w:rPr>
                <w:rFonts w:cs="Times New Roman"/>
                <w:i/>
              </w:rPr>
            </w:pPr>
            <w:r w:rsidRPr="00FE66D5">
              <w:t>Introdução à computação de alto desempenho. Características sistêmicas da computação de alto desempenho. Organização de hardware em computação paralela. Organização e topologias de Interconexões. Organização da memória. Organização dos sistemas operacionais. Aspectos de programação paralela. Avaliação de desempenho.</w:t>
            </w:r>
          </w:p>
        </w:tc>
      </w:tr>
      <w:tr w:rsidR="00A17532" w:rsidRPr="00A91EB5" w:rsidTr="00A17532">
        <w:trPr>
          <w:cnfStyle w:val="000000100000" w:firstRow="0" w:lastRow="0" w:firstColumn="0" w:lastColumn="0" w:oddVBand="0" w:evenVBand="0" w:oddHBand="1" w:evenHBand="0" w:firstRowFirstColumn="0" w:firstRowLastColumn="0" w:lastRowFirstColumn="0" w:lastRowLastColumn="0"/>
          <w:trHeight w:val="1824"/>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lang w:val="en-US"/>
              </w:rPr>
            </w:pPr>
            <w:r w:rsidRPr="00A03AA0">
              <w:rPr>
                <w:lang w:val="en-US"/>
              </w:rPr>
              <w:t>Bibliografia Básica:</w:t>
            </w:r>
          </w:p>
          <w:p w:rsidR="00A17532" w:rsidRPr="00FE66D5" w:rsidRDefault="00A17532" w:rsidP="00A17532">
            <w:pPr>
              <w:pStyle w:val="PargrafodaLista"/>
              <w:numPr>
                <w:ilvl w:val="0"/>
                <w:numId w:val="199"/>
              </w:numPr>
              <w:rPr>
                <w:lang w:val="en-US"/>
              </w:rPr>
            </w:pPr>
            <w:r w:rsidRPr="00FE66D5">
              <w:rPr>
                <w:lang w:val="en-US"/>
              </w:rPr>
              <w:t>Georg Hager, Gerhard Wellein; Introduction to High Performance Computing for Scientists and Engineers; Chapman &amp; Hall/CRC; 1 ed., 2010</w:t>
            </w:r>
          </w:p>
          <w:p w:rsidR="00A17532" w:rsidRPr="00FE66D5" w:rsidRDefault="00A17532" w:rsidP="00A17532">
            <w:pPr>
              <w:pStyle w:val="PargrafodaLista"/>
              <w:numPr>
                <w:ilvl w:val="0"/>
                <w:numId w:val="199"/>
              </w:numPr>
              <w:rPr>
                <w:lang w:val="en-US"/>
              </w:rPr>
            </w:pPr>
            <w:r w:rsidRPr="00FE66D5">
              <w:rPr>
                <w:lang w:val="en-US"/>
              </w:rPr>
              <w:t>HANG, K., Xu, Z., “Scalable Parallel Computing: Technology, Architecture, Programming”, McGraw-Hill Science/Engineering/Math, 1 edition, 1998.</w:t>
            </w:r>
          </w:p>
          <w:p w:rsidR="00A17532" w:rsidRPr="00FE66D5" w:rsidRDefault="00A17532" w:rsidP="00A17532">
            <w:pPr>
              <w:pStyle w:val="PargrafodaLista"/>
              <w:numPr>
                <w:ilvl w:val="0"/>
                <w:numId w:val="199"/>
              </w:numPr>
              <w:rPr>
                <w:lang w:val="en-US"/>
              </w:rPr>
            </w:pPr>
            <w:r w:rsidRPr="00FE66D5">
              <w:rPr>
                <w:lang w:val="en-US"/>
              </w:rPr>
              <w:t>John Levesque, Gene Wagenbreth; High Performance Computing: Programming and Applications; Chapman &amp; Hall/CRC; 1 ed., 2010</w:t>
            </w:r>
          </w:p>
        </w:tc>
      </w:tr>
      <w:tr w:rsidR="00A17532" w:rsidRPr="00A91EB5" w:rsidTr="00A17532">
        <w:trPr>
          <w:trHeight w:val="548"/>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lang w:val="en-US"/>
              </w:rPr>
            </w:pPr>
            <w:r w:rsidRPr="00A03AA0">
              <w:rPr>
                <w:lang w:val="en-US"/>
              </w:rPr>
              <w:t>Bibliografia Complementar:</w:t>
            </w:r>
          </w:p>
          <w:p w:rsidR="00A17532" w:rsidRPr="00FE66D5" w:rsidRDefault="00A17532" w:rsidP="00A17532">
            <w:pPr>
              <w:pStyle w:val="PargrafodaLista"/>
              <w:numPr>
                <w:ilvl w:val="0"/>
                <w:numId w:val="200"/>
              </w:numPr>
              <w:rPr>
                <w:lang w:val="en-US"/>
              </w:rPr>
            </w:pPr>
            <w:r w:rsidRPr="00FE66D5">
              <w:rPr>
                <w:lang w:val="en-US"/>
              </w:rPr>
              <w:t>David Culler, Jaswinder Pal Singh, Anoop Gupta; Parallel Computer Architecture: A Hardware/Software Approach; Morgan Kaufmann, 1 ed., 1998</w:t>
            </w:r>
          </w:p>
          <w:p w:rsidR="00A17532" w:rsidRPr="00FE66D5" w:rsidRDefault="00A17532" w:rsidP="00A17532">
            <w:pPr>
              <w:pStyle w:val="PargrafodaLista"/>
              <w:numPr>
                <w:ilvl w:val="0"/>
                <w:numId w:val="200"/>
              </w:numPr>
              <w:rPr>
                <w:lang w:val="en-US"/>
              </w:rPr>
            </w:pPr>
            <w:r w:rsidRPr="00FE66D5">
              <w:rPr>
                <w:lang w:val="en-US"/>
              </w:rPr>
              <w:t>Phillip A. Laplante, Seppo J. Ovaska; Real-Time Systems Design and Analysis: Tools for the Practitioner; Wiley, 2011</w:t>
            </w:r>
          </w:p>
          <w:p w:rsidR="00A17532" w:rsidRPr="00FE66D5" w:rsidRDefault="00A17532" w:rsidP="00A17532">
            <w:pPr>
              <w:pStyle w:val="PargrafodaLista"/>
              <w:numPr>
                <w:ilvl w:val="0"/>
                <w:numId w:val="200"/>
              </w:numPr>
              <w:rPr>
                <w:lang w:val="en-US"/>
              </w:rPr>
            </w:pPr>
            <w:r w:rsidRPr="00FE66D5">
              <w:rPr>
                <w:lang w:val="en-US"/>
              </w:rPr>
              <w:t>Wim Vanderbauwhede, Khaled Benkrid; High-Performance Computing Using FPGAs; 1 ed., 2014</w:t>
            </w:r>
          </w:p>
          <w:p w:rsidR="00A17532" w:rsidRPr="00FE66D5" w:rsidRDefault="00A17532" w:rsidP="00A17532">
            <w:pPr>
              <w:pStyle w:val="PargrafodaLista"/>
              <w:numPr>
                <w:ilvl w:val="0"/>
                <w:numId w:val="200"/>
              </w:numPr>
              <w:rPr>
                <w:lang w:val="en-US"/>
              </w:rPr>
            </w:pPr>
            <w:r w:rsidRPr="00FE66D5">
              <w:rPr>
                <w:lang w:val="en-US"/>
              </w:rPr>
              <w:t>Stephen A. Jarvis, Stephen A. Wright, Simon D. Hammond; High Performance Computing Systems. Performance Modeling, Benchmarking and Simulation; Lecture Notes in Computer Science, 2015</w:t>
            </w:r>
            <w:r>
              <w:rPr>
                <w:lang w:val="en-US"/>
              </w:rPr>
              <w:t>.</w:t>
            </w:r>
          </w:p>
        </w:tc>
      </w:tr>
    </w:tbl>
    <w:p w:rsidR="00A17532" w:rsidRPr="00C402C7" w:rsidRDefault="00A17532" w:rsidP="00A17532">
      <w:pPr>
        <w:rPr>
          <w:lang w:val="en-US"/>
        </w:rPr>
      </w:pPr>
    </w:p>
    <w:p w:rsidR="00A17532" w:rsidRPr="00C402C7" w:rsidRDefault="00A17532" w:rsidP="00A17532">
      <w:pPr>
        <w:rPr>
          <w:lang w:val="en-US"/>
        </w:rPr>
      </w:pPr>
    </w:p>
    <w:p w:rsidR="00A17532" w:rsidRPr="00C402C7" w:rsidRDefault="00A17532" w:rsidP="00A17532">
      <w:pPr>
        <w:rPr>
          <w:lang w:val="en-US"/>
        </w:rPr>
      </w:pPr>
    </w:p>
    <w:p w:rsidR="00A17532" w:rsidRPr="00C402C7" w:rsidRDefault="00A17532" w:rsidP="00A17532">
      <w:pPr>
        <w:rPr>
          <w:lang w:val="en-US"/>
        </w:rPr>
      </w:pPr>
    </w:p>
    <w:p w:rsidR="00A17532" w:rsidRPr="00C402C7" w:rsidRDefault="00A17532" w:rsidP="00A17532">
      <w:pPr>
        <w:rPr>
          <w:lang w:val="en-US"/>
        </w:rPr>
      </w:pPr>
    </w:p>
    <w:p w:rsidR="00A17532" w:rsidRPr="00C402C7" w:rsidRDefault="00A17532" w:rsidP="00A17532">
      <w:pPr>
        <w:rPr>
          <w:lang w:val="en-US"/>
        </w:rPr>
      </w:pPr>
    </w:p>
    <w:p w:rsidR="00A17532" w:rsidRPr="00C402C7" w:rsidRDefault="00A17532" w:rsidP="00A17532">
      <w:pPr>
        <w:rPr>
          <w:lang w:val="en-US"/>
        </w:rPr>
      </w:pPr>
    </w:p>
    <w:p w:rsidR="00A17532" w:rsidRPr="00C402C7" w:rsidRDefault="00A17532" w:rsidP="00A17532">
      <w:pPr>
        <w:rPr>
          <w:lang w:val="en-US"/>
        </w:rPr>
      </w:pPr>
    </w:p>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C402C7"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C402C7" w:rsidRDefault="00A17532" w:rsidP="00A17532">
            <w:pPr>
              <w:spacing w:before="0" w:after="0"/>
              <w:jc w:val="center"/>
              <w:rPr>
                <w:b/>
              </w:rPr>
            </w:pPr>
            <w:r w:rsidRPr="00C402C7">
              <w:rPr>
                <w:b/>
              </w:rPr>
              <w:lastRenderedPageBreak/>
              <w:t>Avaliação de Desempenho de Redes</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pPr>
              <w:ind w:firstLine="0"/>
              <w:jc w:val="center"/>
            </w:pPr>
            <w:r w:rsidRPr="00A03AA0">
              <w:t>MC</w:t>
            </w:r>
            <w:r>
              <w:t>ZA004-13</w:t>
            </w:r>
          </w:p>
        </w:tc>
        <w:tc>
          <w:tcPr>
            <w:tcW w:w="2330" w:type="dxa"/>
          </w:tcPr>
          <w:p w:rsidR="00A17532" w:rsidRPr="00A03AA0" w:rsidRDefault="00A17532" w:rsidP="00A17532">
            <w:pPr>
              <w:jc w:val="center"/>
              <w:cnfStyle w:val="000000000000" w:firstRow="0" w:lastRow="0" w:firstColumn="0" w:lastColumn="0" w:oddVBand="0" w:evenVBand="0" w:oddHBand="0" w:evenHBand="0" w:firstRowFirstColumn="0" w:firstRowLastColumn="0" w:lastRowFirstColumn="0" w:lastRowLastColumn="0"/>
            </w:pPr>
            <w:r w:rsidRPr="00A03AA0">
              <w:t>(3-1-4)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tc>
        <w:tc>
          <w:tcPr>
            <w:tcW w:w="2331"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rsidRPr="00A03AA0">
              <w:t>Opção Limitada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Recomendação:</w:t>
            </w:r>
          </w:p>
        </w:tc>
        <w:tc>
          <w:tcPr>
            <w:tcW w:w="6991" w:type="dxa"/>
            <w:gridSpan w:val="3"/>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rsidRPr="00A03AA0">
              <w:t>Redes de Computadores</w:t>
            </w:r>
          </w:p>
        </w:tc>
      </w:tr>
      <w:tr w:rsidR="00A17532" w:rsidRPr="00A03AA0" w:rsidTr="00A17532">
        <w:trPr>
          <w:trHeight w:val="2392"/>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rFonts w:cs="Times New Roman"/>
              </w:rPr>
            </w:pPr>
            <w:r w:rsidRPr="00A03AA0">
              <w:rPr>
                <w:rFonts w:cs="Times New Roman"/>
              </w:rPr>
              <w:t>Ementa:</w:t>
            </w:r>
          </w:p>
          <w:p w:rsidR="00A17532" w:rsidRPr="0077204E" w:rsidRDefault="00A17532" w:rsidP="00A17532">
            <w:pPr>
              <w:rPr>
                <w:rFonts w:cs="Times New Roman"/>
                <w:i/>
              </w:rPr>
            </w:pPr>
            <w:r>
              <w:t>Motivação para avaliação de desempenho. Técnicas de avaliação: Modelagem analítica, simulação e medição. Metodologia de Avaliação de Desempenho. Métricas de desempenho.  Geração de números aleatórios. Projeto de experimentos. Teoria das filas: aplicações e limitações. Simulação: tipos, técnicas e limitações. Aspectos de medição: tipos, técnicas e ferramentas.  Avaliação de desempenho da Internet. Apresentação de resultados.</w:t>
            </w:r>
          </w:p>
        </w:tc>
      </w:tr>
      <w:tr w:rsidR="00A17532" w:rsidRPr="00D7437A" w:rsidTr="00A17532">
        <w:trPr>
          <w:cnfStyle w:val="000000100000" w:firstRow="0" w:lastRow="0" w:firstColumn="0" w:lastColumn="0" w:oddVBand="0" w:evenVBand="0" w:oddHBand="1" w:evenHBand="0" w:firstRowFirstColumn="0" w:firstRowLastColumn="0" w:lastRowFirstColumn="0" w:lastRowLastColumn="0"/>
          <w:trHeight w:val="598"/>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rsidRPr="00A03AA0">
              <w:t>Bibliografia Básica:</w:t>
            </w:r>
          </w:p>
          <w:p w:rsidR="00A17532" w:rsidRPr="00245199" w:rsidRDefault="00A17532" w:rsidP="00A17532">
            <w:pPr>
              <w:pStyle w:val="PargrafodaLista"/>
              <w:numPr>
                <w:ilvl w:val="0"/>
                <w:numId w:val="201"/>
              </w:numPr>
              <w:rPr>
                <w:lang w:val="en-US"/>
              </w:rPr>
            </w:pPr>
            <w:r w:rsidRPr="00245199">
              <w:rPr>
                <w:lang w:val="en-US"/>
              </w:rPr>
              <w:t xml:space="preserve">Jain, R., </w:t>
            </w:r>
            <w:proofErr w:type="gramStart"/>
            <w:r w:rsidRPr="00245199">
              <w:rPr>
                <w:lang w:val="en-US"/>
              </w:rPr>
              <w:t>The</w:t>
            </w:r>
            <w:proofErr w:type="gramEnd"/>
            <w:r w:rsidRPr="00245199">
              <w:rPr>
                <w:lang w:val="en-US"/>
              </w:rPr>
              <w:t xml:space="preserve"> Art of Computer Systems Performance Analysis, J. Wiley, New York, 1991.</w:t>
            </w:r>
          </w:p>
          <w:p w:rsidR="00A17532" w:rsidRPr="00245199" w:rsidRDefault="00A17532" w:rsidP="00A17532">
            <w:pPr>
              <w:pStyle w:val="PargrafodaLista"/>
              <w:numPr>
                <w:ilvl w:val="0"/>
                <w:numId w:val="201"/>
              </w:numPr>
              <w:rPr>
                <w:lang w:val="en-US"/>
              </w:rPr>
            </w:pPr>
            <w:r w:rsidRPr="00245199">
              <w:rPr>
                <w:lang w:val="en-US"/>
              </w:rPr>
              <w:t>Gross, D.; Harris, C. M., Fundamentals of Queueing Theory, J.Wiley, New York, 3rd ed., 1998.</w:t>
            </w:r>
          </w:p>
          <w:p w:rsidR="00A17532" w:rsidRPr="00245199" w:rsidRDefault="00A17532" w:rsidP="00A17532">
            <w:pPr>
              <w:pStyle w:val="PargrafodaLista"/>
              <w:numPr>
                <w:ilvl w:val="0"/>
                <w:numId w:val="201"/>
              </w:numPr>
              <w:rPr>
                <w:lang w:val="en-US"/>
              </w:rPr>
            </w:pPr>
            <w:r w:rsidRPr="00245199">
              <w:rPr>
                <w:lang w:val="en-US"/>
              </w:rPr>
              <w:t>Menascé, D. e Almeida, V. - Capacity Planning for WEB, Performance: Metrics, Models, &amp; Methods. Prentice-Hall, 1998</w:t>
            </w:r>
          </w:p>
        </w:tc>
      </w:tr>
      <w:tr w:rsidR="00A17532" w:rsidRPr="00245199" w:rsidTr="00A17532">
        <w:trPr>
          <w:trHeight w:val="2388"/>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77204E" w:rsidRDefault="00A17532" w:rsidP="00A17532">
            <w:pPr>
              <w:rPr>
                <w:lang w:val="en-US"/>
              </w:rPr>
            </w:pPr>
            <w:r w:rsidRPr="0077204E">
              <w:rPr>
                <w:lang w:val="en-US"/>
              </w:rPr>
              <w:t>Bibliografia Complementar:</w:t>
            </w:r>
          </w:p>
          <w:p w:rsidR="00A17532" w:rsidRPr="00245199" w:rsidRDefault="00A17532" w:rsidP="00A17532">
            <w:pPr>
              <w:pStyle w:val="PargrafodaLista"/>
              <w:numPr>
                <w:ilvl w:val="0"/>
                <w:numId w:val="202"/>
              </w:numPr>
              <w:rPr>
                <w:lang w:val="en-US"/>
              </w:rPr>
            </w:pPr>
            <w:r w:rsidRPr="00245199">
              <w:rPr>
                <w:lang w:val="en-US"/>
              </w:rPr>
              <w:t>Menascé. D, Almeida. V, Dowdy, L, Capacity planning and performance modelling from mainframe to client-server systems, Prentice-Hall, 1994</w:t>
            </w:r>
          </w:p>
          <w:p w:rsidR="00A17532" w:rsidRPr="00245199" w:rsidRDefault="00A17532" w:rsidP="00A17532">
            <w:pPr>
              <w:pStyle w:val="PargrafodaLista"/>
              <w:numPr>
                <w:ilvl w:val="0"/>
                <w:numId w:val="202"/>
              </w:numPr>
              <w:rPr>
                <w:lang w:val="en-US"/>
              </w:rPr>
            </w:pPr>
            <w:r w:rsidRPr="00245199">
              <w:rPr>
                <w:lang w:val="en-US"/>
              </w:rPr>
              <w:t>Kleinrock, L, Queying Systems, V.2: Computer Applications, John Wiley, 1976.</w:t>
            </w:r>
          </w:p>
          <w:p w:rsidR="00A17532" w:rsidRPr="00245199" w:rsidRDefault="00A17532" w:rsidP="00A17532">
            <w:pPr>
              <w:pStyle w:val="PargrafodaLista"/>
              <w:numPr>
                <w:ilvl w:val="0"/>
                <w:numId w:val="202"/>
              </w:numPr>
              <w:rPr>
                <w:lang w:val="en-US"/>
              </w:rPr>
            </w:pPr>
            <w:r w:rsidRPr="00245199">
              <w:rPr>
                <w:lang w:val="en-US"/>
              </w:rPr>
              <w:t>Charles Sauer, K. Mani Chandy, Computer Systems Performance Modelling, Prentice- Hall, 1981.</w:t>
            </w:r>
          </w:p>
          <w:p w:rsidR="00A17532" w:rsidRPr="00245199" w:rsidRDefault="00A17532" w:rsidP="00A17532">
            <w:pPr>
              <w:pStyle w:val="PargrafodaLista"/>
              <w:numPr>
                <w:ilvl w:val="0"/>
                <w:numId w:val="202"/>
              </w:numPr>
              <w:rPr>
                <w:lang w:val="en-US"/>
              </w:rPr>
            </w:pPr>
            <w:r w:rsidRPr="00245199">
              <w:rPr>
                <w:lang w:val="en-US"/>
              </w:rPr>
              <w:t>Trivedi, K. S. - Probability &amp; Statistics with Reliability, Queuing, and Computer Science Applications. Prentice-Hall, 1982.</w:t>
            </w:r>
          </w:p>
          <w:p w:rsidR="00A17532" w:rsidRPr="00245199" w:rsidRDefault="00A17532" w:rsidP="00A17532">
            <w:pPr>
              <w:pStyle w:val="PargrafodaLista"/>
              <w:numPr>
                <w:ilvl w:val="0"/>
                <w:numId w:val="202"/>
              </w:numPr>
              <w:rPr>
                <w:lang w:val="en-US"/>
              </w:rPr>
            </w:pPr>
            <w:r w:rsidRPr="00245199">
              <w:rPr>
                <w:lang w:val="en-US"/>
              </w:rPr>
              <w:t>Gunther, N. - The Practical Performance Analyst. McGraw-Hill, 1998.</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Height w:val="665"/>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lang w:val="en-US"/>
              </w:rPr>
            </w:pPr>
            <w:r w:rsidRPr="00A03AA0">
              <w:rPr>
                <w:lang w:val="en-US"/>
              </w:rPr>
              <w:t>Observação: Disciplina criada em 2015.</w:t>
            </w:r>
          </w:p>
        </w:tc>
      </w:tr>
    </w:tbl>
    <w:p w:rsidR="00A17532" w:rsidRPr="00C402C7" w:rsidRDefault="00A17532" w:rsidP="00A17532">
      <w:pPr>
        <w:rPr>
          <w:lang w:val="en-US"/>
        </w:rPr>
      </w:pPr>
    </w:p>
    <w:p w:rsidR="00A17532" w:rsidRPr="00C402C7" w:rsidRDefault="00A17532" w:rsidP="00A17532">
      <w:pPr>
        <w:rPr>
          <w:lang w:val="en-US"/>
        </w:rPr>
      </w:pPr>
    </w:p>
    <w:p w:rsidR="00A17532" w:rsidRPr="00C402C7" w:rsidRDefault="00A17532" w:rsidP="00A17532">
      <w:pPr>
        <w:rPr>
          <w:lang w:val="en-US"/>
        </w:rPr>
      </w:pPr>
    </w:p>
    <w:p w:rsidR="00A17532" w:rsidRPr="00C402C7" w:rsidRDefault="00A17532" w:rsidP="00A17532">
      <w:pPr>
        <w:rPr>
          <w:lang w:val="en-US"/>
        </w:rPr>
      </w:pPr>
    </w:p>
    <w:p w:rsidR="00A17532" w:rsidRPr="00C402C7" w:rsidRDefault="00A17532" w:rsidP="00A17532">
      <w:pPr>
        <w:rPr>
          <w:lang w:val="en-US"/>
        </w:rPr>
      </w:pPr>
    </w:p>
    <w:p w:rsidR="00A17532" w:rsidRPr="00C402C7" w:rsidRDefault="00A17532" w:rsidP="00A17532">
      <w:pPr>
        <w:rPr>
          <w:lang w:val="en-US"/>
        </w:rPr>
      </w:pPr>
    </w:p>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C402C7"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C402C7" w:rsidRDefault="00A17532" w:rsidP="00A17532">
            <w:pPr>
              <w:spacing w:before="0" w:after="0"/>
              <w:jc w:val="center"/>
              <w:rPr>
                <w:b/>
              </w:rPr>
            </w:pPr>
            <w:r w:rsidRPr="00C402C7">
              <w:rPr>
                <w:b/>
              </w:rPr>
              <w:lastRenderedPageBreak/>
              <w:t>Banco de Dados de Apoio à Tomada de Decisão</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pPr>
              <w:ind w:firstLine="0"/>
            </w:pPr>
            <w:r>
              <w:t>MCZA005-13</w:t>
            </w:r>
          </w:p>
        </w:tc>
        <w:tc>
          <w:tcPr>
            <w:tcW w:w="2330"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rsidRPr="00A03AA0">
              <w:t>(3-1-4)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tc>
        <w:tc>
          <w:tcPr>
            <w:tcW w:w="2331"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rsidRPr="00A03AA0">
              <w:t>Opção Limitada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Recomendação:</w:t>
            </w:r>
          </w:p>
        </w:tc>
        <w:tc>
          <w:tcPr>
            <w:tcW w:w="6991" w:type="dxa"/>
            <w:gridSpan w:val="3"/>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rsidRPr="00A03AA0">
              <w:t>Banco de Dados e Inteligência Artificial</w:t>
            </w:r>
          </w:p>
        </w:tc>
      </w:tr>
      <w:tr w:rsidR="00A17532" w:rsidRPr="00A03AA0" w:rsidTr="00A17532">
        <w:trPr>
          <w:trHeight w:val="1488"/>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rFonts w:cs="Times New Roman"/>
                <w:i/>
              </w:rPr>
            </w:pPr>
            <w:r w:rsidRPr="00A03AA0">
              <w:rPr>
                <w:rFonts w:cs="Times New Roman"/>
              </w:rPr>
              <w:t>Ementa</w:t>
            </w:r>
            <w:r w:rsidRPr="00A03AA0">
              <w:rPr>
                <w:rFonts w:cs="Times New Roman"/>
                <w:i/>
              </w:rPr>
              <w:t>:</w:t>
            </w:r>
          </w:p>
          <w:p w:rsidR="00A17532" w:rsidRPr="00A03AA0" w:rsidRDefault="00A17532" w:rsidP="00A17532">
            <w:pPr>
              <w:rPr>
                <w:rFonts w:cs="Times New Roman"/>
                <w:i/>
              </w:rPr>
            </w:pPr>
            <w:r w:rsidRPr="00A03AA0">
              <w:t>Data Warehouse. Descoberta de Conhecimento de Bases de Dados. DW e Business Intelligence.</w:t>
            </w:r>
          </w:p>
        </w:tc>
      </w:tr>
      <w:tr w:rsidR="00A17532" w:rsidRPr="00A91EB5" w:rsidTr="00A17532">
        <w:trPr>
          <w:cnfStyle w:val="000000100000" w:firstRow="0" w:lastRow="0" w:firstColumn="0" w:lastColumn="0" w:oddVBand="0" w:evenVBand="0" w:oddHBand="1" w:evenHBand="0" w:firstRowFirstColumn="0" w:firstRowLastColumn="0" w:lastRowFirstColumn="0" w:lastRowLastColumn="0"/>
          <w:trHeight w:val="1761"/>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rsidRPr="00A03AA0">
              <w:t>Bibliografia Básica:</w:t>
            </w:r>
          </w:p>
          <w:p w:rsidR="00A17532" w:rsidRPr="00A03AA0" w:rsidRDefault="00A17532" w:rsidP="00A17532">
            <w:pPr>
              <w:pStyle w:val="PargrafodaLista"/>
              <w:numPr>
                <w:ilvl w:val="0"/>
                <w:numId w:val="119"/>
              </w:numPr>
            </w:pPr>
            <w:r w:rsidRPr="00A03AA0">
              <w:t>Machado Felipe N. R., Tecnologia e Projeto de Data Warehouse, Editora Érica, 2004.</w:t>
            </w:r>
          </w:p>
          <w:p w:rsidR="00A17532" w:rsidRPr="00285AA9" w:rsidRDefault="00A17532" w:rsidP="00A17532">
            <w:pPr>
              <w:pStyle w:val="PargrafodaLista"/>
              <w:numPr>
                <w:ilvl w:val="0"/>
                <w:numId w:val="119"/>
              </w:numPr>
              <w:rPr>
                <w:lang w:val="en-US"/>
              </w:rPr>
            </w:pPr>
            <w:r w:rsidRPr="00285AA9">
              <w:rPr>
                <w:lang w:val="en-US"/>
              </w:rPr>
              <w:t xml:space="preserve">Kimball Ralph, </w:t>
            </w:r>
            <w:proofErr w:type="gramStart"/>
            <w:r w:rsidRPr="00285AA9">
              <w:rPr>
                <w:lang w:val="en-US"/>
              </w:rPr>
              <w:t>The</w:t>
            </w:r>
            <w:proofErr w:type="gramEnd"/>
            <w:r w:rsidRPr="00285AA9">
              <w:rPr>
                <w:lang w:val="en-US"/>
              </w:rPr>
              <w:t xml:space="preserve"> Data Warehouse Toolkit, John Wiley &amp; Sons, 1996.</w:t>
            </w:r>
          </w:p>
        </w:tc>
      </w:tr>
      <w:tr w:rsidR="00A17532" w:rsidRPr="00A91EB5" w:rsidTr="00A17532">
        <w:trPr>
          <w:trHeight w:val="2686"/>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lang w:val="en-US"/>
              </w:rPr>
            </w:pPr>
            <w:r w:rsidRPr="00A03AA0">
              <w:rPr>
                <w:lang w:val="en-US"/>
              </w:rPr>
              <w:t>Bibliografia Complementar:</w:t>
            </w:r>
          </w:p>
          <w:p w:rsidR="00A17532" w:rsidRPr="00285AA9" w:rsidRDefault="00A17532" w:rsidP="00A17532">
            <w:pPr>
              <w:pStyle w:val="PargrafodaLista"/>
              <w:numPr>
                <w:ilvl w:val="0"/>
                <w:numId w:val="120"/>
              </w:numPr>
              <w:rPr>
                <w:lang w:val="en-US"/>
              </w:rPr>
            </w:pPr>
            <w:r w:rsidRPr="00285AA9">
              <w:rPr>
                <w:lang w:val="en-US"/>
              </w:rPr>
              <w:t>R. O. Duda, P. E. Hart e D. G. Stork, Pattern Classification (2nd Edition), Wiley, 2000.</w:t>
            </w:r>
          </w:p>
          <w:p w:rsidR="00A17532" w:rsidRPr="00285AA9" w:rsidRDefault="00A17532" w:rsidP="00A17532">
            <w:pPr>
              <w:pStyle w:val="PargrafodaLista"/>
              <w:numPr>
                <w:ilvl w:val="0"/>
                <w:numId w:val="120"/>
              </w:numPr>
              <w:rPr>
                <w:lang w:val="en-US"/>
              </w:rPr>
            </w:pPr>
            <w:r w:rsidRPr="00285AA9">
              <w:rPr>
                <w:lang w:val="en-US"/>
              </w:rPr>
              <w:t>C. M. Bishop, Pattern Recognition and Machine Learning (Information Science and Statistics), Springer, 2007.</w:t>
            </w:r>
          </w:p>
          <w:p w:rsidR="00A17532" w:rsidRPr="00285AA9" w:rsidRDefault="00A17532" w:rsidP="00A17532">
            <w:pPr>
              <w:pStyle w:val="PargrafodaLista"/>
              <w:numPr>
                <w:ilvl w:val="0"/>
                <w:numId w:val="120"/>
              </w:numPr>
              <w:rPr>
                <w:lang w:val="en-US"/>
              </w:rPr>
            </w:pPr>
            <w:r w:rsidRPr="00285AA9">
              <w:rPr>
                <w:lang w:val="en-US"/>
              </w:rPr>
              <w:t>I. H. Witten, E. Frank, Data Mining: Practical Machine Learning Tools and Techniques, Second Edition (Morgan Kaufmann Series in Data Management Systems), Morgan Kauffman, 2005.</w:t>
            </w:r>
          </w:p>
        </w:tc>
      </w:tr>
    </w:tbl>
    <w:p w:rsidR="00A17532" w:rsidRPr="00C402C7" w:rsidRDefault="00A17532" w:rsidP="00A17532">
      <w:pPr>
        <w:rPr>
          <w:lang w:val="en-US"/>
        </w:rPr>
      </w:pPr>
    </w:p>
    <w:p w:rsidR="00A17532" w:rsidRPr="00C402C7" w:rsidRDefault="00A17532" w:rsidP="00A17532">
      <w:pPr>
        <w:rPr>
          <w:lang w:val="en-US"/>
        </w:rPr>
      </w:pPr>
    </w:p>
    <w:p w:rsidR="00A17532" w:rsidRPr="00C402C7" w:rsidRDefault="00A17532" w:rsidP="00A17532">
      <w:pPr>
        <w:rPr>
          <w:lang w:val="en-US"/>
        </w:rPr>
      </w:pPr>
    </w:p>
    <w:p w:rsidR="00A17532" w:rsidRPr="00C402C7" w:rsidRDefault="00A17532" w:rsidP="00A17532">
      <w:pPr>
        <w:rPr>
          <w:lang w:val="en-US"/>
        </w:rPr>
      </w:pPr>
    </w:p>
    <w:p w:rsidR="00A17532" w:rsidRPr="00C402C7" w:rsidRDefault="00A17532" w:rsidP="00A17532">
      <w:pPr>
        <w:rPr>
          <w:lang w:val="en-US"/>
        </w:rPr>
      </w:pPr>
    </w:p>
    <w:p w:rsidR="00A17532" w:rsidRPr="00C402C7" w:rsidRDefault="00A17532" w:rsidP="00A17532">
      <w:pPr>
        <w:rPr>
          <w:lang w:val="en-US"/>
        </w:rPr>
      </w:pPr>
    </w:p>
    <w:p w:rsidR="00A17532" w:rsidRPr="00C402C7" w:rsidRDefault="00A17532" w:rsidP="00A17532">
      <w:pPr>
        <w:rPr>
          <w:lang w:val="en-US"/>
        </w:rPr>
      </w:pPr>
    </w:p>
    <w:p w:rsidR="00A17532" w:rsidRPr="00C402C7" w:rsidRDefault="00A17532" w:rsidP="00A17532">
      <w:pPr>
        <w:rPr>
          <w:lang w:val="en-US"/>
        </w:rPr>
      </w:pPr>
    </w:p>
    <w:p w:rsidR="00A17532" w:rsidRPr="00C402C7" w:rsidRDefault="00A17532" w:rsidP="00A17532">
      <w:pPr>
        <w:rPr>
          <w:lang w:val="en-US"/>
        </w:rPr>
      </w:pPr>
    </w:p>
    <w:p w:rsidR="00A17532" w:rsidRPr="00C402C7" w:rsidRDefault="00A17532" w:rsidP="00A17532">
      <w:pPr>
        <w:rPr>
          <w:lang w:val="en-US"/>
        </w:rPr>
      </w:pPr>
    </w:p>
    <w:p w:rsidR="00A17532" w:rsidRPr="00C402C7" w:rsidRDefault="00A17532" w:rsidP="00A17532">
      <w:pPr>
        <w:rPr>
          <w:lang w:val="en-US"/>
        </w:rPr>
      </w:pPr>
    </w:p>
    <w:p w:rsidR="00A17532" w:rsidRPr="00C402C7" w:rsidRDefault="00A17532" w:rsidP="00A17532">
      <w:pPr>
        <w:rPr>
          <w:lang w:val="en-US"/>
        </w:rPr>
      </w:pPr>
    </w:p>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9F592A"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9F592A" w:rsidRDefault="00A17532" w:rsidP="00A17532">
            <w:pPr>
              <w:spacing w:before="0" w:after="0"/>
              <w:jc w:val="center"/>
              <w:rPr>
                <w:b/>
              </w:rPr>
            </w:pPr>
            <w:r w:rsidRPr="009F592A">
              <w:rPr>
                <w:b/>
              </w:rPr>
              <w:lastRenderedPageBreak/>
              <w:t>Combinatória Extremal</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rsidRPr="00EB113F">
              <w:t>MCZA037-14</w:t>
            </w:r>
          </w:p>
        </w:tc>
        <w:tc>
          <w:tcPr>
            <w:tcW w:w="2330"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rsidRPr="00A03AA0">
              <w:t>(4-0-4)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tc>
        <w:tc>
          <w:tcPr>
            <w:tcW w:w="2331"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t>Opção Limitada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Recomendação:</w:t>
            </w:r>
          </w:p>
        </w:tc>
        <w:tc>
          <w:tcPr>
            <w:tcW w:w="6991" w:type="dxa"/>
            <w:gridSpan w:val="3"/>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rsidRPr="00A03AA0">
              <w:t>Matemática Discreta</w:t>
            </w:r>
          </w:p>
        </w:tc>
      </w:tr>
      <w:tr w:rsidR="00A17532" w:rsidRPr="00A03AA0" w:rsidTr="00A17532">
        <w:trPr>
          <w:trHeight w:val="2260"/>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rFonts w:cs="Times New Roman"/>
                <w:i/>
              </w:rPr>
            </w:pPr>
            <w:r>
              <w:rPr>
                <w:rFonts w:cs="Times New Roman"/>
                <w:i/>
              </w:rPr>
              <w:t>Ementa</w:t>
            </w:r>
            <w:r w:rsidRPr="00A03AA0">
              <w:rPr>
                <w:rFonts w:cs="Times New Roman"/>
                <w:i/>
              </w:rPr>
              <w:t>:</w:t>
            </w:r>
          </w:p>
          <w:p w:rsidR="00A17532" w:rsidRPr="00A03AA0" w:rsidRDefault="00A17532" w:rsidP="00A17532">
            <w:pPr>
              <w:rPr>
                <w:rFonts w:cs="Times New Roman"/>
                <w:i/>
              </w:rPr>
            </w:pPr>
            <w:r w:rsidRPr="00A03AA0">
              <w:t>Teoria Extremal de Conjuntos: famílias intersectantes, Teorema de Sperner, Teorema Erdos-Ko-Rado, Teorema de Ahlswede e Khachatrian, Desigualdades FKG. Teoremas de Ramsey,</w:t>
            </w:r>
            <w:proofErr w:type="gramStart"/>
            <w:r w:rsidRPr="00A03AA0">
              <w:t xml:space="preserve">   </w:t>
            </w:r>
            <w:proofErr w:type="gramEnd"/>
            <w:r w:rsidRPr="00A03AA0">
              <w:t>Limitantes para números de Ramsey,  Teoremas de Ramsey para Grafos,  Versão infinita do Teorema de Ramsey, Teoremas de van der Waerden e Schur.</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Height w:val="3253"/>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Básica</w:t>
            </w:r>
            <w:r w:rsidRPr="00A03AA0">
              <w:t>:</w:t>
            </w:r>
          </w:p>
          <w:p w:rsidR="00A17532" w:rsidRPr="00D41B7D" w:rsidRDefault="00A17532" w:rsidP="00A17532">
            <w:pPr>
              <w:pStyle w:val="PargrafodaLista"/>
              <w:numPr>
                <w:ilvl w:val="0"/>
                <w:numId w:val="164"/>
              </w:numPr>
              <w:rPr>
                <w:lang w:val="en-US"/>
              </w:rPr>
            </w:pPr>
            <w:r w:rsidRPr="00A03AA0">
              <w:t>C. G. T. A. Moreira,</w:t>
            </w:r>
            <w:proofErr w:type="gramStart"/>
            <w:r w:rsidRPr="00A03AA0">
              <w:t xml:space="preserve">  </w:t>
            </w:r>
            <w:proofErr w:type="gramEnd"/>
            <w:r w:rsidRPr="00A03AA0">
              <w:t xml:space="preserve">Y. Kohayakawa, Tópicos em Combinatória Contemporânea, 1ª </w:t>
            </w:r>
            <w:proofErr w:type="gramStart"/>
            <w:r w:rsidRPr="00A03AA0">
              <w:t>ed</w:t>
            </w:r>
            <w:proofErr w:type="gramEnd"/>
            <w:r w:rsidRPr="00A03AA0">
              <w:t xml:space="preserve">, Rio de Janeiro: IMPA, 2001. </w:t>
            </w:r>
            <w:r w:rsidRPr="00D41B7D">
              <w:rPr>
                <w:lang w:val="en-US"/>
              </w:rPr>
              <w:t>(ISBN: 85-244-0183-4)</w:t>
            </w:r>
          </w:p>
          <w:p w:rsidR="00A17532" w:rsidRPr="00D41B7D" w:rsidRDefault="00A17532" w:rsidP="00A17532">
            <w:pPr>
              <w:pStyle w:val="PargrafodaLista"/>
              <w:numPr>
                <w:ilvl w:val="0"/>
                <w:numId w:val="164"/>
              </w:numPr>
              <w:rPr>
                <w:lang w:val="en-US"/>
              </w:rPr>
            </w:pPr>
            <w:r w:rsidRPr="00D41B7D">
              <w:rPr>
                <w:lang w:val="en-US"/>
              </w:rPr>
              <w:t>S. Jukna, Extremal Combinatorics: With Applications in Computer Science, Springer; 2nd Edition, 2011. (ISBN-10:</w:t>
            </w:r>
            <w:r w:rsidRPr="00D41B7D">
              <w:rPr>
                <w:rStyle w:val="apple-converted-space"/>
                <w:lang w:val="en-US"/>
              </w:rPr>
              <w:t> </w:t>
            </w:r>
            <w:hyperlink r:id="rId28" w:tgtFrame="_blank" w:history="1">
              <w:r w:rsidRPr="00D41B7D">
                <w:rPr>
                  <w:rStyle w:val="Hyperlink"/>
                  <w:sz w:val="22"/>
                  <w:lang w:val="en-US"/>
                </w:rPr>
                <w:t>3642173632</w:t>
              </w:r>
            </w:hyperlink>
            <w:r w:rsidRPr="00D41B7D">
              <w:rPr>
                <w:lang w:val="en-US"/>
              </w:rPr>
              <w:t>, ISBN-13: 978-3642173639)</w:t>
            </w:r>
          </w:p>
          <w:p w:rsidR="00A17532" w:rsidRPr="00D41B7D" w:rsidRDefault="00A17532" w:rsidP="00A17532">
            <w:pPr>
              <w:pStyle w:val="PargrafodaLista"/>
              <w:numPr>
                <w:ilvl w:val="0"/>
                <w:numId w:val="164"/>
              </w:numPr>
              <w:rPr>
                <w:rFonts w:cs="Times New Roman"/>
                <w:i/>
              </w:rPr>
            </w:pPr>
            <w:r w:rsidRPr="00D41B7D">
              <w:rPr>
                <w:lang w:val="en-US"/>
              </w:rPr>
              <w:t xml:space="preserve">3. P. Cameron, Combinatorics: Topics, Techniques, Algorithms, Cambridge University Press; First Edition, 1995. </w:t>
            </w:r>
            <w:r w:rsidRPr="00A03AA0">
              <w:t xml:space="preserve">(ISBN-10: </w:t>
            </w:r>
            <w:proofErr w:type="gramStart"/>
            <w:r w:rsidRPr="00A03AA0">
              <w:t>0521457610, ISBN</w:t>
            </w:r>
            <w:proofErr w:type="gramEnd"/>
            <w:r w:rsidRPr="00A03AA0">
              <w:t>-13: 978-0521457613)</w:t>
            </w:r>
          </w:p>
        </w:tc>
      </w:tr>
      <w:tr w:rsidR="00A17532" w:rsidRPr="00A03AA0" w:rsidTr="00A17532">
        <w:trPr>
          <w:trHeight w:val="1643"/>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lang w:val="en-US"/>
              </w:rPr>
            </w:pPr>
            <w:r>
              <w:rPr>
                <w:lang w:val="en-US"/>
              </w:rPr>
              <w:t>Bibliografia Complementar</w:t>
            </w:r>
            <w:r w:rsidRPr="00A03AA0">
              <w:rPr>
                <w:lang w:val="en-US"/>
              </w:rPr>
              <w:t>:</w:t>
            </w:r>
          </w:p>
          <w:p w:rsidR="00A17532" w:rsidRPr="00A03AA0" w:rsidRDefault="00A17532" w:rsidP="00A17532">
            <w:pPr>
              <w:pStyle w:val="PargrafodaLista"/>
              <w:numPr>
                <w:ilvl w:val="0"/>
                <w:numId w:val="165"/>
              </w:numPr>
            </w:pPr>
            <w:r w:rsidRPr="00E40C1C">
              <w:rPr>
                <w:lang w:val="en-US"/>
              </w:rPr>
              <w:t xml:space="preserve">R. Ahlswede and V. Blinovsky, Lectures on Advances in Combinatorics, Springer; 1st Edition, 2008. </w:t>
            </w:r>
            <w:r w:rsidRPr="00A03AA0">
              <w:t xml:space="preserve">(ISBN-10: </w:t>
            </w:r>
            <w:proofErr w:type="gramStart"/>
            <w:r w:rsidRPr="00A03AA0">
              <w:t>3540786015, ISBN</w:t>
            </w:r>
            <w:proofErr w:type="gramEnd"/>
            <w:r w:rsidRPr="00A03AA0">
              <w:t>-13: 978-3540786016)</w:t>
            </w:r>
          </w:p>
        </w:tc>
      </w:tr>
    </w:tbl>
    <w:p w:rsidR="00A17532" w:rsidRDefault="00A17532" w:rsidP="00A17532"/>
    <w:p w:rsidR="00A17532" w:rsidRDefault="00A17532" w:rsidP="00A17532"/>
    <w:p w:rsidR="00A17532" w:rsidRDefault="00A17532" w:rsidP="00A17532"/>
    <w:p w:rsidR="00A17532" w:rsidRDefault="00A17532" w:rsidP="00A17532"/>
    <w:p w:rsidR="00A17532" w:rsidRDefault="00A17532" w:rsidP="00A17532"/>
    <w:p w:rsidR="00A17532" w:rsidRDefault="00A17532" w:rsidP="00A17532"/>
    <w:p w:rsidR="00A17532" w:rsidRDefault="00A17532" w:rsidP="00A17532"/>
    <w:p w:rsidR="00A17532" w:rsidRDefault="00A17532" w:rsidP="00A17532"/>
    <w:p w:rsidR="00A17532" w:rsidRDefault="00A17532" w:rsidP="00A17532"/>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9F592A"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9F592A" w:rsidRDefault="00A17532" w:rsidP="00A17532">
            <w:pPr>
              <w:spacing w:before="0" w:after="0"/>
              <w:jc w:val="center"/>
              <w:rPr>
                <w:b/>
              </w:rPr>
            </w:pPr>
            <w:r w:rsidRPr="009F592A">
              <w:rPr>
                <w:b/>
              </w:rPr>
              <w:lastRenderedPageBreak/>
              <w:t>Computação Evolutiva e Conexionista</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MCZA006-13</w:t>
            </w:r>
          </w:p>
        </w:tc>
        <w:tc>
          <w:tcPr>
            <w:tcW w:w="2330"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rsidRPr="00A03AA0">
              <w:t>(4-0-4)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tc>
        <w:tc>
          <w:tcPr>
            <w:tcW w:w="2331"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t>Opção Limitada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Recomendação:</w:t>
            </w:r>
          </w:p>
        </w:tc>
        <w:tc>
          <w:tcPr>
            <w:tcW w:w="6991" w:type="dxa"/>
            <w:gridSpan w:val="3"/>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t>Inteligência Artificial</w:t>
            </w:r>
          </w:p>
        </w:tc>
      </w:tr>
      <w:tr w:rsidR="00A17532" w:rsidRPr="00A03AA0" w:rsidTr="00A17532">
        <w:trPr>
          <w:trHeight w:val="1356"/>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rFonts w:cs="Times New Roman"/>
                <w:i/>
              </w:rPr>
            </w:pPr>
            <w:r w:rsidRPr="004F2D08">
              <w:rPr>
                <w:rFonts w:cs="Times New Roman"/>
              </w:rPr>
              <w:t>Ementa</w:t>
            </w:r>
            <w:r w:rsidRPr="00A03AA0">
              <w:rPr>
                <w:rFonts w:cs="Times New Roman"/>
                <w:i/>
              </w:rPr>
              <w:t>:</w:t>
            </w:r>
          </w:p>
          <w:p w:rsidR="00A17532" w:rsidRPr="00A03AA0" w:rsidRDefault="00A17532" w:rsidP="00A17532">
            <w:pPr>
              <w:rPr>
                <w:rFonts w:cs="Times New Roman"/>
                <w:i/>
              </w:rPr>
            </w:pPr>
            <w:r w:rsidRPr="00A03AA0">
              <w:t>Redes neurais artificiais. Algoritmos genéticos.</w:t>
            </w:r>
          </w:p>
        </w:tc>
      </w:tr>
      <w:tr w:rsidR="00A17532" w:rsidRPr="00A91EB5" w:rsidTr="00A17532">
        <w:trPr>
          <w:cnfStyle w:val="000000100000" w:firstRow="0" w:lastRow="0" w:firstColumn="0" w:lastColumn="0" w:oddVBand="0" w:evenVBand="0" w:oddHBand="1" w:evenHBand="0" w:firstRowFirstColumn="0" w:firstRowLastColumn="0" w:lastRowFirstColumn="0" w:lastRowLastColumn="0"/>
          <w:trHeight w:val="2096"/>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Básica</w:t>
            </w:r>
            <w:r w:rsidRPr="00A03AA0">
              <w:t>:</w:t>
            </w:r>
          </w:p>
          <w:p w:rsidR="00A17532" w:rsidRPr="00A03AA0" w:rsidRDefault="00A17532" w:rsidP="00A17532">
            <w:pPr>
              <w:pStyle w:val="PargrafodaLista"/>
              <w:numPr>
                <w:ilvl w:val="0"/>
                <w:numId w:val="66"/>
              </w:numPr>
            </w:pPr>
            <w:r w:rsidRPr="00A03AA0">
              <w:t>Braga, A. P., Carvalho, A. C. P. L. F., Ludermir, T. B. (2000). Redes Neurais Artificiais: teoria e aplicações. Livros Técnicos e Científicos (LTC)</w:t>
            </w:r>
            <w:r>
              <w:t>.</w:t>
            </w:r>
          </w:p>
          <w:p w:rsidR="00A17532" w:rsidRPr="00A03AA0" w:rsidRDefault="00A17532" w:rsidP="00A17532">
            <w:pPr>
              <w:pStyle w:val="PargrafodaLista"/>
              <w:numPr>
                <w:ilvl w:val="0"/>
                <w:numId w:val="66"/>
              </w:numPr>
            </w:pPr>
            <w:r w:rsidRPr="00A03AA0">
              <w:t xml:space="preserve">Haykin, Simon. </w:t>
            </w:r>
            <w:bookmarkStart w:id="73" w:name="OLE_LINK23"/>
            <w:bookmarkStart w:id="74" w:name="OLE_LINK24"/>
            <w:r w:rsidRPr="00A03AA0">
              <w:t xml:space="preserve">Redes neurais </w:t>
            </w:r>
            <w:bookmarkEnd w:id="73"/>
            <w:bookmarkEnd w:id="74"/>
            <w:r w:rsidRPr="00A03AA0">
              <w:t>- Princípios e prática, 2a edição, Editora Bookman, 1999</w:t>
            </w:r>
            <w:r>
              <w:t>.</w:t>
            </w:r>
          </w:p>
          <w:p w:rsidR="00A17532" w:rsidRPr="001E2C74" w:rsidRDefault="00A17532" w:rsidP="00A17532">
            <w:pPr>
              <w:pStyle w:val="PargrafodaLista"/>
              <w:numPr>
                <w:ilvl w:val="0"/>
                <w:numId w:val="66"/>
              </w:numPr>
              <w:rPr>
                <w:rFonts w:eastAsia="SimSun"/>
                <w:lang w:val="en-US"/>
              </w:rPr>
            </w:pPr>
            <w:r w:rsidRPr="001E2C74">
              <w:rPr>
                <w:lang w:val="en-US"/>
              </w:rPr>
              <w:t>Mitchell, M. An Introduction to Genetic Algorithms, MIT Press, 1996</w:t>
            </w:r>
            <w:r>
              <w:rPr>
                <w:lang w:val="en-US"/>
              </w:rPr>
              <w:t>.</w:t>
            </w:r>
          </w:p>
        </w:tc>
      </w:tr>
      <w:tr w:rsidR="00A17532" w:rsidRPr="00A91EB5" w:rsidTr="00A17532">
        <w:trPr>
          <w:trHeight w:val="3526"/>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Complementar</w:t>
            </w:r>
            <w:r w:rsidRPr="00A03AA0">
              <w:t>:</w:t>
            </w:r>
          </w:p>
          <w:p w:rsidR="00A17532" w:rsidRPr="001E2C74" w:rsidRDefault="00A17532" w:rsidP="00A17532">
            <w:pPr>
              <w:pStyle w:val="PargrafodaLista"/>
              <w:numPr>
                <w:ilvl w:val="0"/>
                <w:numId w:val="67"/>
              </w:numPr>
              <w:rPr>
                <w:lang w:val="en-US"/>
              </w:rPr>
            </w:pPr>
            <w:r w:rsidRPr="00A03AA0">
              <w:t xml:space="preserve">Bittencourt, G. Inteligência Artificial Ferramentas e Teorias. </w:t>
            </w:r>
            <w:r w:rsidRPr="001E2C74">
              <w:rPr>
                <w:lang w:val="en-US"/>
              </w:rPr>
              <w:t>UFSC. 3a. Edição. 2006</w:t>
            </w:r>
          </w:p>
          <w:p w:rsidR="00A17532" w:rsidRPr="001E2C74" w:rsidRDefault="00A17532" w:rsidP="00A17532">
            <w:pPr>
              <w:pStyle w:val="PargrafodaLista"/>
              <w:numPr>
                <w:ilvl w:val="0"/>
                <w:numId w:val="67"/>
              </w:numPr>
              <w:rPr>
                <w:lang w:val="en-US"/>
              </w:rPr>
            </w:pPr>
            <w:r w:rsidRPr="001E2C74">
              <w:rPr>
                <w:lang w:val="en-US"/>
              </w:rPr>
              <w:t>Davis, L. Handbook of Genetic Algorithms, VNR Comp. Library, 1990.</w:t>
            </w:r>
          </w:p>
          <w:p w:rsidR="00A17532" w:rsidRPr="001E2C74" w:rsidRDefault="00A17532" w:rsidP="00A17532">
            <w:pPr>
              <w:pStyle w:val="PargrafodaLista"/>
              <w:numPr>
                <w:ilvl w:val="0"/>
                <w:numId w:val="67"/>
              </w:numPr>
              <w:rPr>
                <w:lang w:val="en-US"/>
              </w:rPr>
            </w:pPr>
            <w:r w:rsidRPr="001E2C74">
              <w:rPr>
                <w:lang w:val="en-US"/>
              </w:rPr>
              <w:t>Goldberg, D. Genetic Algorithms in Search, Optimization and Machine Learning, Addison-Wesley 1989.</w:t>
            </w:r>
          </w:p>
          <w:p w:rsidR="00A17532" w:rsidRPr="001E2C74" w:rsidRDefault="00A17532" w:rsidP="00A17532">
            <w:pPr>
              <w:pStyle w:val="PargrafodaLista"/>
              <w:numPr>
                <w:ilvl w:val="0"/>
                <w:numId w:val="67"/>
              </w:numPr>
              <w:rPr>
                <w:lang w:val="en-US"/>
              </w:rPr>
            </w:pPr>
            <w:r w:rsidRPr="001E2C74">
              <w:rPr>
                <w:lang w:val="en-US"/>
              </w:rPr>
              <w:t xml:space="preserve">Jang, J.; Sun, C.; Mizutani, E.; Neuro Fuzzy &amp; Soft Computing </w:t>
            </w:r>
            <w:proofErr w:type="gramStart"/>
            <w:r w:rsidRPr="001E2C74">
              <w:rPr>
                <w:lang w:val="en-US"/>
              </w:rPr>
              <w:t>A</w:t>
            </w:r>
            <w:proofErr w:type="gramEnd"/>
            <w:r w:rsidRPr="001E2C74">
              <w:rPr>
                <w:lang w:val="en-US"/>
              </w:rPr>
              <w:t xml:space="preserve"> Computational Approach to Learning &amp; Machine Intelligence. Prentice Hall, 1997</w:t>
            </w:r>
          </w:p>
          <w:p w:rsidR="00A17532" w:rsidRPr="001E2C74" w:rsidRDefault="00A17532" w:rsidP="00A17532">
            <w:pPr>
              <w:pStyle w:val="PargrafodaLista"/>
              <w:numPr>
                <w:ilvl w:val="0"/>
                <w:numId w:val="67"/>
              </w:numPr>
              <w:rPr>
                <w:lang w:val="en-US"/>
              </w:rPr>
            </w:pPr>
            <w:r w:rsidRPr="001E2C74">
              <w:rPr>
                <w:lang w:val="en-US"/>
              </w:rPr>
              <w:t>Michalewicz, Z. Genetic Algorithms+Data Structures=Evolution Programs, Springer-Verlag-1994</w:t>
            </w:r>
          </w:p>
        </w:tc>
      </w:tr>
    </w:tbl>
    <w:p w:rsidR="00A17532" w:rsidRPr="009F592A"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9F592A"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9F592A" w:rsidRDefault="00A17532" w:rsidP="00A17532">
            <w:pPr>
              <w:spacing w:before="0" w:after="0"/>
              <w:jc w:val="center"/>
              <w:rPr>
                <w:b/>
              </w:rPr>
            </w:pPr>
            <w:r w:rsidRPr="009F592A">
              <w:rPr>
                <w:b/>
              </w:rPr>
              <w:lastRenderedPageBreak/>
              <w:t>Empreendedorismo e Desenvolvimento de Negócios</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MCZA007-13</w:t>
            </w:r>
          </w:p>
        </w:tc>
        <w:tc>
          <w:tcPr>
            <w:tcW w:w="2330" w:type="dxa"/>
          </w:tcPr>
          <w:p w:rsidR="00A17532" w:rsidRPr="00A03AA0" w:rsidRDefault="00A17532" w:rsidP="00A17532">
            <w:pPr>
              <w:jc w:val="center"/>
              <w:cnfStyle w:val="000000000000" w:firstRow="0" w:lastRow="0" w:firstColumn="0" w:lastColumn="0" w:oddVBand="0" w:evenVBand="0" w:oddHBand="0" w:evenHBand="0" w:firstRowFirstColumn="0" w:firstRowLastColumn="0" w:lastRowFirstColumn="0" w:lastRowLastColumn="0"/>
            </w:pPr>
            <w:r w:rsidRPr="00A03AA0">
              <w:t>(4-0-4)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tc>
        <w:tc>
          <w:tcPr>
            <w:tcW w:w="2331"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t>Opção Limitada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Recomendação:</w:t>
            </w:r>
          </w:p>
        </w:tc>
        <w:tc>
          <w:tcPr>
            <w:tcW w:w="6991" w:type="dxa"/>
            <w:gridSpan w:val="3"/>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t>Não tem</w:t>
            </w:r>
          </w:p>
        </w:tc>
      </w:tr>
      <w:tr w:rsidR="00A17532" w:rsidRPr="00A03AA0" w:rsidTr="00A17532">
        <w:trPr>
          <w:trHeight w:val="1740"/>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rsidRPr="00A03AA0">
              <w:t>Ementa:</w:t>
            </w:r>
          </w:p>
          <w:p w:rsidR="00A17532" w:rsidRPr="00A03AA0" w:rsidRDefault="00A17532" w:rsidP="00A17532">
            <w:r w:rsidRPr="00A03AA0">
              <w:t>Postura empreendedora. Processo de desenvolvimento de negócios. Tópicos em negócios. Orientação à elaboração de planos de negócios.</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Height w:val="1524"/>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Básica</w:t>
            </w:r>
            <w:r w:rsidRPr="00A03AA0">
              <w:t>:</w:t>
            </w:r>
          </w:p>
          <w:p w:rsidR="00A17532" w:rsidRPr="00A03AA0" w:rsidRDefault="00A17532" w:rsidP="00A17532">
            <w:pPr>
              <w:pStyle w:val="PargrafodaLista"/>
              <w:numPr>
                <w:ilvl w:val="0"/>
                <w:numId w:val="89"/>
              </w:numPr>
            </w:pPr>
            <w:r w:rsidRPr="00A03AA0">
              <w:t>Baron e Shane: Empreendedorismo: uma visão do processo (EVP), Ed. Thomson, 2006.</w:t>
            </w:r>
          </w:p>
          <w:p w:rsidR="00A17532" w:rsidRPr="00A03AA0" w:rsidRDefault="00A17532" w:rsidP="00A17532"/>
        </w:tc>
      </w:tr>
      <w:tr w:rsidR="00A17532" w:rsidRPr="00A03AA0" w:rsidTr="00A17532">
        <w:trPr>
          <w:trHeight w:val="1680"/>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Complementar</w:t>
            </w:r>
            <w:r w:rsidRPr="00A03AA0">
              <w:t>:</w:t>
            </w:r>
          </w:p>
          <w:p w:rsidR="00A17532" w:rsidRPr="00A03AA0" w:rsidRDefault="00A17532" w:rsidP="00A17532">
            <w:pPr>
              <w:pStyle w:val="PargrafodaLista"/>
              <w:numPr>
                <w:ilvl w:val="0"/>
                <w:numId w:val="90"/>
              </w:numPr>
            </w:pPr>
            <w:r w:rsidRPr="00A03AA0">
              <w:t xml:space="preserve">DORNELAS, José Carlos Assis. Empreendedorismo: transformando idéias em negócios. </w:t>
            </w:r>
            <w:proofErr w:type="gramStart"/>
            <w:r w:rsidRPr="00A03AA0">
              <w:t>3</w:t>
            </w:r>
            <w:proofErr w:type="gramEnd"/>
            <w:r w:rsidRPr="00A03AA0">
              <w:t xml:space="preserve"> ed. Rio de Janeiro: Elsevier, 2008. 232 p. ISBN 9788535232707.</w:t>
            </w:r>
          </w:p>
        </w:tc>
      </w:tr>
    </w:tbl>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Pr="009F592A" w:rsidRDefault="00A17532" w:rsidP="00A17532">
      <w:pPr>
        <w:rPr>
          <w:lang w:val="en-US"/>
        </w:rPr>
      </w:pPr>
    </w:p>
    <w:p w:rsidR="00A17532" w:rsidRPr="009F592A" w:rsidRDefault="00A17532" w:rsidP="00A17532">
      <w:pPr>
        <w:rPr>
          <w:lang w:val="en-US"/>
        </w:rPr>
      </w:pPr>
    </w:p>
    <w:p w:rsidR="00A17532" w:rsidRPr="009F592A" w:rsidRDefault="00A17532" w:rsidP="00A17532">
      <w:pPr>
        <w:rPr>
          <w:lang w:val="en-US"/>
        </w:rPr>
      </w:pPr>
    </w:p>
    <w:p w:rsidR="00A17532" w:rsidRPr="009F592A" w:rsidRDefault="00A17532" w:rsidP="00A17532">
      <w:pPr>
        <w:rPr>
          <w:lang w:val="en-US"/>
        </w:rPr>
      </w:pPr>
    </w:p>
    <w:p w:rsidR="00A17532" w:rsidRPr="009F592A" w:rsidRDefault="00A17532" w:rsidP="00A17532">
      <w:pPr>
        <w:rPr>
          <w:lang w:val="en-US"/>
        </w:rPr>
      </w:pPr>
    </w:p>
    <w:p w:rsidR="00A17532" w:rsidRPr="009F592A" w:rsidRDefault="00A17532" w:rsidP="00A17532">
      <w:pPr>
        <w:rPr>
          <w:lang w:val="en-US"/>
        </w:rPr>
      </w:pPr>
    </w:p>
    <w:p w:rsidR="00A17532" w:rsidRPr="009F592A" w:rsidRDefault="00A17532" w:rsidP="00A17532">
      <w:pPr>
        <w:rPr>
          <w:lang w:val="en-US"/>
        </w:rPr>
      </w:pPr>
    </w:p>
    <w:p w:rsidR="00A17532" w:rsidRPr="009F592A" w:rsidRDefault="00A17532" w:rsidP="00A17532">
      <w:pPr>
        <w:rPr>
          <w:lang w:val="en-US"/>
        </w:rPr>
      </w:pPr>
    </w:p>
    <w:p w:rsidR="00A17532" w:rsidRPr="009F592A" w:rsidRDefault="00A17532" w:rsidP="00A17532">
      <w:pPr>
        <w:rPr>
          <w:lang w:val="en-US"/>
        </w:rPr>
      </w:pPr>
    </w:p>
    <w:p w:rsidR="00A17532" w:rsidRPr="009F592A" w:rsidRDefault="00A17532" w:rsidP="00A17532">
      <w:pPr>
        <w:rPr>
          <w:lang w:val="en-US"/>
        </w:rPr>
      </w:pPr>
    </w:p>
    <w:p w:rsidR="00A17532" w:rsidRPr="009F592A" w:rsidRDefault="00A17532" w:rsidP="00A17532">
      <w:pPr>
        <w:rPr>
          <w:lang w:val="en-US"/>
        </w:rPr>
      </w:pPr>
    </w:p>
    <w:tbl>
      <w:tblPr>
        <w:tblStyle w:val="ListaClara-nfase3"/>
        <w:tblW w:w="9321" w:type="dxa"/>
        <w:tblBorders>
          <w:insideH w:val="single" w:sz="8" w:space="0" w:color="9BBB59" w:themeColor="accent3"/>
          <w:insideV w:val="single" w:sz="8" w:space="0" w:color="9BBB59" w:themeColor="accent3"/>
        </w:tblBorders>
        <w:tblLayout w:type="fixed"/>
        <w:tblLook w:val="0000" w:firstRow="0" w:lastRow="0" w:firstColumn="0" w:lastColumn="0" w:noHBand="0" w:noVBand="0"/>
      </w:tblPr>
      <w:tblGrid>
        <w:gridCol w:w="2330"/>
        <w:gridCol w:w="2330"/>
        <w:gridCol w:w="2330"/>
        <w:gridCol w:w="2331"/>
      </w:tblGrid>
      <w:tr w:rsidR="00A17532" w:rsidRPr="009F592A"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tcBorders>
              <w:top w:val="none" w:sz="0" w:space="0" w:color="auto"/>
              <w:left w:val="none" w:sz="0" w:space="0" w:color="auto"/>
              <w:bottom w:val="none" w:sz="0" w:space="0" w:color="auto"/>
              <w:right w:val="none" w:sz="0" w:space="0" w:color="auto"/>
            </w:tcBorders>
            <w:shd w:val="clear" w:color="auto" w:fill="auto"/>
          </w:tcPr>
          <w:p w:rsidR="00A17532" w:rsidRPr="009F592A" w:rsidRDefault="00A17532" w:rsidP="00A17532">
            <w:pPr>
              <w:spacing w:before="0" w:after="0"/>
              <w:jc w:val="center"/>
              <w:rPr>
                <w:b/>
              </w:rPr>
            </w:pPr>
            <w:r w:rsidRPr="009F592A">
              <w:rPr>
                <w:b/>
              </w:rPr>
              <w:lastRenderedPageBreak/>
              <w:t>Gestão de Projetos de Software</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Borders>
              <w:left w:val="none" w:sz="0" w:space="0" w:color="auto"/>
              <w:right w:val="none" w:sz="0" w:space="0" w:color="auto"/>
            </w:tcBorders>
          </w:tcPr>
          <w:p w:rsidR="00A17532" w:rsidRPr="00A03AA0" w:rsidRDefault="00A17532" w:rsidP="00A17532">
            <w:pPr>
              <w:spacing w:before="0" w:after="0"/>
            </w:pPr>
            <w:r>
              <w:t>MCZA016-13</w:t>
            </w:r>
          </w:p>
        </w:tc>
        <w:tc>
          <w:tcPr>
            <w:tcW w:w="2330" w:type="dxa"/>
          </w:tcPr>
          <w:p w:rsidR="00A17532" w:rsidRPr="00A03AA0" w:rsidRDefault="00A17532" w:rsidP="00A17532">
            <w:pPr>
              <w:spacing w:before="0" w:after="0"/>
              <w:cnfStyle w:val="000000000000" w:firstRow="0" w:lastRow="0" w:firstColumn="0" w:lastColumn="0" w:oddVBand="0" w:evenVBand="0" w:oddHBand="0" w:evenHBand="0" w:firstRowFirstColumn="0" w:firstRowLastColumn="0" w:lastRowFirstColumn="0" w:lastRowLastColumn="0"/>
            </w:pPr>
            <w:r w:rsidRPr="00A03AA0">
              <w:t>(</w:t>
            </w:r>
            <w:r>
              <w:t>4-0</w:t>
            </w:r>
            <w:r w:rsidRPr="00A03AA0">
              <w:t>-4)</w:t>
            </w:r>
          </w:p>
        </w:tc>
        <w:tc>
          <w:tcPr>
            <w:cnfStyle w:val="000010000000" w:firstRow="0" w:lastRow="0" w:firstColumn="0" w:lastColumn="0" w:oddVBand="1" w:evenVBand="0" w:oddHBand="0" w:evenHBand="0" w:firstRowFirstColumn="0" w:firstRowLastColumn="0" w:lastRowFirstColumn="0" w:lastRowLastColumn="0"/>
            <w:tcW w:w="2330" w:type="dxa"/>
            <w:tcBorders>
              <w:left w:val="none" w:sz="0" w:space="0" w:color="auto"/>
              <w:right w:val="none" w:sz="0" w:space="0" w:color="auto"/>
            </w:tcBorders>
          </w:tcPr>
          <w:p w:rsidR="00A17532" w:rsidRPr="00A03AA0" w:rsidRDefault="00A17532" w:rsidP="00A17532">
            <w:pPr>
              <w:spacing w:before="0" w:after="0"/>
            </w:pPr>
          </w:p>
        </w:tc>
        <w:tc>
          <w:tcPr>
            <w:tcW w:w="2331" w:type="dxa"/>
          </w:tcPr>
          <w:p w:rsidR="00A17532" w:rsidRPr="00A03AA0" w:rsidRDefault="00A17532" w:rsidP="00A17532">
            <w:pPr>
              <w:spacing w:before="0" w:after="0"/>
              <w:cnfStyle w:val="000000000000" w:firstRow="0" w:lastRow="0" w:firstColumn="0" w:lastColumn="0" w:oddVBand="0" w:evenVBand="0" w:oddHBand="0" w:evenHBand="0" w:firstRowFirstColumn="0" w:firstRowLastColumn="0" w:lastRowFirstColumn="0" w:lastRowLastColumn="0"/>
            </w:pPr>
            <w:r>
              <w:t>Opção Limitada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Borders>
              <w:top w:val="none" w:sz="0" w:space="0" w:color="auto"/>
              <w:left w:val="none" w:sz="0" w:space="0" w:color="auto"/>
              <w:bottom w:val="none" w:sz="0" w:space="0" w:color="auto"/>
              <w:right w:val="none" w:sz="0" w:space="0" w:color="auto"/>
            </w:tcBorders>
          </w:tcPr>
          <w:p w:rsidR="00A17532" w:rsidRPr="00A03AA0" w:rsidRDefault="00A17532" w:rsidP="00A17532">
            <w:pPr>
              <w:spacing w:before="0" w:after="0"/>
            </w:pPr>
            <w:r>
              <w:t>Recomendação:</w:t>
            </w:r>
          </w:p>
        </w:tc>
        <w:tc>
          <w:tcPr>
            <w:tcW w:w="6991" w:type="dxa"/>
            <w:gridSpan w:val="3"/>
            <w:tcBorders>
              <w:top w:val="none" w:sz="0" w:space="0" w:color="auto"/>
              <w:bottom w:val="none" w:sz="0" w:space="0" w:color="auto"/>
              <w:right w:val="none" w:sz="0" w:space="0" w:color="auto"/>
            </w:tcBorders>
          </w:tcPr>
          <w:p w:rsidR="00A17532" w:rsidRDefault="00A17532" w:rsidP="00A17532">
            <w:pPr>
              <w:spacing w:before="0" w:after="0"/>
              <w:cnfStyle w:val="000000100000" w:firstRow="0" w:lastRow="0" w:firstColumn="0" w:lastColumn="0" w:oddVBand="0" w:evenVBand="0" w:oddHBand="1" w:evenHBand="0" w:firstRowFirstColumn="0" w:firstRowLastColumn="0" w:lastRowFirstColumn="0" w:lastRowLastColumn="0"/>
            </w:pPr>
            <w:r>
              <w:t>Processamento da Informação</w:t>
            </w:r>
          </w:p>
          <w:p w:rsidR="00A17532" w:rsidRPr="00A03AA0" w:rsidRDefault="00A17532" w:rsidP="00A17532">
            <w:pPr>
              <w:spacing w:before="0" w:after="0"/>
              <w:cnfStyle w:val="000000100000" w:firstRow="0" w:lastRow="0" w:firstColumn="0" w:lastColumn="0" w:oddVBand="0" w:evenVBand="0" w:oddHBand="1" w:evenHBand="0" w:firstRowFirstColumn="0" w:firstRowLastColumn="0" w:lastRowFirstColumn="0" w:lastRowLastColumn="0"/>
            </w:pPr>
            <w:r w:rsidRPr="00A03AA0">
              <w:t>Engenharia de Software</w:t>
            </w:r>
          </w:p>
        </w:tc>
      </w:tr>
      <w:tr w:rsidR="00A17532" w:rsidRPr="00A03AA0" w:rsidTr="00A17532">
        <w:trPr>
          <w:trHeight w:val="2000"/>
        </w:trPr>
        <w:tc>
          <w:tcPr>
            <w:cnfStyle w:val="000010000000" w:firstRow="0" w:lastRow="0" w:firstColumn="0" w:lastColumn="0" w:oddVBand="1" w:evenVBand="0" w:oddHBand="0" w:evenHBand="0" w:firstRowFirstColumn="0" w:firstRowLastColumn="0" w:lastRowFirstColumn="0" w:lastRowLastColumn="0"/>
            <w:tcW w:w="9321" w:type="dxa"/>
            <w:gridSpan w:val="4"/>
            <w:tcBorders>
              <w:left w:val="none" w:sz="0" w:space="0" w:color="auto"/>
              <w:right w:val="none" w:sz="0" w:space="0" w:color="auto"/>
            </w:tcBorders>
          </w:tcPr>
          <w:p w:rsidR="00A17532" w:rsidRPr="00A03AA0" w:rsidRDefault="00A17532" w:rsidP="00A17532">
            <w:pPr>
              <w:spacing w:before="0" w:after="0"/>
              <w:rPr>
                <w:rFonts w:cs="Times New Roman"/>
                <w:i/>
              </w:rPr>
            </w:pPr>
            <w:r>
              <w:rPr>
                <w:rFonts w:cs="Times New Roman"/>
                <w:i/>
              </w:rPr>
              <w:t>Ementa</w:t>
            </w:r>
            <w:r w:rsidRPr="00A03AA0">
              <w:rPr>
                <w:rFonts w:cs="Times New Roman"/>
                <w:i/>
              </w:rPr>
              <w:t>:</w:t>
            </w:r>
          </w:p>
          <w:p w:rsidR="00A17532" w:rsidRPr="00A03AA0" w:rsidRDefault="00A17532" w:rsidP="00A17532">
            <w:pPr>
              <w:spacing w:before="0" w:after="0"/>
              <w:rPr>
                <w:rFonts w:cs="Times New Roman"/>
                <w:i/>
              </w:rPr>
            </w:pPr>
            <w:r w:rsidRPr="00A03AA0">
              <w:rPr>
                <w:kern w:val="3"/>
              </w:rPr>
              <w:t>Apresentação da disciplina, Introdução, Motivação, Introdução ao Gerenciamento de Projetos; - Processos de Gerenciamento de Projetos e Processos de Desenvolvimento de Software; Gestão de escopo e Requisitos; Gestão de tempo e métricas de software; Gestão de Custo; Gestão de Qualidade; Gestão de Pessoas; Gestão de Riscos e Gestão de Aquisição e Integração.</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Height w:val="689"/>
        </w:trPr>
        <w:tc>
          <w:tcPr>
            <w:cnfStyle w:val="000010000000" w:firstRow="0" w:lastRow="0" w:firstColumn="0" w:lastColumn="0" w:oddVBand="1" w:evenVBand="0" w:oddHBand="0" w:evenHBand="0" w:firstRowFirstColumn="0" w:firstRowLastColumn="0" w:lastRowFirstColumn="0" w:lastRowLastColumn="0"/>
            <w:tcW w:w="9321" w:type="dxa"/>
            <w:gridSpan w:val="4"/>
            <w:tcBorders>
              <w:top w:val="none" w:sz="0" w:space="0" w:color="auto"/>
              <w:left w:val="none" w:sz="0" w:space="0" w:color="auto"/>
              <w:bottom w:val="none" w:sz="0" w:space="0" w:color="auto"/>
              <w:right w:val="none" w:sz="0" w:space="0" w:color="auto"/>
            </w:tcBorders>
          </w:tcPr>
          <w:p w:rsidR="00A17532" w:rsidRPr="00A03AA0" w:rsidRDefault="00A17532" w:rsidP="00A17532">
            <w:pPr>
              <w:spacing w:line="240" w:lineRule="auto"/>
            </w:pPr>
            <w:r>
              <w:t>Bibliografia Básica</w:t>
            </w:r>
            <w:r w:rsidRPr="00A03AA0">
              <w:t>:</w:t>
            </w:r>
          </w:p>
          <w:p w:rsidR="00A17532" w:rsidRPr="001778C5" w:rsidRDefault="00A17532" w:rsidP="00A17532">
            <w:pPr>
              <w:pStyle w:val="PargrafodaLista"/>
              <w:numPr>
                <w:ilvl w:val="0"/>
                <w:numId w:val="147"/>
              </w:numPr>
              <w:rPr>
                <w:lang w:val="en-US"/>
              </w:rPr>
            </w:pPr>
            <w:r w:rsidRPr="00A03AA0">
              <w:t xml:space="preserve">KERZNER, Harold. Gestão de Projetos – As melhores práticas. </w:t>
            </w:r>
            <w:r w:rsidRPr="001778C5">
              <w:rPr>
                <w:lang w:val="en-US"/>
              </w:rPr>
              <w:t>Porto Alegre: Bookman, 2006.</w:t>
            </w:r>
          </w:p>
          <w:p w:rsidR="00A17532" w:rsidRPr="00A03AA0" w:rsidRDefault="00A17532" w:rsidP="00A17532">
            <w:pPr>
              <w:pStyle w:val="PargrafodaLista"/>
              <w:numPr>
                <w:ilvl w:val="0"/>
                <w:numId w:val="147"/>
              </w:numPr>
            </w:pPr>
            <w:r w:rsidRPr="001778C5">
              <w:rPr>
                <w:lang w:val="en-US"/>
              </w:rPr>
              <w:t xml:space="preserve">PMI – Project Management Institute (Editor). </w:t>
            </w:r>
            <w:r w:rsidRPr="00A03AA0">
              <w:t>Um Guia do Conjunto de Conhecimentos em Gerenciamento de Projetos – Guia PMBOK, Pensylvania, 2004.</w:t>
            </w:r>
          </w:p>
          <w:p w:rsidR="00A17532" w:rsidRPr="00A03AA0" w:rsidRDefault="00A17532" w:rsidP="00A17532">
            <w:pPr>
              <w:pStyle w:val="PargrafodaLista"/>
              <w:numPr>
                <w:ilvl w:val="0"/>
                <w:numId w:val="147"/>
              </w:numPr>
            </w:pPr>
            <w:r w:rsidRPr="00A03AA0">
              <w:t>VARGAS, Ricardo V. Gerenciamento de projetos: estabelecendo diferenciais competitivos. Rio de Janeiro: Brasport, 2005.</w:t>
            </w:r>
          </w:p>
        </w:tc>
      </w:tr>
      <w:tr w:rsidR="00A17532" w:rsidRPr="00A03AA0" w:rsidTr="00A17532">
        <w:trPr>
          <w:trHeight w:val="7365"/>
        </w:trPr>
        <w:tc>
          <w:tcPr>
            <w:cnfStyle w:val="000010000000" w:firstRow="0" w:lastRow="0" w:firstColumn="0" w:lastColumn="0" w:oddVBand="1" w:evenVBand="0" w:oddHBand="0" w:evenHBand="0" w:firstRowFirstColumn="0" w:firstRowLastColumn="0" w:lastRowFirstColumn="0" w:lastRowLastColumn="0"/>
            <w:tcW w:w="9321" w:type="dxa"/>
            <w:gridSpan w:val="4"/>
            <w:tcBorders>
              <w:left w:val="none" w:sz="0" w:space="0" w:color="auto"/>
              <w:right w:val="none" w:sz="0" w:space="0" w:color="auto"/>
            </w:tcBorders>
          </w:tcPr>
          <w:p w:rsidR="00A17532" w:rsidRPr="009F592A" w:rsidRDefault="00A17532" w:rsidP="00A17532">
            <w:pPr>
              <w:spacing w:line="240" w:lineRule="auto"/>
              <w:rPr>
                <w:kern w:val="3"/>
                <w:lang w:val="en-US"/>
              </w:rPr>
            </w:pPr>
            <w:r w:rsidRPr="009F592A">
              <w:rPr>
                <w:kern w:val="3"/>
                <w:lang w:val="en-US"/>
              </w:rPr>
              <w:t>Bibliografia Complementar:</w:t>
            </w:r>
          </w:p>
          <w:p w:rsidR="00A17532" w:rsidRPr="009F592A" w:rsidRDefault="00A17532" w:rsidP="00A17532">
            <w:pPr>
              <w:pStyle w:val="PargrafodaLista"/>
              <w:numPr>
                <w:ilvl w:val="0"/>
                <w:numId w:val="148"/>
              </w:numPr>
            </w:pPr>
            <w:r w:rsidRPr="009F592A">
              <w:t>CODAS, Manoel. Gerência de projetos – uma reflexão histórica. Revista de Administração de Empresas, jan/mar, 1987.</w:t>
            </w:r>
          </w:p>
          <w:p w:rsidR="00A17532" w:rsidRPr="009F592A" w:rsidRDefault="00A17532" w:rsidP="00A17532">
            <w:pPr>
              <w:pStyle w:val="PargrafodaLista"/>
              <w:numPr>
                <w:ilvl w:val="0"/>
                <w:numId w:val="148"/>
              </w:numPr>
              <w:rPr>
                <w:lang w:val="en-US"/>
              </w:rPr>
            </w:pPr>
            <w:r w:rsidRPr="009F592A">
              <w:t xml:space="preserve">JUNIOR, Roque; CARVALHO, Marly. Perfil das competências em equipes de projetos. </w:t>
            </w:r>
            <w:r w:rsidRPr="009F592A">
              <w:rPr>
                <w:lang w:val="en-US"/>
              </w:rPr>
              <w:t>RAEeletrônica, vol 2, no 1, jan-jun, 2003.</w:t>
            </w:r>
          </w:p>
          <w:p w:rsidR="00A17532" w:rsidRPr="009F592A" w:rsidRDefault="00A17532" w:rsidP="00A17532">
            <w:pPr>
              <w:pStyle w:val="PargrafodaLista"/>
              <w:numPr>
                <w:ilvl w:val="0"/>
                <w:numId w:val="148"/>
              </w:numPr>
            </w:pPr>
            <w:r w:rsidRPr="009F592A">
              <w:rPr>
                <w:lang w:val="en-US"/>
              </w:rPr>
              <w:t>KAPLAN, Robert S.</w:t>
            </w:r>
            <w:proofErr w:type="gramStart"/>
            <w:r w:rsidRPr="009F592A">
              <w:rPr>
                <w:lang w:val="en-US"/>
              </w:rPr>
              <w:t>;NORTON</w:t>
            </w:r>
            <w:proofErr w:type="gramEnd"/>
            <w:r w:rsidRPr="009F592A">
              <w:rPr>
                <w:lang w:val="en-US"/>
              </w:rPr>
              <w:t xml:space="preserve">, David P. The Balanced Scorecard: Measures that Drive Performance. </w:t>
            </w:r>
            <w:r w:rsidRPr="009F592A">
              <w:t>Harvard Business Review, Best of HBR, p.172-180, 1992.</w:t>
            </w:r>
          </w:p>
          <w:p w:rsidR="00A17532" w:rsidRPr="009F592A" w:rsidRDefault="00A17532" w:rsidP="00A17532">
            <w:pPr>
              <w:pStyle w:val="PargrafodaLista"/>
              <w:numPr>
                <w:ilvl w:val="0"/>
                <w:numId w:val="148"/>
              </w:numPr>
            </w:pPr>
            <w:r w:rsidRPr="009F592A">
              <w:t xml:space="preserve">KEELING, Ralph. Gestão de projetos: uma abordagem global. São Paulo: </w:t>
            </w:r>
            <w:proofErr w:type="gramStart"/>
            <w:r w:rsidRPr="009F592A">
              <w:t>Saraiva,</w:t>
            </w:r>
            <w:proofErr w:type="gramEnd"/>
            <w:r w:rsidRPr="009F592A">
              <w:t xml:space="preserve"> 2006.</w:t>
            </w:r>
          </w:p>
          <w:p w:rsidR="00A17532" w:rsidRPr="009F592A" w:rsidRDefault="00A17532" w:rsidP="00A17532">
            <w:pPr>
              <w:pStyle w:val="PargrafodaLista"/>
              <w:numPr>
                <w:ilvl w:val="0"/>
                <w:numId w:val="148"/>
              </w:numPr>
            </w:pPr>
            <w:r w:rsidRPr="009F592A">
              <w:t>NÓBREGA, Jorge. Em busca de uma tipologia de projetos: notas sobre a adaptabilidade do enfoque e dos conceitos da administração de projetos. RAE – Revista de Administração de Empresas, jan/mar, 1982.</w:t>
            </w:r>
          </w:p>
          <w:p w:rsidR="00A17532" w:rsidRPr="009F592A" w:rsidRDefault="00A17532" w:rsidP="00A17532">
            <w:pPr>
              <w:pStyle w:val="PargrafodaLista"/>
              <w:numPr>
                <w:ilvl w:val="0"/>
                <w:numId w:val="148"/>
              </w:numPr>
              <w:rPr>
                <w:lang w:val="en-US"/>
              </w:rPr>
            </w:pPr>
            <w:r w:rsidRPr="009F592A">
              <w:rPr>
                <w:lang w:val="en-US"/>
              </w:rPr>
              <w:t xml:space="preserve">PETERS, Tom. The Wow Project. Fast Company Magazine, p. 116, </w:t>
            </w:r>
            <w:proofErr w:type="gramStart"/>
            <w:r w:rsidRPr="009F592A">
              <w:rPr>
                <w:lang w:val="en-US"/>
              </w:rPr>
              <w:t>april</w:t>
            </w:r>
            <w:proofErr w:type="gramEnd"/>
            <w:r w:rsidRPr="009F592A">
              <w:rPr>
                <w:lang w:val="en-US"/>
              </w:rPr>
              <w:t>, 1999.</w:t>
            </w:r>
          </w:p>
          <w:p w:rsidR="00A17532" w:rsidRPr="009F592A" w:rsidRDefault="00A17532" w:rsidP="00A17532">
            <w:pPr>
              <w:pStyle w:val="PargrafodaLista"/>
              <w:numPr>
                <w:ilvl w:val="0"/>
                <w:numId w:val="148"/>
              </w:numPr>
            </w:pPr>
            <w:r w:rsidRPr="009F592A">
              <w:t>SATO, C. E. Y</w:t>
            </w:r>
            <w:proofErr w:type="gramStart"/>
            <w:r w:rsidRPr="009F592A">
              <w:t>.;</w:t>
            </w:r>
            <w:proofErr w:type="gramEnd"/>
            <w:r w:rsidRPr="009F592A">
              <w:t xml:space="preserve"> DERGINT, D. E. A. O papel evolutivo do gerente de projetos. Anais do XI Seminário Ibero-Americano de Gestión Tecnológica, Salvador, 2005.</w:t>
            </w:r>
          </w:p>
          <w:p w:rsidR="00A17532" w:rsidRPr="009F592A" w:rsidRDefault="00A17532" w:rsidP="00A17532">
            <w:pPr>
              <w:pStyle w:val="PargrafodaLista"/>
              <w:numPr>
                <w:ilvl w:val="0"/>
                <w:numId w:val="148"/>
              </w:numPr>
            </w:pPr>
            <w:r w:rsidRPr="009F592A">
              <w:t xml:space="preserve">TAVARES, Ana Beatriz; LACERDA, Daniela (tradutoras). Gestão e </w:t>
            </w:r>
            <w:proofErr w:type="gramStart"/>
            <w:r w:rsidRPr="009F592A">
              <w:t>implementação</w:t>
            </w:r>
            <w:proofErr w:type="gramEnd"/>
            <w:r w:rsidRPr="009F592A">
              <w:t xml:space="preserve"> de projetos / Harvard Business Review. Rio de Janeiro: Elsevier, 2005.</w:t>
            </w:r>
          </w:p>
          <w:p w:rsidR="00A17532" w:rsidRPr="009F592A" w:rsidRDefault="00A17532" w:rsidP="00A17532">
            <w:pPr>
              <w:pStyle w:val="PargrafodaLista"/>
              <w:numPr>
                <w:ilvl w:val="0"/>
                <w:numId w:val="148"/>
              </w:numPr>
            </w:pPr>
            <w:r w:rsidRPr="009F592A">
              <w:t>VALERIANO, Dalton L. Gerência em Projetos – Pesquisa, Desenvolvimento e Engenharia. São Paulo: Makron Books, 1998.</w:t>
            </w:r>
          </w:p>
          <w:p w:rsidR="00A17532" w:rsidRPr="009F592A" w:rsidRDefault="00A17532" w:rsidP="00A17532">
            <w:pPr>
              <w:pStyle w:val="PargrafodaLista"/>
              <w:numPr>
                <w:ilvl w:val="0"/>
                <w:numId w:val="148"/>
              </w:numPr>
            </w:pPr>
            <w:r w:rsidRPr="009F592A">
              <w:rPr>
                <w:kern w:val="3"/>
              </w:rPr>
              <w:t>Trentim, M. H. (2010) Gerenciamento de Projetos: guia para as certificações CAPM e PMP. São Paulo: Editora Atlas.</w:t>
            </w:r>
          </w:p>
          <w:p w:rsidR="00A17532" w:rsidRPr="00A03AA0" w:rsidRDefault="00A17532" w:rsidP="00A17532">
            <w:pPr>
              <w:pStyle w:val="PargrafodaLista"/>
              <w:numPr>
                <w:ilvl w:val="0"/>
                <w:numId w:val="148"/>
              </w:numPr>
              <w:rPr>
                <w:kern w:val="3"/>
              </w:rPr>
            </w:pPr>
            <w:r w:rsidRPr="009F592A">
              <w:rPr>
                <w:kern w:val="3"/>
              </w:rPr>
              <w:t>Técnicas para o gerenciamento de projetos de software. Autor: José Carlos Cordeiro Martins.</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Height w:val="263"/>
        </w:trPr>
        <w:tc>
          <w:tcPr>
            <w:cnfStyle w:val="000010000000" w:firstRow="0" w:lastRow="0" w:firstColumn="0" w:lastColumn="0" w:oddVBand="1" w:evenVBand="0" w:oddHBand="0" w:evenHBand="0" w:firstRowFirstColumn="0" w:firstRowLastColumn="0" w:lastRowFirstColumn="0" w:lastRowLastColumn="0"/>
            <w:tcW w:w="9321" w:type="dxa"/>
            <w:gridSpan w:val="4"/>
            <w:tcBorders>
              <w:top w:val="none" w:sz="0" w:space="0" w:color="auto"/>
              <w:left w:val="none" w:sz="0" w:space="0" w:color="auto"/>
              <w:bottom w:val="none" w:sz="0" w:space="0" w:color="auto"/>
              <w:right w:val="none" w:sz="0" w:space="0" w:color="auto"/>
            </w:tcBorders>
          </w:tcPr>
          <w:p w:rsidR="00A17532" w:rsidRPr="00455E33" w:rsidRDefault="00A17532" w:rsidP="00A17532">
            <w:pPr>
              <w:spacing w:before="0" w:after="0" w:line="240" w:lineRule="auto"/>
              <w:rPr>
                <w:kern w:val="3"/>
              </w:rPr>
            </w:pPr>
            <w:r w:rsidRPr="00455E33">
              <w:rPr>
                <w:kern w:val="3"/>
              </w:rPr>
              <w:t>Observação: Antiga Disciplina de Organiza</w:t>
            </w:r>
            <w:r>
              <w:rPr>
                <w:kern w:val="3"/>
              </w:rPr>
              <w:t xml:space="preserve">ção de Projetos </w:t>
            </w:r>
          </w:p>
        </w:tc>
      </w:tr>
    </w:tbl>
    <w:p w:rsidR="00A17532" w:rsidRPr="009F592A" w:rsidRDefault="00A17532" w:rsidP="00A17532"/>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9F592A"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9F592A" w:rsidRDefault="00A17532" w:rsidP="00A17532">
            <w:pPr>
              <w:spacing w:before="0" w:after="0"/>
              <w:jc w:val="center"/>
              <w:rPr>
                <w:b/>
              </w:rPr>
            </w:pPr>
            <w:proofErr w:type="gramStart"/>
            <w:r w:rsidRPr="009F592A">
              <w:rPr>
                <w:b/>
              </w:rPr>
              <w:lastRenderedPageBreak/>
              <w:t>Interação Humano</w:t>
            </w:r>
            <w:proofErr w:type="gramEnd"/>
            <w:r w:rsidRPr="009F592A">
              <w:rPr>
                <w:b/>
              </w:rPr>
              <w:t>-Computador</w:t>
            </w:r>
          </w:p>
        </w:tc>
      </w:tr>
      <w:tr w:rsidR="00A17532" w:rsidRPr="00A03AA0" w:rsidTr="00A17532">
        <w:trPr>
          <w:trHeight w:val="581"/>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MCZA008-15</w:t>
            </w:r>
          </w:p>
        </w:tc>
        <w:tc>
          <w:tcPr>
            <w:tcW w:w="2330" w:type="dxa"/>
          </w:tcPr>
          <w:p w:rsidR="00A17532" w:rsidRPr="00A03AA0" w:rsidRDefault="00A17532" w:rsidP="00A17532">
            <w:pPr>
              <w:jc w:val="center"/>
              <w:cnfStyle w:val="000000000000" w:firstRow="0" w:lastRow="0" w:firstColumn="0" w:lastColumn="0" w:oddVBand="0" w:evenVBand="0" w:oddHBand="0" w:evenHBand="0" w:firstRowFirstColumn="0" w:firstRowLastColumn="0" w:lastRowFirstColumn="0" w:lastRowLastColumn="0"/>
            </w:pPr>
            <w:r w:rsidRPr="00A03AA0">
              <w:t>(4-0-4)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tc>
        <w:tc>
          <w:tcPr>
            <w:tcW w:w="2331"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t>Opção Limitada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Recomendação:</w:t>
            </w:r>
          </w:p>
        </w:tc>
        <w:tc>
          <w:tcPr>
            <w:tcW w:w="6991" w:type="dxa"/>
            <w:gridSpan w:val="3"/>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t>Processamento da Informação</w:t>
            </w:r>
          </w:p>
        </w:tc>
      </w:tr>
      <w:tr w:rsidR="00A17532" w:rsidRPr="00A03AA0" w:rsidTr="00A17532">
        <w:trPr>
          <w:trHeight w:val="408"/>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1B5A0B" w:rsidRDefault="00A17532" w:rsidP="00A17532">
            <w:pPr>
              <w:rPr>
                <w:rFonts w:cs="Times New Roman"/>
              </w:rPr>
            </w:pPr>
            <w:r w:rsidRPr="001B5A0B">
              <w:rPr>
                <w:rFonts w:cs="Times New Roman"/>
              </w:rPr>
              <w:t>Ementa:</w:t>
            </w:r>
          </w:p>
          <w:p w:rsidR="00A17532" w:rsidRPr="00A03AA0" w:rsidRDefault="00A17532" w:rsidP="00A17532">
            <w:pPr>
              <w:rPr>
                <w:rFonts w:cs="Times New Roman"/>
                <w:i/>
              </w:rPr>
            </w:pPr>
            <w:r w:rsidRPr="001B5A0B">
              <w:t>Introdução aos conceitos fundamentais da interação entre o usuário e o computador. Definição de usabilidade. Gerações de interfaces e dos dispositivos de interação - a evolução dos tipos de interfaces para interação usuário-computador. Aspectos humanos. Aspectos tecnológicos. Métodos e técnicas de design. Ciclo de vida da engenharia de usabilidade. Heurísticas para usabilidade. Ferramentas de suporte. Métodos para avaliação da usabilidade. Padrões para interfaces. Interação do usuário com sistemas hipermídia. Desenvolvimento prático em avaliação e construção de interfaces.</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Height w:val="2694"/>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Básica</w:t>
            </w:r>
            <w:r w:rsidRPr="00A03AA0">
              <w:t>:</w:t>
            </w:r>
          </w:p>
          <w:p w:rsidR="00A17532" w:rsidRPr="00A03AA0" w:rsidRDefault="00A17532" w:rsidP="00A17532">
            <w:pPr>
              <w:pStyle w:val="PargrafodaLista"/>
              <w:numPr>
                <w:ilvl w:val="0"/>
                <w:numId w:val="56"/>
              </w:numPr>
            </w:pPr>
            <w:r w:rsidRPr="00A03AA0">
              <w:t>Turnell, M. F. Q. V. "Concepção Projeto e Avaliação de Interfaces Homem-Máquina", Notas de Aula, DEE- UFPB, 1998.</w:t>
            </w:r>
          </w:p>
          <w:p w:rsidR="00A17532" w:rsidRPr="00AD395E" w:rsidRDefault="00A17532" w:rsidP="00A17532">
            <w:pPr>
              <w:pStyle w:val="PargrafodaLista"/>
              <w:numPr>
                <w:ilvl w:val="0"/>
                <w:numId w:val="56"/>
              </w:numPr>
              <w:rPr>
                <w:lang w:val="en-US"/>
              </w:rPr>
            </w:pPr>
            <w:r w:rsidRPr="00AD395E">
              <w:rPr>
                <w:lang w:val="en-US"/>
              </w:rPr>
              <w:t>Dix, A.; Finlay, J.; Abowd, G.; Beale, R. "Human Computer Interaction", 2nd edition, Ed. Prentice Hall Europe, 1998.</w:t>
            </w:r>
          </w:p>
          <w:p w:rsidR="00A17532" w:rsidRPr="00AD395E" w:rsidRDefault="00A17532" w:rsidP="00A17532">
            <w:pPr>
              <w:pStyle w:val="PargrafodaLista"/>
              <w:numPr>
                <w:ilvl w:val="0"/>
                <w:numId w:val="56"/>
              </w:numPr>
              <w:rPr>
                <w:rFonts w:cs="Times New Roman"/>
                <w:i/>
              </w:rPr>
            </w:pPr>
            <w:r w:rsidRPr="00AD395E">
              <w:rPr>
                <w:lang w:val="en-US"/>
              </w:rPr>
              <w:t xml:space="preserve">Hix, D.; Hartson, R. "Developing User Interfaces - Ensuring usability Through Product and Process", Ed. </w:t>
            </w:r>
            <w:r w:rsidRPr="00A03AA0">
              <w:t>John Wiley and Sons Inc., 1993.</w:t>
            </w:r>
          </w:p>
        </w:tc>
      </w:tr>
      <w:tr w:rsidR="00A17532" w:rsidRPr="00A03AA0" w:rsidTr="00A17532">
        <w:trPr>
          <w:trHeight w:val="3384"/>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lang w:val="en-US"/>
              </w:rPr>
            </w:pPr>
            <w:r>
              <w:rPr>
                <w:lang w:val="en-US"/>
              </w:rPr>
              <w:t>Bibliografia Complementar</w:t>
            </w:r>
            <w:r w:rsidRPr="00A03AA0">
              <w:rPr>
                <w:lang w:val="en-US"/>
              </w:rPr>
              <w:t>:</w:t>
            </w:r>
          </w:p>
          <w:p w:rsidR="00A17532" w:rsidRPr="00AD395E" w:rsidRDefault="00A17532" w:rsidP="00A17532">
            <w:pPr>
              <w:pStyle w:val="PargrafodaLista"/>
              <w:numPr>
                <w:ilvl w:val="0"/>
                <w:numId w:val="57"/>
              </w:numPr>
              <w:rPr>
                <w:lang w:val="en-US"/>
              </w:rPr>
            </w:pPr>
            <w:r w:rsidRPr="00AD395E">
              <w:rPr>
                <w:lang w:val="en-US"/>
              </w:rPr>
              <w:t>Mandel, T. "Elements of User Interface", Ed. John Wiley and Sons Inc., 1997.</w:t>
            </w:r>
          </w:p>
          <w:p w:rsidR="00A17532" w:rsidRPr="00AD395E" w:rsidRDefault="00A17532" w:rsidP="00A17532">
            <w:pPr>
              <w:pStyle w:val="PargrafodaLista"/>
              <w:numPr>
                <w:ilvl w:val="0"/>
                <w:numId w:val="57"/>
              </w:numPr>
              <w:rPr>
                <w:lang w:val="en-US"/>
              </w:rPr>
            </w:pPr>
            <w:r w:rsidRPr="00AD395E">
              <w:rPr>
                <w:lang w:val="en-US"/>
              </w:rPr>
              <w:t>Shneiderman, B. "Designing the User Interface - Stategies for Effective Human-Computer Interaction", 3nd edition, Ed. Addison Wesley Publishing Co., 1998.</w:t>
            </w:r>
          </w:p>
          <w:p w:rsidR="00A17532" w:rsidRPr="00AD395E" w:rsidRDefault="00A17532" w:rsidP="00A17532">
            <w:pPr>
              <w:pStyle w:val="PargrafodaLista"/>
              <w:numPr>
                <w:ilvl w:val="0"/>
                <w:numId w:val="57"/>
              </w:numPr>
              <w:rPr>
                <w:lang w:val="en-US"/>
              </w:rPr>
            </w:pPr>
            <w:r w:rsidRPr="00AD395E">
              <w:rPr>
                <w:lang w:val="en-US"/>
              </w:rPr>
              <w:t>Treu, S. "User Interface Design - A Structured Approach (Languages and Information Systems)", Ed. Plenum Press, 1994.</w:t>
            </w:r>
          </w:p>
          <w:p w:rsidR="00A17532" w:rsidRPr="00AD395E" w:rsidRDefault="00A17532" w:rsidP="00A17532">
            <w:pPr>
              <w:pStyle w:val="PargrafodaLista"/>
              <w:numPr>
                <w:ilvl w:val="0"/>
                <w:numId w:val="57"/>
              </w:numPr>
              <w:rPr>
                <w:lang w:val="en-US"/>
              </w:rPr>
            </w:pPr>
            <w:r w:rsidRPr="00AD395E">
              <w:rPr>
                <w:lang w:val="en-US"/>
              </w:rPr>
              <w:t>Nielsen, J. "Usability Engineering", Ed. John Wiley and Sons Inc., New York, 1993.</w:t>
            </w:r>
          </w:p>
          <w:p w:rsidR="00A17532" w:rsidRPr="00A03AA0" w:rsidRDefault="00A17532" w:rsidP="00A17532">
            <w:pPr>
              <w:pStyle w:val="PargrafodaLista"/>
              <w:numPr>
                <w:ilvl w:val="0"/>
                <w:numId w:val="57"/>
              </w:numPr>
            </w:pPr>
            <w:r w:rsidRPr="00AD395E">
              <w:rPr>
                <w:lang w:val="en-US"/>
              </w:rPr>
              <w:t>"Engineering the Human-Computer Interface", Edited by Andy Downton</w:t>
            </w:r>
            <w:proofErr w:type="gramStart"/>
            <w:r w:rsidRPr="00AD395E">
              <w:rPr>
                <w:lang w:val="en-US"/>
              </w:rPr>
              <w:t>,Ed</w:t>
            </w:r>
            <w:proofErr w:type="gramEnd"/>
            <w:r w:rsidRPr="00AD395E">
              <w:rPr>
                <w:lang w:val="en-US"/>
              </w:rPr>
              <w:t xml:space="preserve">. </w:t>
            </w:r>
            <w:r w:rsidRPr="00A03AA0">
              <w:t>McGraw-Hill Book Co., 1992.</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Height w:val="663"/>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FE1E3D" w:rsidRDefault="00A17532" w:rsidP="00A17532">
            <w:r>
              <w:t xml:space="preserve">Observação: </w:t>
            </w:r>
            <w:r w:rsidRPr="00FE1E3D">
              <w:t xml:space="preserve">antiga disciplina Interface </w:t>
            </w:r>
            <w:proofErr w:type="gramStart"/>
            <w:r w:rsidRPr="00FE1E3D">
              <w:t>Humano</w:t>
            </w:r>
            <w:proofErr w:type="gramEnd"/>
            <w:r w:rsidRPr="00FE1E3D">
              <w:t xml:space="preserve"> Máquina (mudou de nome).</w:t>
            </w:r>
          </w:p>
        </w:tc>
      </w:tr>
    </w:tbl>
    <w:p w:rsidR="00A17532" w:rsidRDefault="00A17532" w:rsidP="00A17532"/>
    <w:p w:rsidR="00A17532" w:rsidRDefault="00A17532" w:rsidP="00A17532"/>
    <w:p w:rsidR="00A17532" w:rsidRDefault="00A17532" w:rsidP="00A17532"/>
    <w:p w:rsidR="00A17532" w:rsidRDefault="00A17532" w:rsidP="00A17532"/>
    <w:tbl>
      <w:tblPr>
        <w:tblStyle w:val="ListaClara-nfase3"/>
        <w:tblW w:w="9321" w:type="dxa"/>
        <w:tblLayout w:type="fixed"/>
        <w:tblLook w:val="0000" w:firstRow="0" w:lastRow="0" w:firstColumn="0" w:lastColumn="0" w:noHBand="0" w:noVBand="0"/>
      </w:tblPr>
      <w:tblGrid>
        <w:gridCol w:w="2330"/>
        <w:gridCol w:w="2330"/>
        <w:gridCol w:w="2330"/>
        <w:gridCol w:w="2154"/>
        <w:gridCol w:w="177"/>
      </w:tblGrid>
      <w:tr w:rsidR="00A17532" w:rsidRPr="00543364"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5"/>
            <w:shd w:val="clear" w:color="auto" w:fill="auto"/>
          </w:tcPr>
          <w:p w:rsidR="00A17532" w:rsidRPr="00543364" w:rsidRDefault="00A17532" w:rsidP="00A17532">
            <w:pPr>
              <w:spacing w:before="0" w:after="0"/>
              <w:jc w:val="center"/>
              <w:rPr>
                <w:b/>
              </w:rPr>
            </w:pPr>
            <w:r w:rsidRPr="00543364">
              <w:rPr>
                <w:b/>
              </w:rPr>
              <w:lastRenderedPageBreak/>
              <w:t>Introdução à Programação de Jogos</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rsidRPr="004E2EB7">
              <w:rPr>
                <w:shd w:val="clear" w:color="auto" w:fill="FFFFFF"/>
              </w:rPr>
              <w:t>MCZA032-14</w:t>
            </w:r>
          </w:p>
        </w:tc>
        <w:tc>
          <w:tcPr>
            <w:tcW w:w="2330"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rsidRPr="00A03AA0">
              <w:t>(</w:t>
            </w:r>
            <w:r>
              <w:t>2</w:t>
            </w:r>
            <w:r w:rsidRPr="00A03AA0">
              <w:t>-</w:t>
            </w:r>
            <w:r>
              <w:t>2</w:t>
            </w:r>
            <w:r w:rsidRPr="00A03AA0">
              <w:t>-4)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tc>
        <w:tc>
          <w:tcPr>
            <w:tcW w:w="2331" w:type="dxa"/>
            <w:gridSpan w:val="2"/>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t>Opção Limitada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Recomendação:</w:t>
            </w:r>
          </w:p>
        </w:tc>
        <w:tc>
          <w:tcPr>
            <w:tcW w:w="6991" w:type="dxa"/>
            <w:gridSpan w:val="4"/>
          </w:tcPr>
          <w:p w:rsidR="00A17532" w:rsidRDefault="00A17532" w:rsidP="00A17532">
            <w:pPr>
              <w:cnfStyle w:val="000000100000" w:firstRow="0" w:lastRow="0" w:firstColumn="0" w:lastColumn="0" w:oddVBand="0" w:evenVBand="0" w:oddHBand="1" w:evenHBand="0" w:firstRowFirstColumn="0" w:firstRowLastColumn="0" w:lastRowFirstColumn="0" w:lastRowLastColumn="0"/>
            </w:pPr>
            <w:r>
              <w:t>Geometria Analítica</w:t>
            </w:r>
          </w:p>
          <w:p w:rsidR="00A17532" w:rsidRDefault="00A17532" w:rsidP="00A17532">
            <w:pPr>
              <w:cnfStyle w:val="000000100000" w:firstRow="0" w:lastRow="0" w:firstColumn="0" w:lastColumn="0" w:oddVBand="0" w:evenVBand="0" w:oddHBand="1" w:evenHBand="0" w:firstRowFirstColumn="0" w:firstRowLastColumn="0" w:lastRowFirstColumn="0" w:lastRowLastColumn="0"/>
            </w:pPr>
            <w:r w:rsidRPr="00A03AA0">
              <w:t>Algoritmos e Estruturas de Dados I</w:t>
            </w:r>
          </w:p>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t>Computação Gráfica</w:t>
            </w:r>
          </w:p>
        </w:tc>
      </w:tr>
      <w:tr w:rsidR="00A17532" w:rsidRPr="00A03AA0" w:rsidTr="00A17532">
        <w:trPr>
          <w:trHeight w:val="2988"/>
        </w:trPr>
        <w:tc>
          <w:tcPr>
            <w:cnfStyle w:val="000010000000" w:firstRow="0" w:lastRow="0" w:firstColumn="0" w:lastColumn="0" w:oddVBand="1" w:evenVBand="0" w:oddHBand="0" w:evenHBand="0" w:firstRowFirstColumn="0" w:firstRowLastColumn="0" w:lastRowFirstColumn="0" w:lastRowLastColumn="0"/>
            <w:tcW w:w="9321" w:type="dxa"/>
            <w:gridSpan w:val="5"/>
          </w:tcPr>
          <w:p w:rsidR="00A17532" w:rsidRPr="00A03AA0" w:rsidRDefault="00A17532" w:rsidP="00A17532">
            <w:pPr>
              <w:rPr>
                <w:rFonts w:cs="Times New Roman"/>
                <w:i/>
              </w:rPr>
            </w:pPr>
            <w:r>
              <w:rPr>
                <w:rFonts w:cs="Times New Roman"/>
                <w:i/>
              </w:rPr>
              <w:t>Ementa</w:t>
            </w:r>
            <w:r w:rsidRPr="00A03AA0">
              <w:rPr>
                <w:rFonts w:cs="Times New Roman"/>
                <w:i/>
              </w:rPr>
              <w:t>:</w:t>
            </w:r>
          </w:p>
          <w:p w:rsidR="00A17532" w:rsidRPr="00A03AA0" w:rsidRDefault="00A17532" w:rsidP="00A17532">
            <w:pPr>
              <w:rPr>
                <w:rFonts w:cs="Times New Roman"/>
                <w:i/>
              </w:rPr>
            </w:pPr>
            <w:r w:rsidRPr="00A03AA0">
              <w:t xml:space="preserve">História dos Videogames; Gêneros de Jogos; </w:t>
            </w:r>
            <w:r>
              <w:t xml:space="preserve">Revisão dos </w:t>
            </w:r>
            <w:r w:rsidRPr="00A03AA0">
              <w:t xml:space="preserve">Conceitos básicos de Computação Gráfica (transformações geométricas, buffers, malhas, texturas, shaders); </w:t>
            </w:r>
            <w:bookmarkStart w:id="75" w:name="__DdeLink__421_1401336077"/>
            <w:bookmarkEnd w:id="75"/>
            <w:r w:rsidRPr="00A03AA0">
              <w:t>Game Design:</w:t>
            </w:r>
            <w:proofErr w:type="gramStart"/>
            <w:r w:rsidRPr="00A03AA0">
              <w:t xml:space="preserve">  </w:t>
            </w:r>
            <w:proofErr w:type="gramEnd"/>
            <w:r w:rsidRPr="00A03AA0">
              <w:t xml:space="preserve">Enredo, Narrativa, Storyboards; Fundamentos de Programação em Jogos; Metodologias de Programação em Jogos Linguagens Compiladas, Interpretadas e Scripts; </w:t>
            </w:r>
            <w:r>
              <w:t xml:space="preserve">Engines de Jogos; </w:t>
            </w:r>
            <w:r w:rsidRPr="00A03AA0">
              <w:t>Arquitetura de Jogos; Física de Jogos; Conceitos Matemáticos, Detecção de Colisão e Resolução; Física em tempo real; Áudio em Jogos; Inteligência Artificial nos Jogos; Animação de personagens.</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Height w:val="1917"/>
        </w:trPr>
        <w:tc>
          <w:tcPr>
            <w:cnfStyle w:val="000010000000" w:firstRow="0" w:lastRow="0" w:firstColumn="0" w:lastColumn="0" w:oddVBand="1" w:evenVBand="0" w:oddHBand="0" w:evenHBand="0" w:firstRowFirstColumn="0" w:firstRowLastColumn="0" w:lastRowFirstColumn="0" w:lastRowLastColumn="0"/>
            <w:tcW w:w="9321" w:type="dxa"/>
            <w:gridSpan w:val="5"/>
          </w:tcPr>
          <w:p w:rsidR="00A17532" w:rsidRPr="00A03AA0" w:rsidRDefault="00A17532" w:rsidP="00A17532">
            <w:r>
              <w:t>Bibliografia Básica</w:t>
            </w:r>
            <w:r w:rsidRPr="00A03AA0">
              <w:t>:</w:t>
            </w:r>
          </w:p>
          <w:p w:rsidR="00A17532" w:rsidRPr="00A03AA0" w:rsidRDefault="00A17532" w:rsidP="00A17532">
            <w:pPr>
              <w:pStyle w:val="PargrafodaLista"/>
              <w:numPr>
                <w:ilvl w:val="0"/>
                <w:numId w:val="161"/>
              </w:numPr>
            </w:pPr>
            <w:r w:rsidRPr="0019321C">
              <w:rPr>
                <w:rFonts w:cs="Times New Roman"/>
                <w:position w:val="4"/>
              </w:rPr>
              <w:t>Introdução ao Desenvolvimento de Games volumes</w:t>
            </w:r>
            <w:r w:rsidRPr="0019321C">
              <w:rPr>
                <w:rFonts w:cs="Times New Roman"/>
              </w:rPr>
              <w:t xml:space="preserve"> de 1 </w:t>
            </w:r>
            <w:proofErr w:type="gramStart"/>
            <w:r w:rsidRPr="0019321C">
              <w:rPr>
                <w:rFonts w:cs="Times New Roman"/>
              </w:rPr>
              <w:t>à</w:t>
            </w:r>
            <w:proofErr w:type="gramEnd"/>
            <w:r w:rsidRPr="0019321C">
              <w:rPr>
                <w:rFonts w:cs="Times New Roman"/>
              </w:rPr>
              <w:t xml:space="preserve"> 4 – Tradução da 2ª edição norte-americana – Steve Rabin (editor), Cengage Learning.</w:t>
            </w:r>
          </w:p>
          <w:p w:rsidR="00A17532" w:rsidRPr="00A03AA0" w:rsidRDefault="00A17532" w:rsidP="00A17532">
            <w:pPr>
              <w:pStyle w:val="PargrafodaLista"/>
              <w:numPr>
                <w:ilvl w:val="0"/>
                <w:numId w:val="161"/>
              </w:numPr>
            </w:pPr>
            <w:r w:rsidRPr="0019321C">
              <w:rPr>
                <w:rFonts w:cs="Times New Roman"/>
                <w:position w:val="4"/>
              </w:rPr>
              <w:t xml:space="preserve">Desing de Games – Uma Abordagem Prática </w:t>
            </w:r>
            <w:r w:rsidRPr="0019321C">
              <w:rPr>
                <w:rFonts w:cs="Times New Roman"/>
              </w:rPr>
              <w:t xml:space="preserve">- Paul Schuytema, Cengage </w:t>
            </w:r>
            <w:proofErr w:type="gramStart"/>
            <w:r w:rsidRPr="0019321C">
              <w:rPr>
                <w:rFonts w:cs="Times New Roman"/>
              </w:rPr>
              <w:t>Learning</w:t>
            </w:r>
            <w:proofErr w:type="gramEnd"/>
          </w:p>
        </w:tc>
      </w:tr>
      <w:tr w:rsidR="00A17532" w:rsidRPr="00A91EB5" w:rsidTr="00A17532">
        <w:trPr>
          <w:gridAfter w:val="1"/>
          <w:wAfter w:w="177" w:type="dxa"/>
          <w:trHeight w:val="2526"/>
        </w:trPr>
        <w:tc>
          <w:tcPr>
            <w:cnfStyle w:val="000010000000" w:firstRow="0" w:lastRow="0" w:firstColumn="0" w:lastColumn="0" w:oddVBand="1" w:evenVBand="0" w:oddHBand="0" w:evenHBand="0" w:firstRowFirstColumn="0" w:firstRowLastColumn="0" w:lastRowFirstColumn="0" w:lastRowLastColumn="0"/>
            <w:tcW w:w="9144" w:type="dxa"/>
            <w:gridSpan w:val="4"/>
          </w:tcPr>
          <w:p w:rsidR="00A17532" w:rsidRPr="00A03AA0" w:rsidRDefault="00A17532" w:rsidP="00A17532">
            <w:pPr>
              <w:rPr>
                <w:lang w:val="en-US"/>
              </w:rPr>
            </w:pPr>
            <w:r>
              <w:rPr>
                <w:lang w:val="en-US"/>
              </w:rPr>
              <w:t>Bibliografia Complementar</w:t>
            </w:r>
            <w:r w:rsidRPr="00A03AA0">
              <w:rPr>
                <w:lang w:val="en-US"/>
              </w:rPr>
              <w:t>:</w:t>
            </w:r>
          </w:p>
          <w:p w:rsidR="00A17532" w:rsidRPr="00D41B7D" w:rsidRDefault="00A17532" w:rsidP="00A17532">
            <w:pPr>
              <w:pStyle w:val="PargrafodaLista"/>
              <w:numPr>
                <w:ilvl w:val="0"/>
                <w:numId w:val="162"/>
              </w:numPr>
              <w:rPr>
                <w:lang w:val="en-US"/>
              </w:rPr>
            </w:pPr>
            <w:r w:rsidRPr="00D41B7D">
              <w:rPr>
                <w:lang w:val="en-US"/>
              </w:rPr>
              <w:t>C# Game Programming Cookbook for Unity 3D Paperback, Jeff W. Murray, A K Peters/CRC Press. 2014</w:t>
            </w:r>
            <w:r>
              <w:rPr>
                <w:lang w:val="en-US"/>
              </w:rPr>
              <w:t>.</w:t>
            </w:r>
          </w:p>
          <w:p w:rsidR="00A17532" w:rsidRPr="00D41B7D" w:rsidRDefault="00A17532" w:rsidP="00A17532">
            <w:pPr>
              <w:pStyle w:val="PargrafodaLista"/>
              <w:numPr>
                <w:ilvl w:val="0"/>
                <w:numId w:val="162"/>
              </w:numPr>
              <w:rPr>
                <w:lang w:val="en-US"/>
              </w:rPr>
            </w:pPr>
            <w:r w:rsidRPr="00D41B7D">
              <w:rPr>
                <w:lang w:val="en-US"/>
              </w:rPr>
              <w:t>Beginning 3D Game Development with Unity 4: All-in-one, multi-platform game development, Sue Blackman, Apress; 2 ed., 2013</w:t>
            </w:r>
            <w:r>
              <w:rPr>
                <w:lang w:val="en-US"/>
              </w:rPr>
              <w:t>.</w:t>
            </w:r>
          </w:p>
          <w:p w:rsidR="00A17532" w:rsidRPr="00D41B7D" w:rsidRDefault="00A17532" w:rsidP="00A17532">
            <w:pPr>
              <w:pStyle w:val="PargrafodaLista"/>
              <w:numPr>
                <w:ilvl w:val="0"/>
                <w:numId w:val="162"/>
              </w:numPr>
              <w:rPr>
                <w:lang w:val="en-US"/>
              </w:rPr>
            </w:pPr>
            <w:r w:rsidRPr="00D41B7D">
              <w:rPr>
                <w:lang w:val="en-US"/>
              </w:rPr>
              <w:t xml:space="preserve"> Unity 2D Game Development Paperback, Dave Calabrese, Packt Publishing, 2014</w:t>
            </w:r>
            <w:r>
              <w:rPr>
                <w:lang w:val="en-US"/>
              </w:rPr>
              <w:t>.</w:t>
            </w:r>
          </w:p>
        </w:tc>
      </w:tr>
    </w:tbl>
    <w:p w:rsidR="00A17532" w:rsidRPr="00543364" w:rsidRDefault="00A17532" w:rsidP="00A17532">
      <w:pPr>
        <w:rPr>
          <w:lang w:val="en-US"/>
        </w:rPr>
      </w:pPr>
    </w:p>
    <w:p w:rsidR="00A17532" w:rsidRPr="00543364" w:rsidRDefault="00A17532" w:rsidP="00A17532">
      <w:pPr>
        <w:rPr>
          <w:lang w:val="en-US"/>
        </w:rPr>
      </w:pPr>
    </w:p>
    <w:p w:rsidR="00A17532" w:rsidRPr="00543364" w:rsidRDefault="00A17532" w:rsidP="00A17532">
      <w:pPr>
        <w:rPr>
          <w:lang w:val="en-US"/>
        </w:rPr>
      </w:pPr>
    </w:p>
    <w:p w:rsidR="00A17532" w:rsidRPr="00543364" w:rsidRDefault="00A17532" w:rsidP="00A17532">
      <w:pPr>
        <w:rPr>
          <w:lang w:val="en-US"/>
        </w:rPr>
      </w:pPr>
    </w:p>
    <w:p w:rsidR="00A17532" w:rsidRPr="00543364" w:rsidRDefault="00A17532" w:rsidP="00A17532">
      <w:pPr>
        <w:rPr>
          <w:lang w:val="en-US"/>
        </w:rPr>
      </w:pPr>
    </w:p>
    <w:p w:rsidR="00A17532" w:rsidRPr="00543364" w:rsidRDefault="00A17532" w:rsidP="00A17532">
      <w:pPr>
        <w:rPr>
          <w:lang w:val="en-US"/>
        </w:rPr>
      </w:pPr>
    </w:p>
    <w:p w:rsidR="00A17532" w:rsidRPr="00543364" w:rsidRDefault="00A17532" w:rsidP="00A17532">
      <w:pPr>
        <w:rPr>
          <w:lang w:val="en-US"/>
        </w:rPr>
      </w:pPr>
    </w:p>
    <w:p w:rsidR="00A17532" w:rsidRPr="005F54C4" w:rsidRDefault="00A17532" w:rsidP="00A17532">
      <w:pPr>
        <w:rPr>
          <w:lang w:val="en-US"/>
        </w:rPr>
      </w:pPr>
    </w:p>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543364"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543364" w:rsidRDefault="00A17532" w:rsidP="00A17532">
            <w:pPr>
              <w:spacing w:before="0" w:after="0"/>
              <w:jc w:val="center"/>
              <w:rPr>
                <w:b/>
              </w:rPr>
            </w:pPr>
            <w:r w:rsidRPr="00543364">
              <w:rPr>
                <w:b/>
              </w:rPr>
              <w:t>Laboratório de Engenharia de Software</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MCZA010-13</w:t>
            </w:r>
          </w:p>
        </w:tc>
        <w:tc>
          <w:tcPr>
            <w:tcW w:w="2330"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rsidRPr="00A03AA0">
              <w:t>(0-4-4)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tc>
        <w:tc>
          <w:tcPr>
            <w:tcW w:w="2331"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t>Opção Limitada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Recomendação:</w:t>
            </w:r>
          </w:p>
        </w:tc>
        <w:tc>
          <w:tcPr>
            <w:tcW w:w="6991" w:type="dxa"/>
            <w:gridSpan w:val="3"/>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t>Engenharia de Software</w:t>
            </w:r>
          </w:p>
        </w:tc>
      </w:tr>
      <w:tr w:rsidR="00A17532" w:rsidRPr="001E2C74" w:rsidTr="00A17532">
        <w:trPr>
          <w:trHeight w:val="3108"/>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1E2C74" w:rsidRDefault="00A17532" w:rsidP="00A17532">
            <w:pPr>
              <w:rPr>
                <w:rFonts w:cs="Times New Roman"/>
              </w:rPr>
            </w:pPr>
            <w:r w:rsidRPr="001E2C74">
              <w:rPr>
                <w:rFonts w:cs="Times New Roman"/>
              </w:rPr>
              <w:t>Ementa:</w:t>
            </w:r>
          </w:p>
          <w:p w:rsidR="00A17532" w:rsidRPr="001E2C74" w:rsidRDefault="00A17532" w:rsidP="00A17532">
            <w:pPr>
              <w:rPr>
                <w:rFonts w:cs="Times New Roman"/>
              </w:rPr>
            </w:pPr>
            <w:r w:rsidRPr="001E2C74">
              <w:rPr>
                <w:rFonts w:cs="Times New Roman"/>
              </w:rPr>
              <w:t>Revisão dos conceitos fundamentais de engenharia de software. Metodologias de desenvolvimento de software. Padrões de Software. Metodologias para desenvolvimento de sistemas orientados a objetos. Desenvolvimento Ágil. Estudo de casos reais utilizando as metodologias de desenvolvimento. Projetos a serem desenvolvidos utilizando as metodologias (ferramentas/ambientes serão utilizados na prática de tais estudos). Análise comparativa entre metodologias de desenvolvimento.</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Height w:val="2260"/>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Básica</w:t>
            </w:r>
            <w:r w:rsidRPr="00A03AA0">
              <w:t>:</w:t>
            </w:r>
          </w:p>
          <w:p w:rsidR="00A17532" w:rsidRPr="00A03AA0" w:rsidRDefault="00A17532" w:rsidP="00A17532">
            <w:pPr>
              <w:pStyle w:val="PargrafodaLista"/>
              <w:numPr>
                <w:ilvl w:val="0"/>
                <w:numId w:val="70"/>
              </w:numPr>
            </w:pPr>
            <w:r w:rsidRPr="00A03AA0">
              <w:t xml:space="preserve">Pressman, Roger S. Engenharia de Software. </w:t>
            </w:r>
            <w:proofErr w:type="gramStart"/>
            <w:r w:rsidRPr="00A03AA0">
              <w:t>6.</w:t>
            </w:r>
            <w:proofErr w:type="gramEnd"/>
            <w:r w:rsidRPr="00A03AA0">
              <w:t>ed. - Rio de Janeiro: McGraw-Hill, 2006.</w:t>
            </w:r>
          </w:p>
          <w:p w:rsidR="00A17532" w:rsidRPr="00A03AA0" w:rsidRDefault="00A17532" w:rsidP="00A17532">
            <w:pPr>
              <w:pStyle w:val="PargrafodaLista"/>
              <w:numPr>
                <w:ilvl w:val="0"/>
                <w:numId w:val="70"/>
              </w:numPr>
            </w:pPr>
            <w:r w:rsidRPr="00A03AA0">
              <w:t>Booch, G.; Rumbaugh, J.E.; Jacobson, I. UML, guia do usuário. Rio de Janeiro: Campus, 2000.</w:t>
            </w:r>
          </w:p>
          <w:p w:rsidR="00A17532" w:rsidRPr="00A03AA0" w:rsidRDefault="00A17532" w:rsidP="00A17532">
            <w:pPr>
              <w:pStyle w:val="PargrafodaLista"/>
              <w:numPr>
                <w:ilvl w:val="0"/>
                <w:numId w:val="70"/>
              </w:numPr>
            </w:pPr>
            <w:r w:rsidRPr="00A03AA0">
              <w:t>Gamma, Erich. Padrões de Projetos: soluções reutili´zaveis de software orientado a objetos – Porto Alegre: Bookman, 2000.</w:t>
            </w:r>
          </w:p>
        </w:tc>
      </w:tr>
      <w:tr w:rsidR="00A17532" w:rsidRPr="00F44321" w:rsidTr="00A17532">
        <w:trPr>
          <w:trHeight w:val="5086"/>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Complementar</w:t>
            </w:r>
            <w:r w:rsidRPr="00A03AA0">
              <w:t>:</w:t>
            </w:r>
          </w:p>
          <w:p w:rsidR="00A17532" w:rsidRPr="00A03AA0" w:rsidRDefault="00A17532" w:rsidP="00A17532">
            <w:pPr>
              <w:pStyle w:val="PargrafodaLista"/>
              <w:numPr>
                <w:ilvl w:val="0"/>
                <w:numId w:val="71"/>
              </w:numPr>
            </w:pPr>
            <w:r w:rsidRPr="00A03AA0">
              <w:t>Erl, Thomas. SOA: Princípios do design de serviço. São Paulo: Pearson Prentice Hall, 2009.</w:t>
            </w:r>
          </w:p>
          <w:p w:rsidR="00A17532" w:rsidRPr="00A03AA0" w:rsidRDefault="00A17532" w:rsidP="00A17532">
            <w:pPr>
              <w:pStyle w:val="PargrafodaLista"/>
              <w:numPr>
                <w:ilvl w:val="0"/>
                <w:numId w:val="71"/>
              </w:numPr>
            </w:pPr>
            <w:r w:rsidRPr="00A03AA0">
              <w:t xml:space="preserve">Sommerville, I. Engenharia de Software. </w:t>
            </w:r>
            <w:proofErr w:type="gramStart"/>
            <w:r w:rsidRPr="00A03AA0">
              <w:t>8.</w:t>
            </w:r>
            <w:proofErr w:type="gramEnd"/>
            <w:r w:rsidRPr="00A03AA0">
              <w:t>ed. – São Paulo : Addison-Wesley, 2007.</w:t>
            </w:r>
          </w:p>
          <w:p w:rsidR="00A17532" w:rsidRPr="00A03AA0" w:rsidRDefault="00A17532" w:rsidP="00A17532">
            <w:pPr>
              <w:pStyle w:val="PargrafodaLista"/>
              <w:numPr>
                <w:ilvl w:val="0"/>
                <w:numId w:val="71"/>
              </w:numPr>
            </w:pPr>
            <w:r w:rsidRPr="00A03AA0">
              <w:t xml:space="preserve">Pfleeger, Shari L. Engenharia de Software: teoria e prática. </w:t>
            </w:r>
            <w:proofErr w:type="gramStart"/>
            <w:r w:rsidRPr="00A03AA0">
              <w:t>2.</w:t>
            </w:r>
            <w:proofErr w:type="gramEnd"/>
            <w:r w:rsidRPr="00A03AA0">
              <w:t>ed. – São Paulo : Prentice Hall, 2004.</w:t>
            </w:r>
          </w:p>
          <w:p w:rsidR="00A17532" w:rsidRPr="00A03AA0" w:rsidRDefault="00A17532" w:rsidP="00A17532">
            <w:pPr>
              <w:pStyle w:val="PargrafodaLista"/>
              <w:numPr>
                <w:ilvl w:val="0"/>
                <w:numId w:val="71"/>
              </w:numPr>
            </w:pPr>
            <w:r w:rsidRPr="00A03AA0">
              <w:t>Coad, P., Yourdon, E</w:t>
            </w:r>
            <w:proofErr w:type="gramStart"/>
            <w:r w:rsidRPr="00A03AA0">
              <w:t>.,</w:t>
            </w:r>
            <w:proofErr w:type="gramEnd"/>
            <w:r w:rsidRPr="00A03AA0">
              <w:t xml:space="preserve"> “Análise baseada em objetos”, Rio de Janeiro, Campus, 1992  </w:t>
            </w:r>
          </w:p>
          <w:p w:rsidR="00A17532" w:rsidRPr="00F44321" w:rsidRDefault="00A17532" w:rsidP="00A17532">
            <w:pPr>
              <w:pStyle w:val="PargrafodaLista"/>
              <w:numPr>
                <w:ilvl w:val="0"/>
                <w:numId w:val="71"/>
              </w:numPr>
              <w:rPr>
                <w:lang w:val="en-US"/>
              </w:rPr>
            </w:pPr>
            <w:r w:rsidRPr="00F44321">
              <w:rPr>
                <w:lang w:val="en-US"/>
              </w:rPr>
              <w:t>Myers, Glenford J., “The Art of Software Testing”. Ed. John Willy &amp; Sons, 1979.</w:t>
            </w:r>
          </w:p>
          <w:p w:rsidR="00A17532" w:rsidRPr="00F44321" w:rsidRDefault="00A17532" w:rsidP="00A17532">
            <w:pPr>
              <w:pStyle w:val="PargrafodaLista"/>
              <w:numPr>
                <w:ilvl w:val="0"/>
                <w:numId w:val="71"/>
              </w:numPr>
              <w:rPr>
                <w:lang w:val="en-US"/>
              </w:rPr>
            </w:pPr>
            <w:r w:rsidRPr="00F44321">
              <w:rPr>
                <w:lang w:val="en-US"/>
              </w:rPr>
              <w:t>Gillies, Alan G., “Software Quality - The Theory and management”. Ed. Chapman &amp; Hall, 1992, 250p.</w:t>
            </w:r>
          </w:p>
          <w:p w:rsidR="00A17532" w:rsidRPr="00F44321" w:rsidRDefault="00A17532" w:rsidP="00A17532">
            <w:pPr>
              <w:pStyle w:val="PargrafodaLista"/>
              <w:numPr>
                <w:ilvl w:val="0"/>
                <w:numId w:val="71"/>
              </w:numPr>
              <w:rPr>
                <w:lang w:val="en-US"/>
              </w:rPr>
            </w:pPr>
            <w:r w:rsidRPr="00F44321">
              <w:rPr>
                <w:lang w:val="en-US"/>
              </w:rPr>
              <w:t>Humphrey, Watts S., “A Discipline for Software Engineering”. Ed. Addison Wesley, 1995, 789p.</w:t>
            </w:r>
          </w:p>
          <w:p w:rsidR="00A17532" w:rsidRPr="00F44321" w:rsidRDefault="00A17532" w:rsidP="00A17532">
            <w:pPr>
              <w:pStyle w:val="PargrafodaLista"/>
              <w:numPr>
                <w:ilvl w:val="0"/>
                <w:numId w:val="71"/>
              </w:numPr>
              <w:rPr>
                <w:lang w:val="en-US"/>
              </w:rPr>
            </w:pPr>
            <w:r w:rsidRPr="00F44321">
              <w:rPr>
                <w:lang w:val="en-US"/>
              </w:rPr>
              <w:t xml:space="preserve">Meyer, </w:t>
            </w:r>
            <w:proofErr w:type="gramStart"/>
            <w:r w:rsidRPr="00F44321">
              <w:rPr>
                <w:lang w:val="en-US"/>
              </w:rPr>
              <w:t>Bertrand.,</w:t>
            </w:r>
            <w:proofErr w:type="gramEnd"/>
            <w:r w:rsidRPr="00F44321">
              <w:rPr>
                <w:lang w:val="en-US"/>
              </w:rPr>
              <w:t xml:space="preserve"> “Object-Oriented Software Construction”. Ed. Prentice Hall, 1988.</w:t>
            </w:r>
          </w:p>
          <w:p w:rsidR="00A17532" w:rsidRPr="00F44321" w:rsidRDefault="00A17532" w:rsidP="00A17532">
            <w:pPr>
              <w:pStyle w:val="PargrafodaLista"/>
              <w:numPr>
                <w:ilvl w:val="0"/>
                <w:numId w:val="71"/>
              </w:numPr>
              <w:rPr>
                <w:lang w:val="en-US"/>
              </w:rPr>
            </w:pPr>
            <w:r w:rsidRPr="0077204E">
              <w:t xml:space="preserve">McMenamim, Sthephen M.; Palmer, John F., “Análise Essencial de Sistemas”. </w:t>
            </w:r>
            <w:r w:rsidRPr="00F44321">
              <w:rPr>
                <w:lang w:val="en-US"/>
              </w:rPr>
              <w:t>Ed. Makron Books, 1991, 567p.</w:t>
            </w:r>
          </w:p>
        </w:tc>
      </w:tr>
    </w:tbl>
    <w:p w:rsidR="00A17532" w:rsidRDefault="00A17532" w:rsidP="00A17532"/>
    <w:p w:rsidR="00A17532" w:rsidRDefault="00A17532" w:rsidP="00A17532"/>
    <w:p w:rsidR="00A17532" w:rsidRDefault="00A17532" w:rsidP="00A17532"/>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543364"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543364" w:rsidRDefault="00A17532" w:rsidP="00A17532">
            <w:pPr>
              <w:spacing w:before="0" w:after="0"/>
              <w:jc w:val="center"/>
              <w:rPr>
                <w:b/>
              </w:rPr>
            </w:pPr>
            <w:r w:rsidRPr="00543364">
              <w:rPr>
                <w:b/>
              </w:rPr>
              <w:t>Laboratório de Redes</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MCZA011-13</w:t>
            </w:r>
          </w:p>
        </w:tc>
        <w:tc>
          <w:tcPr>
            <w:tcW w:w="2330" w:type="dxa"/>
          </w:tcPr>
          <w:p w:rsidR="00A17532" w:rsidRPr="00A03AA0" w:rsidRDefault="00A17532" w:rsidP="00A17532">
            <w:pPr>
              <w:jc w:val="center"/>
              <w:cnfStyle w:val="000000000000" w:firstRow="0" w:lastRow="0" w:firstColumn="0" w:lastColumn="0" w:oddVBand="0" w:evenVBand="0" w:oddHBand="0" w:evenHBand="0" w:firstRowFirstColumn="0" w:firstRowLastColumn="0" w:lastRowFirstColumn="0" w:lastRowLastColumn="0"/>
            </w:pPr>
            <w:r w:rsidRPr="00A03AA0">
              <w:t>(0-4-4)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tc>
        <w:tc>
          <w:tcPr>
            <w:tcW w:w="2331"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t>Opção Limitada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Recomendação:</w:t>
            </w:r>
          </w:p>
        </w:tc>
        <w:tc>
          <w:tcPr>
            <w:tcW w:w="6991" w:type="dxa"/>
            <w:gridSpan w:val="3"/>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t>Redes de Computadores</w:t>
            </w:r>
          </w:p>
        </w:tc>
      </w:tr>
      <w:tr w:rsidR="00A17532" w:rsidRPr="00A03AA0" w:rsidTr="00A17532">
        <w:trPr>
          <w:trHeight w:val="1956"/>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F44321" w:rsidRDefault="00A17532" w:rsidP="00A17532">
            <w:pPr>
              <w:rPr>
                <w:rFonts w:cs="Times New Roman"/>
              </w:rPr>
            </w:pPr>
            <w:r w:rsidRPr="00F44321">
              <w:rPr>
                <w:rFonts w:cs="Times New Roman"/>
              </w:rPr>
              <w:t>Ementa:</w:t>
            </w:r>
          </w:p>
          <w:p w:rsidR="00A17532" w:rsidRPr="00A03AA0" w:rsidRDefault="00A17532" w:rsidP="00A17532">
            <w:pPr>
              <w:rPr>
                <w:rFonts w:cs="Times New Roman"/>
                <w:i/>
              </w:rPr>
            </w:pPr>
            <w:r w:rsidRPr="00F44321">
              <w:t>Avaliar os aspectos pertinentes à interconexão de redes de computadores usando o TCP/IP; realizar um projeto conjunto de interconexão de redes usando o TCP/IP; praticar formas distintas de endereçamento e roteamento IP; segurança de redes TCP/</w:t>
            </w:r>
            <w:proofErr w:type="gramStart"/>
            <w:r w:rsidRPr="00F44321">
              <w:t>IP</w:t>
            </w:r>
            <w:proofErr w:type="gramEnd"/>
          </w:p>
        </w:tc>
      </w:tr>
      <w:tr w:rsidR="00A17532" w:rsidRPr="00A91EB5" w:rsidTr="00A17532">
        <w:trPr>
          <w:cnfStyle w:val="000000100000" w:firstRow="0" w:lastRow="0" w:firstColumn="0" w:lastColumn="0" w:oddVBand="0" w:evenVBand="0" w:oddHBand="1" w:evenHBand="0" w:firstRowFirstColumn="0" w:firstRowLastColumn="0" w:lastRowFirstColumn="0" w:lastRowLastColumn="0"/>
          <w:trHeight w:val="2994"/>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Básica</w:t>
            </w:r>
            <w:r w:rsidRPr="00A03AA0">
              <w:t>:</w:t>
            </w:r>
          </w:p>
          <w:p w:rsidR="00A17532" w:rsidRPr="00A03AA0" w:rsidRDefault="00A17532" w:rsidP="00A17532">
            <w:pPr>
              <w:pStyle w:val="PargrafodaLista"/>
              <w:numPr>
                <w:ilvl w:val="0"/>
                <w:numId w:val="72"/>
              </w:numPr>
            </w:pPr>
            <w:r w:rsidRPr="00D35A8F">
              <w:rPr>
                <w:lang w:val="en-US"/>
              </w:rPr>
              <w:t xml:space="preserve">TANENBAUM, Andrew Stuart; WETHERALL, David. </w:t>
            </w:r>
            <w:r w:rsidRPr="00D35A8F">
              <w:t xml:space="preserve">Redes de computadores. 5. </w:t>
            </w:r>
            <w:proofErr w:type="gramStart"/>
            <w:r w:rsidRPr="00D35A8F">
              <w:t>ed.</w:t>
            </w:r>
            <w:proofErr w:type="gramEnd"/>
            <w:r w:rsidRPr="00D35A8F">
              <w:t xml:space="preserve"> Pearson Education do Brasil, 2011. 582p</w:t>
            </w:r>
            <w:proofErr w:type="gramStart"/>
            <w:r w:rsidRPr="00D35A8F">
              <w:t>.,</w:t>
            </w:r>
            <w:proofErr w:type="gramEnd"/>
            <w:r w:rsidRPr="00D35A8F">
              <w:t xml:space="preserve"> ISBN 9788576059240.</w:t>
            </w:r>
          </w:p>
          <w:p w:rsidR="00A17532" w:rsidRPr="00F44321" w:rsidRDefault="00A17532" w:rsidP="00A17532">
            <w:pPr>
              <w:pStyle w:val="PargrafodaLista"/>
              <w:numPr>
                <w:ilvl w:val="0"/>
                <w:numId w:val="72"/>
              </w:numPr>
              <w:rPr>
                <w:lang w:val="en-US"/>
              </w:rPr>
            </w:pPr>
            <w:r w:rsidRPr="00A03AA0">
              <w:t xml:space="preserve">Manual Completo Do Linux - Guia Do Administrador. </w:t>
            </w:r>
            <w:r w:rsidRPr="00F44321">
              <w:rPr>
                <w:lang w:val="en-US"/>
              </w:rPr>
              <w:t>Nemeth, Evi; Hein, Trent; Synder, Gary. Prentice Hall Brasil, ISBN : 8576051125, ISBN-13: 9788576051121, 2ª Edição, 2007</w:t>
            </w:r>
          </w:p>
          <w:p w:rsidR="00A17532" w:rsidRPr="00F44321" w:rsidRDefault="00A17532" w:rsidP="00A17532">
            <w:pPr>
              <w:pStyle w:val="PargrafodaLista"/>
              <w:numPr>
                <w:ilvl w:val="0"/>
                <w:numId w:val="72"/>
              </w:numPr>
              <w:rPr>
                <w:lang w:val="en-US"/>
              </w:rPr>
            </w:pPr>
            <w:r w:rsidRPr="00F44321">
              <w:rPr>
                <w:lang w:val="en-US"/>
              </w:rPr>
              <w:t>Hunt, C. - TCP/IP Network Administration. O'Reilly &amp; Associates, Inc, 1994.</w:t>
            </w:r>
          </w:p>
          <w:p w:rsidR="00A17532" w:rsidRPr="00F44321" w:rsidRDefault="00A17532" w:rsidP="00A17532">
            <w:pPr>
              <w:pStyle w:val="PargrafodaLista"/>
              <w:numPr>
                <w:ilvl w:val="0"/>
                <w:numId w:val="72"/>
              </w:numPr>
              <w:rPr>
                <w:lang w:val="en-US"/>
              </w:rPr>
            </w:pPr>
            <w:r w:rsidRPr="00F44321">
              <w:rPr>
                <w:lang w:val="en-US"/>
              </w:rPr>
              <w:t>Albitz, P. e Liu, C. - DNS and BIND. 3rd. edition, O'Reilly &amp; Associates, 1998.</w:t>
            </w:r>
          </w:p>
        </w:tc>
      </w:tr>
      <w:tr w:rsidR="00A17532" w:rsidRPr="00A03AA0" w:rsidTr="00A17532">
        <w:trPr>
          <w:trHeight w:val="3376"/>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Complementar</w:t>
            </w:r>
          </w:p>
          <w:p w:rsidR="00A17532" w:rsidRPr="00F44321" w:rsidRDefault="00A17532" w:rsidP="00A17532">
            <w:pPr>
              <w:pStyle w:val="PargrafodaLista"/>
              <w:numPr>
                <w:ilvl w:val="0"/>
                <w:numId w:val="73"/>
              </w:numPr>
              <w:rPr>
                <w:lang w:val="en-US"/>
              </w:rPr>
            </w:pPr>
            <w:r w:rsidRPr="00A03AA0">
              <w:t xml:space="preserve">Comer, D. E. Redes de Computadores e Internet. </w:t>
            </w:r>
            <w:r w:rsidRPr="00F44321">
              <w:rPr>
                <w:lang w:val="en-US"/>
              </w:rPr>
              <w:t>2. ed. Porto Alegre: Bookman, 2001.</w:t>
            </w:r>
          </w:p>
          <w:p w:rsidR="00A17532" w:rsidRPr="00F44321" w:rsidRDefault="00A17532" w:rsidP="00A17532">
            <w:pPr>
              <w:pStyle w:val="PargrafodaLista"/>
              <w:numPr>
                <w:ilvl w:val="0"/>
                <w:numId w:val="73"/>
              </w:numPr>
              <w:rPr>
                <w:lang w:val="en-US"/>
              </w:rPr>
            </w:pPr>
            <w:r w:rsidRPr="00F44321">
              <w:rPr>
                <w:lang w:val="en-US"/>
              </w:rPr>
              <w:t>Costales, B. e Allman, E. - Sendmail. 2nd edition, O'Relly &amp; Associates, 1997.</w:t>
            </w:r>
          </w:p>
          <w:p w:rsidR="00A17532" w:rsidRPr="00F44321" w:rsidRDefault="00A17532" w:rsidP="00A17532">
            <w:pPr>
              <w:pStyle w:val="PargrafodaLista"/>
              <w:numPr>
                <w:ilvl w:val="0"/>
                <w:numId w:val="73"/>
              </w:numPr>
              <w:rPr>
                <w:lang w:val="en-US"/>
              </w:rPr>
            </w:pPr>
            <w:r w:rsidRPr="00F44321">
              <w:rPr>
                <w:lang w:val="en-US"/>
              </w:rPr>
              <w:t>Nemeth, E. et al</w:t>
            </w:r>
            <w:proofErr w:type="gramStart"/>
            <w:r w:rsidRPr="00F44321">
              <w:rPr>
                <w:lang w:val="en-US"/>
              </w:rPr>
              <w:t>.-</w:t>
            </w:r>
            <w:proofErr w:type="gramEnd"/>
            <w:r w:rsidRPr="00F44321">
              <w:rPr>
                <w:lang w:val="en-US"/>
              </w:rPr>
              <w:t xml:space="preserve"> Unix System Administration Handbook.3rd. </w:t>
            </w:r>
            <w:proofErr w:type="gramStart"/>
            <w:r w:rsidRPr="00F44321">
              <w:rPr>
                <w:lang w:val="en-US"/>
              </w:rPr>
              <w:t>edition</w:t>
            </w:r>
            <w:proofErr w:type="gramEnd"/>
            <w:r w:rsidRPr="00F44321">
              <w:rPr>
                <w:lang w:val="en-US"/>
              </w:rPr>
              <w:t>, Prentice Hall, 2000.</w:t>
            </w:r>
          </w:p>
          <w:p w:rsidR="00A17532" w:rsidRPr="00F44321" w:rsidRDefault="00A17532" w:rsidP="00A17532">
            <w:pPr>
              <w:pStyle w:val="PargrafodaLista"/>
              <w:numPr>
                <w:ilvl w:val="0"/>
                <w:numId w:val="73"/>
              </w:numPr>
              <w:rPr>
                <w:lang w:val="en-US"/>
              </w:rPr>
            </w:pPr>
            <w:r w:rsidRPr="00F44321">
              <w:rPr>
                <w:lang w:val="en-US"/>
              </w:rPr>
              <w:t xml:space="preserve">Comer, D. E. - Internetworking with TCP/IP. </w:t>
            </w:r>
            <w:proofErr w:type="gramStart"/>
            <w:r w:rsidRPr="00F44321">
              <w:rPr>
                <w:lang w:val="en-US"/>
              </w:rPr>
              <w:t>vol</w:t>
            </w:r>
            <w:proofErr w:type="gramEnd"/>
            <w:r w:rsidRPr="00F44321">
              <w:rPr>
                <w:lang w:val="en-US"/>
              </w:rPr>
              <w:t>. I. Prentice-Hall, Inc, 4ed., 2000.</w:t>
            </w:r>
          </w:p>
          <w:p w:rsidR="00A17532" w:rsidRPr="00F44321" w:rsidRDefault="00A17532" w:rsidP="00A17532">
            <w:pPr>
              <w:pStyle w:val="PargrafodaLista"/>
              <w:numPr>
                <w:ilvl w:val="0"/>
                <w:numId w:val="73"/>
              </w:numPr>
              <w:rPr>
                <w:lang w:val="en-US"/>
              </w:rPr>
            </w:pPr>
            <w:r w:rsidRPr="00F44321">
              <w:rPr>
                <w:lang w:val="en-US"/>
              </w:rPr>
              <w:t>Stevens, R, UNIX Network Programming, vol. I, 2nd Edition, Prentice-Hall, 1998.</w:t>
            </w:r>
          </w:p>
          <w:p w:rsidR="00A17532" w:rsidRPr="00A03AA0" w:rsidRDefault="00A17532" w:rsidP="00A17532">
            <w:pPr>
              <w:pStyle w:val="PargrafodaLista"/>
              <w:numPr>
                <w:ilvl w:val="0"/>
                <w:numId w:val="73"/>
              </w:numPr>
            </w:pPr>
            <w:r w:rsidRPr="00A03AA0">
              <w:t>Mikes, S., UNIX, Editora Campus, Rio de Janeiro, RJ, Brasil, 1993.</w:t>
            </w:r>
          </w:p>
          <w:p w:rsidR="00A17532" w:rsidRPr="00A03AA0" w:rsidRDefault="00A17532" w:rsidP="00A17532">
            <w:pPr>
              <w:pStyle w:val="PargrafodaLista"/>
              <w:numPr>
                <w:ilvl w:val="0"/>
                <w:numId w:val="73"/>
              </w:numPr>
            </w:pPr>
            <w:r w:rsidRPr="00A03AA0">
              <w:t xml:space="preserve">Waite </w:t>
            </w:r>
            <w:proofErr w:type="gramStart"/>
            <w:r w:rsidRPr="00A03AA0">
              <w:t>et</w:t>
            </w:r>
            <w:proofErr w:type="gramEnd"/>
            <w:r w:rsidRPr="00A03AA0">
              <w:t xml:space="preserve"> al, UNIX System V, Berkeley Brasil Editora, Rio de Janeiro, RJ, Brasil, 1993.</w:t>
            </w:r>
          </w:p>
        </w:tc>
      </w:tr>
    </w:tbl>
    <w:p w:rsidR="00A17532" w:rsidRDefault="00A17532" w:rsidP="00A17532"/>
    <w:p w:rsidR="00A17532" w:rsidRDefault="00A17532" w:rsidP="00A17532"/>
    <w:p w:rsidR="00A17532" w:rsidRDefault="00A17532" w:rsidP="00A17532"/>
    <w:p w:rsidR="00A17532" w:rsidRDefault="00A17532" w:rsidP="00A17532"/>
    <w:p w:rsidR="00A17532" w:rsidRDefault="00A17532" w:rsidP="00A17532"/>
    <w:p w:rsidR="00A17532" w:rsidRDefault="00A17532" w:rsidP="00A17532"/>
    <w:tbl>
      <w:tblPr>
        <w:tblStyle w:val="ListaClara-nfase3"/>
        <w:tblW w:w="8613" w:type="dxa"/>
        <w:tblLayout w:type="fixed"/>
        <w:tblLook w:val="0000" w:firstRow="0" w:lastRow="0" w:firstColumn="0" w:lastColumn="0" w:noHBand="0" w:noVBand="0"/>
      </w:tblPr>
      <w:tblGrid>
        <w:gridCol w:w="2093"/>
        <w:gridCol w:w="60"/>
        <w:gridCol w:w="2153"/>
        <w:gridCol w:w="54"/>
        <w:gridCol w:w="2099"/>
        <w:gridCol w:w="168"/>
        <w:gridCol w:w="1986"/>
      </w:tblGrid>
      <w:tr w:rsidR="00A17532" w:rsidRPr="00543364"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613" w:type="dxa"/>
            <w:gridSpan w:val="7"/>
            <w:shd w:val="clear" w:color="auto" w:fill="auto"/>
          </w:tcPr>
          <w:p w:rsidR="00A17532" w:rsidRPr="00543364" w:rsidRDefault="00A17532" w:rsidP="00A17532">
            <w:pPr>
              <w:spacing w:before="0" w:after="0"/>
              <w:jc w:val="center"/>
              <w:rPr>
                <w:b/>
              </w:rPr>
            </w:pPr>
            <w:r w:rsidRPr="00543364">
              <w:rPr>
                <w:b/>
              </w:rPr>
              <w:lastRenderedPageBreak/>
              <w:t>Laboratório de Sistemas Operacionais</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153" w:type="dxa"/>
            <w:gridSpan w:val="2"/>
          </w:tcPr>
          <w:p w:rsidR="00A17532" w:rsidRPr="00A03AA0" w:rsidRDefault="00A17532" w:rsidP="00A17532">
            <w:r>
              <w:t>MCZA012-13</w:t>
            </w:r>
          </w:p>
        </w:tc>
        <w:tc>
          <w:tcPr>
            <w:tcW w:w="2153" w:type="dxa"/>
          </w:tcPr>
          <w:p w:rsidR="00A17532" w:rsidRPr="00A03AA0" w:rsidRDefault="00A17532" w:rsidP="00A17532">
            <w:pPr>
              <w:jc w:val="center"/>
              <w:cnfStyle w:val="000000000000" w:firstRow="0" w:lastRow="0" w:firstColumn="0" w:lastColumn="0" w:oddVBand="0" w:evenVBand="0" w:oddHBand="0" w:evenHBand="0" w:firstRowFirstColumn="0" w:firstRowLastColumn="0" w:lastRowFirstColumn="0" w:lastRowLastColumn="0"/>
            </w:pPr>
            <w:r w:rsidRPr="00A03AA0">
              <w:t>(0-4-4)</w:t>
            </w:r>
          </w:p>
        </w:tc>
        <w:tc>
          <w:tcPr>
            <w:cnfStyle w:val="000010000000" w:firstRow="0" w:lastRow="0" w:firstColumn="0" w:lastColumn="0" w:oddVBand="1" w:evenVBand="0" w:oddHBand="0" w:evenHBand="0" w:firstRowFirstColumn="0" w:firstRowLastColumn="0" w:lastRowFirstColumn="0" w:lastRowLastColumn="0"/>
            <w:tcW w:w="2153" w:type="dxa"/>
            <w:gridSpan w:val="2"/>
          </w:tcPr>
          <w:p w:rsidR="00A17532" w:rsidRPr="00A03AA0" w:rsidRDefault="00A17532" w:rsidP="00A17532"/>
        </w:tc>
        <w:tc>
          <w:tcPr>
            <w:tcW w:w="2154" w:type="dxa"/>
            <w:gridSpan w:val="2"/>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t>Opção Limitada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53" w:type="dxa"/>
            <w:gridSpan w:val="2"/>
          </w:tcPr>
          <w:p w:rsidR="00A17532" w:rsidRPr="00A03AA0" w:rsidRDefault="00A17532" w:rsidP="00A17532">
            <w:r>
              <w:t>Recomendação:</w:t>
            </w:r>
          </w:p>
        </w:tc>
        <w:tc>
          <w:tcPr>
            <w:tcW w:w="6460" w:type="dxa"/>
            <w:gridSpan w:val="5"/>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t>Sistemas Operacionais</w:t>
            </w:r>
          </w:p>
        </w:tc>
      </w:tr>
      <w:tr w:rsidR="00A17532" w:rsidRPr="00A03AA0" w:rsidTr="00A17532">
        <w:trPr>
          <w:trHeight w:val="1896"/>
        </w:trPr>
        <w:tc>
          <w:tcPr>
            <w:cnfStyle w:val="000010000000" w:firstRow="0" w:lastRow="0" w:firstColumn="0" w:lastColumn="0" w:oddVBand="1" w:evenVBand="0" w:oddHBand="0" w:evenHBand="0" w:firstRowFirstColumn="0" w:firstRowLastColumn="0" w:lastRowFirstColumn="0" w:lastRowLastColumn="0"/>
            <w:tcW w:w="8613" w:type="dxa"/>
            <w:gridSpan w:val="7"/>
          </w:tcPr>
          <w:p w:rsidR="00A17532" w:rsidRPr="00A03AA0" w:rsidRDefault="00A17532" w:rsidP="00A17532">
            <w:pPr>
              <w:rPr>
                <w:rFonts w:cs="Times New Roman"/>
              </w:rPr>
            </w:pPr>
            <w:r w:rsidRPr="00A03AA0">
              <w:rPr>
                <w:rFonts w:cs="Times New Roman"/>
              </w:rPr>
              <w:t>Ementa:</w:t>
            </w:r>
          </w:p>
          <w:p w:rsidR="00A17532" w:rsidRPr="00455EA1" w:rsidRDefault="00A17532" w:rsidP="00A17532">
            <w:r>
              <w:t xml:space="preserve">Conceituação; Evolução Histórica; Estruturação de Sistemas Operacionais; A Função do Gerenciamento; Gerenciamento de Processos, Memória, Serviços, Dispositivos, Dados: Desempenho e Arquivos; Características de um Sistema Operacional; Tópicos de Sistemas </w:t>
            </w:r>
            <w:proofErr w:type="gramStart"/>
            <w:r>
              <w:t>Operacionais</w:t>
            </w:r>
            <w:proofErr w:type="gramEnd"/>
          </w:p>
        </w:tc>
      </w:tr>
      <w:tr w:rsidR="00A17532" w:rsidRPr="00052DE8" w:rsidTr="00A17532">
        <w:trPr>
          <w:cnfStyle w:val="000000100000" w:firstRow="0" w:lastRow="0" w:firstColumn="0" w:lastColumn="0" w:oddVBand="0" w:evenVBand="0" w:oddHBand="1" w:evenHBand="0" w:firstRowFirstColumn="0" w:firstRowLastColumn="0" w:lastRowFirstColumn="0" w:lastRowLastColumn="0"/>
          <w:trHeight w:val="2544"/>
        </w:trPr>
        <w:tc>
          <w:tcPr>
            <w:cnfStyle w:val="000010000000" w:firstRow="0" w:lastRow="0" w:firstColumn="0" w:lastColumn="0" w:oddVBand="1" w:evenVBand="0" w:oddHBand="0" w:evenHBand="0" w:firstRowFirstColumn="0" w:firstRowLastColumn="0" w:lastRowFirstColumn="0" w:lastRowLastColumn="0"/>
            <w:tcW w:w="8613" w:type="dxa"/>
            <w:gridSpan w:val="7"/>
          </w:tcPr>
          <w:p w:rsidR="00A17532" w:rsidRPr="00052DE8" w:rsidRDefault="00A17532" w:rsidP="00A17532">
            <w:r w:rsidRPr="00052DE8">
              <w:t>Bibliografia Básica:</w:t>
            </w:r>
          </w:p>
          <w:p w:rsidR="00A17532" w:rsidRDefault="00A17532" w:rsidP="00A17532">
            <w:pPr>
              <w:pStyle w:val="PargrafodaLista"/>
              <w:numPr>
                <w:ilvl w:val="0"/>
                <w:numId w:val="74"/>
              </w:numPr>
            </w:pPr>
            <w:r>
              <w:t xml:space="preserve">Tanenbaum, A. Sistemas Operacionais Modernos. </w:t>
            </w:r>
            <w:proofErr w:type="gramStart"/>
            <w:r>
              <w:t>3</w:t>
            </w:r>
            <w:proofErr w:type="gramEnd"/>
            <w:r>
              <w:t xml:space="preserve"> Ed. São Paulo: Prentice Hall, 2010.</w:t>
            </w:r>
          </w:p>
          <w:p w:rsidR="00A17532" w:rsidRDefault="00A17532" w:rsidP="00A17532">
            <w:pPr>
              <w:pStyle w:val="PargrafodaLista"/>
              <w:numPr>
                <w:ilvl w:val="0"/>
                <w:numId w:val="74"/>
              </w:numPr>
            </w:pPr>
            <w:r>
              <w:t xml:space="preserve">Silberschatz, A., Galvin, P. B. Gagne, G. Fundamentos de Sistemas Operacionais. </w:t>
            </w:r>
            <w:proofErr w:type="gramStart"/>
            <w:r>
              <w:t>8</w:t>
            </w:r>
            <w:proofErr w:type="gramEnd"/>
            <w:r>
              <w:t xml:space="preserve"> Ed. Editora LTC, 2010.</w:t>
            </w:r>
          </w:p>
          <w:p w:rsidR="00A17532" w:rsidRPr="00052DE8" w:rsidRDefault="00A17532" w:rsidP="00A17532">
            <w:pPr>
              <w:pStyle w:val="PargrafodaLista"/>
              <w:numPr>
                <w:ilvl w:val="0"/>
                <w:numId w:val="74"/>
              </w:numPr>
            </w:pPr>
            <w:r>
              <w:t xml:space="preserve">Tanenbaum, A., Sistemas Operacionais - Projeto e </w:t>
            </w:r>
            <w:proofErr w:type="gramStart"/>
            <w:r>
              <w:t>Implementação</w:t>
            </w:r>
            <w:proofErr w:type="gramEnd"/>
            <w:r>
              <w:t xml:space="preserve"> - Inclui CD-ROM - 3ª Ed. Bookman, 2008.</w:t>
            </w:r>
          </w:p>
        </w:tc>
      </w:tr>
      <w:tr w:rsidR="00A17532" w:rsidRPr="009A67B3" w:rsidTr="00A17532">
        <w:trPr>
          <w:trHeight w:val="1668"/>
        </w:trPr>
        <w:tc>
          <w:tcPr>
            <w:cnfStyle w:val="000010000000" w:firstRow="0" w:lastRow="0" w:firstColumn="0" w:lastColumn="0" w:oddVBand="1" w:evenVBand="0" w:oddHBand="0" w:evenHBand="0" w:firstRowFirstColumn="0" w:firstRowLastColumn="0" w:lastRowFirstColumn="0" w:lastRowLastColumn="0"/>
            <w:tcW w:w="8613" w:type="dxa"/>
            <w:gridSpan w:val="7"/>
          </w:tcPr>
          <w:p w:rsidR="00A17532" w:rsidRPr="00A03AA0" w:rsidRDefault="00A17532" w:rsidP="00A17532">
            <w:r>
              <w:t>Bibliografia Complementar</w:t>
            </w:r>
          </w:p>
          <w:p w:rsidR="00A17532" w:rsidRDefault="00A17532" w:rsidP="00A17532">
            <w:pPr>
              <w:pStyle w:val="PargrafodaLista"/>
              <w:numPr>
                <w:ilvl w:val="0"/>
                <w:numId w:val="75"/>
              </w:numPr>
            </w:pPr>
            <w:r>
              <w:t>OLIVEIRA, Rômulo Silva de; CARISSIMI, Alexandre da Silva; TOSCANI, Simão Sirineo.</w:t>
            </w:r>
          </w:p>
          <w:p w:rsidR="00A17532" w:rsidRDefault="00A17532" w:rsidP="00A17532">
            <w:pPr>
              <w:pStyle w:val="PargrafodaLista"/>
              <w:ind w:left="1077" w:firstLine="0"/>
            </w:pPr>
            <w:r>
              <w:t xml:space="preserve">Sistemas operacionais. 3. </w:t>
            </w:r>
            <w:proofErr w:type="gramStart"/>
            <w:r>
              <w:t>ed.</w:t>
            </w:r>
            <w:proofErr w:type="gramEnd"/>
            <w:r>
              <w:t xml:space="preserve"> Porto Alegre: Sagra Luzzatto, 2004. 259 p. </w:t>
            </w:r>
            <w:proofErr w:type="gramStart"/>
            <w:r>
              <w:t>(Série livros</w:t>
            </w:r>
          </w:p>
          <w:p w:rsidR="00A17532" w:rsidRDefault="00A17532" w:rsidP="00A17532">
            <w:pPr>
              <w:pStyle w:val="PargrafodaLista"/>
              <w:ind w:left="1077" w:firstLine="0"/>
            </w:pPr>
            <w:r>
              <w:t>didáticos</w:t>
            </w:r>
            <w:proofErr w:type="gramEnd"/>
            <w:r>
              <w:t>, 11). ISBN 9788577803378.</w:t>
            </w:r>
          </w:p>
          <w:p w:rsidR="00A17532" w:rsidRDefault="00A17532" w:rsidP="00A17532">
            <w:pPr>
              <w:pStyle w:val="PargrafodaLista"/>
              <w:numPr>
                <w:ilvl w:val="0"/>
                <w:numId w:val="75"/>
              </w:numPr>
            </w:pPr>
            <w:r w:rsidRPr="0077204E">
              <w:rPr>
                <w:lang w:val="en-US"/>
              </w:rPr>
              <w:t xml:space="preserve">SILBERSCHATZ, Abraham; GALVIN, Peter Baer; Gagne, Greg. </w:t>
            </w:r>
            <w:r>
              <w:t>Sistemas operacionais</w:t>
            </w:r>
          </w:p>
          <w:p w:rsidR="00A17532" w:rsidRDefault="00A17532" w:rsidP="00A17532">
            <w:pPr>
              <w:pStyle w:val="PargrafodaLista"/>
              <w:ind w:left="1077" w:firstLine="0"/>
            </w:pPr>
            <w:proofErr w:type="gramStart"/>
            <w:r>
              <w:t>com</w:t>
            </w:r>
            <w:proofErr w:type="gramEnd"/>
            <w:r>
              <w:t xml:space="preserve"> java. </w:t>
            </w:r>
            <w:proofErr w:type="gramStart"/>
            <w:r>
              <w:t>7</w:t>
            </w:r>
            <w:proofErr w:type="gramEnd"/>
            <w:r>
              <w:t xml:space="preserve"> ed.rev. atua.. Rio de Janeiro: Elsevier, 2008. 673 p. Inclui bibliografia. ISBN</w:t>
            </w:r>
          </w:p>
          <w:p w:rsidR="00A17532" w:rsidRDefault="00A17532" w:rsidP="00A17532">
            <w:pPr>
              <w:pStyle w:val="PargrafodaLista"/>
              <w:ind w:left="1077" w:firstLine="0"/>
            </w:pPr>
            <w:r>
              <w:t>9788535224061.</w:t>
            </w:r>
          </w:p>
          <w:p w:rsidR="00A17532" w:rsidRPr="00B06440" w:rsidRDefault="00A17532" w:rsidP="00A17532">
            <w:pPr>
              <w:pStyle w:val="PargrafodaLista"/>
              <w:numPr>
                <w:ilvl w:val="0"/>
                <w:numId w:val="75"/>
              </w:numPr>
              <w:rPr>
                <w:lang w:val="en-US"/>
              </w:rPr>
            </w:pPr>
            <w:r w:rsidRPr="00B06440">
              <w:rPr>
                <w:lang w:val="en-US"/>
              </w:rPr>
              <w:t>SILBERSCHATZ, Abraham; GALVIN, Peter B; GAGNE, Greg. Operating system</w:t>
            </w:r>
            <w:r>
              <w:rPr>
                <w:lang w:val="en-US"/>
              </w:rPr>
              <w:t xml:space="preserve"> </w:t>
            </w:r>
            <w:r w:rsidRPr="00B06440">
              <w:rPr>
                <w:lang w:val="en-US"/>
              </w:rPr>
              <w:t xml:space="preserve">concepts. 7ª ed. </w:t>
            </w:r>
            <w:r w:rsidRPr="00B06440">
              <w:t xml:space="preserve">Hoboken: John Wiley &amp; Sons, c2005. </w:t>
            </w:r>
            <w:proofErr w:type="gramStart"/>
            <w:r w:rsidRPr="00B06440">
              <w:t>xxii, 921</w:t>
            </w:r>
            <w:proofErr w:type="gramEnd"/>
            <w:r w:rsidRPr="00B06440">
              <w:t xml:space="preserve"> p. Inclui referências</w:t>
            </w:r>
            <w:r>
              <w:t>bibliográficas e índice.</w:t>
            </w:r>
            <w:r w:rsidRPr="00B06440">
              <w:t xml:space="preserve"> </w:t>
            </w:r>
            <w:r w:rsidRPr="00B06440">
              <w:rPr>
                <w:lang w:val="en-US"/>
              </w:rPr>
              <w:t>ISBN 0471694665.</w:t>
            </w:r>
          </w:p>
          <w:p w:rsidR="00A17532" w:rsidRPr="00B06440" w:rsidRDefault="00A17532" w:rsidP="00A17532">
            <w:pPr>
              <w:pStyle w:val="PargrafodaLista"/>
              <w:numPr>
                <w:ilvl w:val="0"/>
                <w:numId w:val="75"/>
              </w:numPr>
              <w:rPr>
                <w:lang w:val="en-US"/>
              </w:rPr>
            </w:pPr>
            <w:r w:rsidRPr="00B06440">
              <w:rPr>
                <w:lang w:val="en-US"/>
              </w:rPr>
              <w:t xml:space="preserve">TANENBAUM, Andrew S; WOODHULL, Albert S. Operating systems: design andimplementation. 3 ed. Upper Saddle River, N.J: Pearson/Prentice Hall, c2006. </w:t>
            </w:r>
            <w:proofErr w:type="gramStart"/>
            <w:r w:rsidRPr="00B06440">
              <w:rPr>
                <w:lang w:val="en-US"/>
              </w:rPr>
              <w:t>xvii</w:t>
            </w:r>
            <w:proofErr w:type="gramEnd"/>
            <w:r w:rsidRPr="00B06440">
              <w:rPr>
                <w:lang w:val="en-US"/>
              </w:rPr>
              <w:t>, 1054</w:t>
            </w:r>
            <w:r>
              <w:rPr>
                <w:lang w:val="en-US"/>
              </w:rPr>
              <w:t xml:space="preserve"> </w:t>
            </w:r>
            <w:r w:rsidRPr="00B06440">
              <w:rPr>
                <w:lang w:val="en-US"/>
              </w:rPr>
              <w:t>p. Includes bibliographical references (p. 611-625) and</w:t>
            </w:r>
            <w:r>
              <w:rPr>
                <w:lang w:val="en-US"/>
              </w:rPr>
              <w:t xml:space="preserve"> </w:t>
            </w:r>
            <w:r w:rsidRPr="00B06440">
              <w:rPr>
                <w:lang w:val="en-US"/>
              </w:rPr>
              <w:t>indexes.. ISBN 0131429388 0131429876 (CD-ROM) 9780131429383.</w:t>
            </w:r>
          </w:p>
          <w:p w:rsidR="00A17532" w:rsidRPr="00B06440" w:rsidRDefault="00A17532" w:rsidP="00A17532">
            <w:pPr>
              <w:pStyle w:val="PargrafodaLista"/>
              <w:numPr>
                <w:ilvl w:val="0"/>
                <w:numId w:val="75"/>
              </w:numPr>
              <w:rPr>
                <w:lang w:val="en-US"/>
              </w:rPr>
            </w:pPr>
            <w:r w:rsidRPr="00B06440">
              <w:rPr>
                <w:lang w:val="en-US"/>
              </w:rPr>
              <w:t>TANENBAUM, Andrew S. Modern operating systems. 3rd ed. Harlow: Prentice Hall,</w:t>
            </w:r>
            <w:r>
              <w:rPr>
                <w:lang w:val="en-US"/>
              </w:rPr>
              <w:t xml:space="preserve"> </w:t>
            </w:r>
            <w:r w:rsidRPr="00B06440">
              <w:rPr>
                <w:lang w:val="en-US"/>
              </w:rPr>
              <w:t xml:space="preserve">2008. 1076 p. </w:t>
            </w:r>
            <w:proofErr w:type="gramStart"/>
            <w:r w:rsidRPr="00B06440">
              <w:rPr>
                <w:lang w:val="en-US"/>
              </w:rPr>
              <w:t>Includes</w:t>
            </w:r>
            <w:proofErr w:type="gramEnd"/>
            <w:r w:rsidRPr="00B06440">
              <w:rPr>
                <w:lang w:val="en-US"/>
              </w:rPr>
              <w:t xml:space="preserve"> bibliographical references and index. </w:t>
            </w:r>
            <w:r w:rsidRPr="0077204E">
              <w:rPr>
                <w:lang w:val="en-US"/>
              </w:rPr>
              <w:t>ISBN 9780136006633.</w:t>
            </w:r>
          </w:p>
        </w:tc>
      </w:tr>
      <w:tr w:rsidR="00A17532" w:rsidRPr="00A03AA0" w:rsidTr="00A17532">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gridSpan w:val="7"/>
          </w:tcPr>
          <w:p w:rsidR="00A17532" w:rsidRDefault="00A17532" w:rsidP="00A17532">
            <w:pPr>
              <w:jc w:val="center"/>
            </w:pPr>
            <w:r w:rsidRPr="00A03AA0">
              <w:lastRenderedPageBreak/>
              <w:t>Lógicas não Clássicas</w:t>
            </w:r>
          </w:p>
        </w:tc>
      </w:tr>
      <w:tr w:rsidR="00A17532" w:rsidRPr="00A03AA0" w:rsidTr="00A17532">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093" w:type="dxa"/>
          </w:tcPr>
          <w:p w:rsidR="00A17532" w:rsidRPr="00A03AA0" w:rsidRDefault="00A17532" w:rsidP="00A17532">
            <w:r>
              <w:t>MCZA013-13</w:t>
            </w:r>
          </w:p>
        </w:tc>
        <w:tc>
          <w:tcPr>
            <w:tcW w:w="2267" w:type="dxa"/>
            <w:gridSpan w:val="3"/>
          </w:tcPr>
          <w:p w:rsidR="00A17532" w:rsidRPr="00A03AA0" w:rsidRDefault="00A17532" w:rsidP="00A17532">
            <w:pPr>
              <w:jc w:val="center"/>
              <w:cnfStyle w:val="000000000000" w:firstRow="0" w:lastRow="0" w:firstColumn="0" w:lastColumn="0" w:oddVBand="0" w:evenVBand="0" w:oddHBand="0" w:evenHBand="0" w:firstRowFirstColumn="0" w:firstRowLastColumn="0" w:lastRowFirstColumn="0" w:lastRowLastColumn="0"/>
            </w:pPr>
            <w:r w:rsidRPr="00A03AA0">
              <w:t>(4-0-4)</w:t>
            </w:r>
          </w:p>
        </w:tc>
        <w:tc>
          <w:tcPr>
            <w:tcW w:w="2267" w:type="dxa"/>
            <w:gridSpan w:val="2"/>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p>
        </w:tc>
        <w:tc>
          <w:tcPr>
            <w:tcW w:w="1986"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t>Opção Limitada</w:t>
            </w:r>
          </w:p>
        </w:tc>
      </w:tr>
      <w:tr w:rsidR="00A17532" w:rsidRPr="00A03AA0" w:rsidTr="00A17532">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A17532" w:rsidRPr="00A03AA0" w:rsidRDefault="00A17532" w:rsidP="00A17532">
            <w:r>
              <w:t>Recomendação:</w:t>
            </w:r>
          </w:p>
        </w:tc>
        <w:tc>
          <w:tcPr>
            <w:tcW w:w="6520" w:type="dxa"/>
            <w:gridSpan w:val="6"/>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t>Lógica Básica</w:t>
            </w:r>
          </w:p>
        </w:tc>
      </w:tr>
      <w:tr w:rsidR="00A17532" w:rsidRPr="00543364" w:rsidTr="00A17532">
        <w:tblPrEx>
          <w:tblLook w:val="04A0" w:firstRow="1" w:lastRow="0" w:firstColumn="1" w:lastColumn="0" w:noHBand="0" w:noVBand="1"/>
        </w:tblPrEx>
        <w:trPr>
          <w:trHeight w:val="1632"/>
        </w:trPr>
        <w:tc>
          <w:tcPr>
            <w:cnfStyle w:val="001000000000" w:firstRow="0" w:lastRow="0" w:firstColumn="1" w:lastColumn="0" w:oddVBand="0" w:evenVBand="0" w:oddHBand="0" w:evenHBand="0" w:firstRowFirstColumn="0" w:firstRowLastColumn="0" w:lastRowFirstColumn="0" w:lastRowLastColumn="0"/>
            <w:tcW w:w="8613" w:type="dxa"/>
            <w:gridSpan w:val="7"/>
          </w:tcPr>
          <w:p w:rsidR="00A17532" w:rsidRPr="00543364" w:rsidRDefault="00A17532" w:rsidP="00A17532">
            <w:pPr>
              <w:rPr>
                <w:rFonts w:cs="Times New Roman"/>
              </w:rPr>
            </w:pPr>
            <w:r w:rsidRPr="00543364">
              <w:rPr>
                <w:rFonts w:cs="Times New Roman"/>
              </w:rPr>
              <w:t>Ementa:</w:t>
            </w:r>
          </w:p>
          <w:p w:rsidR="00A17532" w:rsidRPr="00543364" w:rsidRDefault="00A17532" w:rsidP="00A17532">
            <w:pPr>
              <w:rPr>
                <w:rFonts w:cs="Times New Roman"/>
                <w:b w:val="0"/>
                <w:i/>
              </w:rPr>
            </w:pPr>
            <w:r w:rsidRPr="00543364">
              <w:rPr>
                <w:b w:val="0"/>
              </w:rPr>
              <w:t xml:space="preserve">Caracterização da Lógica Clássica e das Lógicas </w:t>
            </w:r>
            <w:proofErr w:type="gramStart"/>
            <w:r w:rsidRPr="00543364">
              <w:rPr>
                <w:b w:val="0"/>
              </w:rPr>
              <w:t>não-clássicas</w:t>
            </w:r>
            <w:proofErr w:type="gramEnd"/>
            <w:r w:rsidRPr="00543364">
              <w:rPr>
                <w:b w:val="0"/>
              </w:rPr>
              <w:t>. Lógicas não-monotônicas. Lógica Fuzzy. Lógicas Modais.</w:t>
            </w:r>
          </w:p>
        </w:tc>
      </w:tr>
      <w:tr w:rsidR="00A17532" w:rsidRPr="00543364" w:rsidTr="00A17532">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1917"/>
        </w:trPr>
        <w:tc>
          <w:tcPr>
            <w:cnfStyle w:val="001000000000" w:firstRow="0" w:lastRow="0" w:firstColumn="1" w:lastColumn="0" w:oddVBand="0" w:evenVBand="0" w:oddHBand="0" w:evenHBand="0" w:firstRowFirstColumn="0" w:firstRowLastColumn="0" w:lastRowFirstColumn="0" w:lastRowLastColumn="0"/>
            <w:tcW w:w="8613" w:type="dxa"/>
            <w:gridSpan w:val="7"/>
          </w:tcPr>
          <w:p w:rsidR="00A17532" w:rsidRPr="00543364" w:rsidRDefault="00A17532" w:rsidP="00A17532">
            <w:r w:rsidRPr="00543364">
              <w:t>Bibliografia Básica:</w:t>
            </w:r>
          </w:p>
          <w:p w:rsidR="00A17532" w:rsidRPr="00543364" w:rsidRDefault="00A17532" w:rsidP="00A17532">
            <w:pPr>
              <w:pStyle w:val="PargrafodaLista"/>
              <w:numPr>
                <w:ilvl w:val="0"/>
                <w:numId w:val="78"/>
              </w:numPr>
              <w:rPr>
                <w:b w:val="0"/>
                <w:lang w:val="en-US"/>
              </w:rPr>
            </w:pPr>
            <w:r w:rsidRPr="00543364">
              <w:rPr>
                <w:b w:val="0"/>
              </w:rPr>
              <w:t xml:space="preserve">HAACK, S. “Filosofia das Lógicas”. </w:t>
            </w:r>
            <w:r w:rsidRPr="00543364">
              <w:rPr>
                <w:b w:val="0"/>
                <w:lang w:val="en-US"/>
              </w:rPr>
              <w:t>Editora da UNESP, 1998.</w:t>
            </w:r>
          </w:p>
          <w:p w:rsidR="00A17532" w:rsidRPr="00543364" w:rsidRDefault="00A17532" w:rsidP="00A17532">
            <w:pPr>
              <w:pStyle w:val="PargrafodaLista"/>
              <w:numPr>
                <w:ilvl w:val="0"/>
                <w:numId w:val="78"/>
              </w:numPr>
              <w:rPr>
                <w:b w:val="0"/>
                <w:lang w:val="en-US"/>
              </w:rPr>
            </w:pPr>
            <w:r w:rsidRPr="00543364">
              <w:rPr>
                <w:b w:val="0"/>
                <w:lang w:val="en-US"/>
              </w:rPr>
              <w:t>CHELLAS, B. “Modal Logic: an introduction”. Cambridge University Press, 1980.</w:t>
            </w:r>
          </w:p>
          <w:p w:rsidR="00A17532" w:rsidRPr="00543364" w:rsidRDefault="00A17532" w:rsidP="00A17532">
            <w:pPr>
              <w:pStyle w:val="PargrafodaLista"/>
              <w:numPr>
                <w:ilvl w:val="0"/>
                <w:numId w:val="78"/>
              </w:numPr>
              <w:rPr>
                <w:b w:val="0"/>
              </w:rPr>
            </w:pPr>
            <w:r w:rsidRPr="00543364">
              <w:rPr>
                <w:b w:val="0"/>
                <w:lang w:val="en-US"/>
              </w:rPr>
              <w:t>FITTING, M.; MENDELSOHN, R. L. “First-Order Modal Logic”. Kluwer, 1998.</w:t>
            </w:r>
          </w:p>
        </w:tc>
      </w:tr>
      <w:tr w:rsidR="00A17532" w:rsidRPr="00543364" w:rsidTr="00A17532">
        <w:tblPrEx>
          <w:tblLook w:val="04A0" w:firstRow="1" w:lastRow="0" w:firstColumn="1" w:lastColumn="0" w:noHBand="0" w:noVBand="1"/>
        </w:tblPrEx>
        <w:trPr>
          <w:trHeight w:val="2534"/>
        </w:trPr>
        <w:tc>
          <w:tcPr>
            <w:cnfStyle w:val="001000000000" w:firstRow="0" w:lastRow="0" w:firstColumn="1" w:lastColumn="0" w:oddVBand="0" w:evenVBand="0" w:oddHBand="0" w:evenHBand="0" w:firstRowFirstColumn="0" w:firstRowLastColumn="0" w:lastRowFirstColumn="0" w:lastRowLastColumn="0"/>
            <w:tcW w:w="8613" w:type="dxa"/>
            <w:gridSpan w:val="7"/>
          </w:tcPr>
          <w:p w:rsidR="00A17532" w:rsidRPr="00543364" w:rsidRDefault="00A17532" w:rsidP="00A17532">
            <w:r w:rsidRPr="00543364">
              <w:t>Bibliografia Complementar:</w:t>
            </w:r>
          </w:p>
          <w:p w:rsidR="00A17532" w:rsidRPr="00543364" w:rsidRDefault="00A17532" w:rsidP="00A17532">
            <w:pPr>
              <w:pStyle w:val="PargrafodaLista"/>
              <w:numPr>
                <w:ilvl w:val="0"/>
                <w:numId w:val="79"/>
              </w:numPr>
              <w:rPr>
                <w:b w:val="0"/>
              </w:rPr>
            </w:pPr>
            <w:r w:rsidRPr="00543364">
              <w:rPr>
                <w:b w:val="0"/>
                <w:lang w:val="en-US"/>
              </w:rPr>
              <w:t xml:space="preserve">NGUYEN; WALKER. “A First Course in Fuzzy Logic”. </w:t>
            </w:r>
            <w:r w:rsidRPr="00543364">
              <w:rPr>
                <w:b w:val="0"/>
              </w:rPr>
              <w:t>Terceira edição. Chapman &amp; Hall/CRC, 2005.</w:t>
            </w:r>
          </w:p>
          <w:p w:rsidR="00A17532" w:rsidRPr="00543364" w:rsidRDefault="00A17532" w:rsidP="00A17532">
            <w:pPr>
              <w:pStyle w:val="PargrafodaLista"/>
              <w:numPr>
                <w:ilvl w:val="0"/>
                <w:numId w:val="79"/>
              </w:numPr>
              <w:rPr>
                <w:b w:val="0"/>
                <w:lang w:val="en-US"/>
              </w:rPr>
            </w:pPr>
            <w:r w:rsidRPr="00543364">
              <w:rPr>
                <w:b w:val="0"/>
                <w:lang w:val="en-US"/>
              </w:rPr>
              <w:t xml:space="preserve">BESNARD, P. “An Introduction to Default Logic”. </w:t>
            </w:r>
            <w:r w:rsidRPr="00543364">
              <w:rPr>
                <w:b w:val="0"/>
              </w:rPr>
              <w:t>Springer-Verlag, 1989.</w:t>
            </w:r>
          </w:p>
          <w:p w:rsidR="00A17532" w:rsidRPr="00543364" w:rsidRDefault="00A17532" w:rsidP="00A17532">
            <w:pPr>
              <w:pStyle w:val="PargrafodaLista"/>
              <w:numPr>
                <w:ilvl w:val="0"/>
                <w:numId w:val="79"/>
              </w:numPr>
              <w:rPr>
                <w:b w:val="0"/>
              </w:rPr>
            </w:pPr>
            <w:r w:rsidRPr="00543364">
              <w:rPr>
                <w:b w:val="0"/>
              </w:rPr>
              <w:t>MORTARI, C. “Introdução à Lógica”. Editora da UNESP, 2001.</w:t>
            </w:r>
          </w:p>
          <w:p w:rsidR="00A17532" w:rsidRPr="00543364" w:rsidRDefault="00A17532" w:rsidP="00A17532">
            <w:pPr>
              <w:pStyle w:val="PargrafodaLista"/>
              <w:numPr>
                <w:ilvl w:val="0"/>
                <w:numId w:val="79"/>
              </w:numPr>
              <w:rPr>
                <w:b w:val="0"/>
                <w:lang w:val="en-US"/>
              </w:rPr>
            </w:pPr>
            <w:r w:rsidRPr="00543364">
              <w:rPr>
                <w:b w:val="0"/>
                <w:lang w:val="en-US"/>
              </w:rPr>
              <w:t>MAREK, V. W, TRUSZCZYNSKI, M. “Nonmonotonic Logic”. Springer-Verlag, 1993.</w:t>
            </w:r>
          </w:p>
          <w:p w:rsidR="00A17532" w:rsidRPr="00543364" w:rsidRDefault="00A17532" w:rsidP="00A17532">
            <w:pPr>
              <w:pStyle w:val="PargrafodaLista"/>
              <w:numPr>
                <w:ilvl w:val="0"/>
                <w:numId w:val="79"/>
              </w:numPr>
              <w:rPr>
                <w:b w:val="0"/>
                <w:lang w:val="en-US"/>
              </w:rPr>
            </w:pPr>
            <w:r w:rsidRPr="00543364">
              <w:rPr>
                <w:b w:val="0"/>
                <w:lang w:val="en-US"/>
              </w:rPr>
              <w:t>BLACKBURN, P; DE RIJKE, M; VENEMA, Y. “Modal Logic”. Cambridge University Press, 2001.</w:t>
            </w:r>
          </w:p>
          <w:p w:rsidR="00A17532" w:rsidRPr="00543364" w:rsidRDefault="00A17532" w:rsidP="00A17532">
            <w:pPr>
              <w:pStyle w:val="PargrafodaLista"/>
              <w:numPr>
                <w:ilvl w:val="0"/>
                <w:numId w:val="79"/>
              </w:numPr>
              <w:rPr>
                <w:b w:val="0"/>
              </w:rPr>
            </w:pPr>
            <w:r w:rsidRPr="00543364">
              <w:rPr>
                <w:b w:val="0"/>
              </w:rPr>
              <w:t>BARROS, L. C., BASSANEZI, R. “Tópicos de Lógica Fuzzy e Biomatemática”. Editora do IMECC-UNICAMP, 2006.</w:t>
            </w:r>
          </w:p>
        </w:tc>
      </w:tr>
    </w:tbl>
    <w:p w:rsidR="00A17532" w:rsidRDefault="00A17532" w:rsidP="00A17532"/>
    <w:p w:rsidR="00A17532" w:rsidRPr="00543364" w:rsidRDefault="00A17532" w:rsidP="00A17532">
      <w:pPr>
        <w:rPr>
          <w:lang w:val="en-US"/>
        </w:rPr>
      </w:pPr>
    </w:p>
    <w:p w:rsidR="00A17532" w:rsidRPr="00543364" w:rsidRDefault="00A17532" w:rsidP="00A17532">
      <w:pPr>
        <w:rPr>
          <w:lang w:val="en-US"/>
        </w:rPr>
      </w:pPr>
    </w:p>
    <w:p w:rsidR="00A17532" w:rsidRPr="00543364" w:rsidRDefault="00A17532" w:rsidP="00A17532">
      <w:pPr>
        <w:rPr>
          <w:lang w:val="en-US"/>
        </w:rPr>
      </w:pPr>
    </w:p>
    <w:p w:rsidR="00A17532" w:rsidRPr="00543364" w:rsidRDefault="00A17532" w:rsidP="00A17532">
      <w:pPr>
        <w:rPr>
          <w:lang w:val="en-US"/>
        </w:rPr>
      </w:pPr>
    </w:p>
    <w:p w:rsidR="00A17532" w:rsidRPr="00543364"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8C5434"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8C5434" w:rsidRDefault="00A17532" w:rsidP="00A17532">
            <w:pPr>
              <w:spacing w:before="0" w:after="0"/>
              <w:jc w:val="center"/>
              <w:rPr>
                <w:b/>
              </w:rPr>
            </w:pPr>
            <w:r w:rsidRPr="008C5434">
              <w:rPr>
                <w:b/>
              </w:rPr>
              <w:lastRenderedPageBreak/>
              <w:t xml:space="preserve">Métodos de </w:t>
            </w:r>
            <w:proofErr w:type="gramStart"/>
            <w:r w:rsidRPr="008C5434">
              <w:rPr>
                <w:b/>
              </w:rPr>
              <w:t>Otimização</w:t>
            </w:r>
            <w:proofErr w:type="gramEnd"/>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MCZA014-13</w:t>
            </w:r>
          </w:p>
        </w:tc>
        <w:tc>
          <w:tcPr>
            <w:tcW w:w="2330"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rsidRPr="00A03AA0">
              <w:t>(4-0-4)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tc>
        <w:tc>
          <w:tcPr>
            <w:tcW w:w="2331"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t>Opção Limitada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Recomendação:</w:t>
            </w:r>
          </w:p>
        </w:tc>
        <w:tc>
          <w:tcPr>
            <w:tcW w:w="6991" w:type="dxa"/>
            <w:gridSpan w:val="3"/>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t>Programação Matemática</w:t>
            </w:r>
          </w:p>
        </w:tc>
      </w:tr>
      <w:tr w:rsidR="00A17532" w:rsidRPr="00A03AA0" w:rsidTr="00A17532">
        <w:trPr>
          <w:trHeight w:val="1416"/>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68747C" w:rsidRDefault="00A17532" w:rsidP="00A17532">
            <w:pPr>
              <w:rPr>
                <w:rFonts w:cs="Times New Roman"/>
              </w:rPr>
            </w:pPr>
            <w:r w:rsidRPr="0068747C">
              <w:rPr>
                <w:rFonts w:cs="Times New Roman"/>
              </w:rPr>
              <w:t>Ementa:</w:t>
            </w:r>
          </w:p>
          <w:p w:rsidR="00A17532" w:rsidRPr="00A03AA0" w:rsidRDefault="00A17532" w:rsidP="00A17532">
            <w:pPr>
              <w:rPr>
                <w:rFonts w:cs="Times New Roman"/>
                <w:i/>
              </w:rPr>
            </w:pPr>
            <w:r w:rsidRPr="0068747C">
              <w:t xml:space="preserve">Programação linear inteira. Modelos e métodos de </w:t>
            </w:r>
            <w:proofErr w:type="gramStart"/>
            <w:r w:rsidRPr="0068747C">
              <w:t>otimização</w:t>
            </w:r>
            <w:proofErr w:type="gramEnd"/>
            <w:r w:rsidRPr="0068747C">
              <w:t xml:space="preserve"> não linear. Modelos e métodos de </w:t>
            </w:r>
            <w:proofErr w:type="gramStart"/>
            <w:r w:rsidRPr="0068747C">
              <w:t>otimização</w:t>
            </w:r>
            <w:proofErr w:type="gramEnd"/>
            <w:r w:rsidRPr="0068747C">
              <w:t xml:space="preserve"> multi-objetivos.</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Height w:val="2892"/>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Básica</w:t>
            </w:r>
            <w:r w:rsidRPr="00A03AA0">
              <w:t>:</w:t>
            </w:r>
          </w:p>
          <w:p w:rsidR="00A17532" w:rsidRPr="00A03AA0" w:rsidRDefault="00A17532" w:rsidP="00A17532">
            <w:pPr>
              <w:pStyle w:val="PargrafodaLista"/>
              <w:numPr>
                <w:ilvl w:val="0"/>
                <w:numId w:val="82"/>
              </w:numPr>
            </w:pPr>
            <w:r w:rsidRPr="00A03AA0">
              <w:t xml:space="preserve">Goldbarg Luna, “Otimização Combinatória e Programação Linear: Modelos e Algoritmos”, Edt Campus, </w:t>
            </w:r>
            <w:proofErr w:type="gramStart"/>
            <w:r w:rsidRPr="00A03AA0">
              <w:t>2000</w:t>
            </w:r>
            <w:proofErr w:type="gramEnd"/>
          </w:p>
          <w:p w:rsidR="00A17532" w:rsidRPr="0068747C" w:rsidRDefault="00A17532" w:rsidP="00A17532">
            <w:pPr>
              <w:pStyle w:val="PargrafodaLista"/>
              <w:numPr>
                <w:ilvl w:val="0"/>
                <w:numId w:val="82"/>
              </w:numPr>
              <w:rPr>
                <w:lang w:val="en-US"/>
              </w:rPr>
            </w:pPr>
            <w:r w:rsidRPr="0068747C">
              <w:rPr>
                <w:lang w:val="en-US"/>
              </w:rPr>
              <w:t>Luenberger D. G., “Linear and Nonlinear Programming”, 2nd Edition, Addison-Wesley co., 1984.</w:t>
            </w:r>
          </w:p>
          <w:p w:rsidR="00A17532" w:rsidRPr="00A03AA0" w:rsidRDefault="00A17532" w:rsidP="00A17532">
            <w:pPr>
              <w:pStyle w:val="PargrafodaLista"/>
              <w:numPr>
                <w:ilvl w:val="0"/>
                <w:numId w:val="82"/>
              </w:numPr>
            </w:pPr>
            <w:r w:rsidRPr="00A03AA0">
              <w:t>Maculan N.F., “Programação Linear Inteira”, COPPE/UFRJ, RJ, 1978.</w:t>
            </w:r>
            <w:proofErr w:type="gramStart"/>
            <w:r w:rsidRPr="00A03AA0">
              <w:br/>
            </w:r>
            <w:proofErr w:type="gramEnd"/>
          </w:p>
        </w:tc>
      </w:tr>
      <w:tr w:rsidR="00A17532" w:rsidRPr="00A91EB5" w:rsidTr="00A17532">
        <w:trPr>
          <w:trHeight w:val="2109"/>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lang w:val="en-US"/>
              </w:rPr>
            </w:pPr>
            <w:r>
              <w:rPr>
                <w:lang w:val="en-US"/>
              </w:rPr>
              <w:t>Bibliografia Complementar</w:t>
            </w:r>
            <w:r w:rsidRPr="00A03AA0">
              <w:rPr>
                <w:lang w:val="en-US"/>
              </w:rPr>
              <w:t>:</w:t>
            </w:r>
          </w:p>
          <w:p w:rsidR="00A17532" w:rsidRPr="0068747C" w:rsidRDefault="00A17532" w:rsidP="00A17532">
            <w:pPr>
              <w:pStyle w:val="PargrafodaLista"/>
              <w:numPr>
                <w:ilvl w:val="0"/>
                <w:numId w:val="83"/>
              </w:numPr>
              <w:rPr>
                <w:lang w:val="en-US"/>
              </w:rPr>
            </w:pPr>
            <w:r w:rsidRPr="0068747C">
              <w:rPr>
                <w:lang w:val="en-US"/>
              </w:rPr>
              <w:t xml:space="preserve">Wolsey L.A. </w:t>
            </w:r>
            <w:bookmarkStart w:id="76" w:name="OLE_LINK35"/>
            <w:bookmarkStart w:id="77" w:name="OLE_LINK36"/>
            <w:r w:rsidRPr="0068747C">
              <w:rPr>
                <w:lang w:val="en-US"/>
              </w:rPr>
              <w:t>Integer Programmming</w:t>
            </w:r>
            <w:bookmarkEnd w:id="76"/>
            <w:bookmarkEnd w:id="77"/>
            <w:r w:rsidRPr="0068747C">
              <w:rPr>
                <w:lang w:val="en-US"/>
              </w:rPr>
              <w:t>, Wiley-Interscience, 1998.</w:t>
            </w:r>
          </w:p>
          <w:p w:rsidR="00A17532" w:rsidRPr="0068747C" w:rsidRDefault="00A17532" w:rsidP="00A17532">
            <w:pPr>
              <w:pStyle w:val="PargrafodaLista"/>
              <w:numPr>
                <w:ilvl w:val="0"/>
                <w:numId w:val="83"/>
              </w:numPr>
              <w:rPr>
                <w:lang w:val="en-US"/>
              </w:rPr>
            </w:pPr>
            <w:r w:rsidRPr="0068747C">
              <w:rPr>
                <w:lang w:val="en-US"/>
              </w:rPr>
              <w:t>Nemhauser G.L., Wolsey L.A., “Integer and combinatorial Optimization”, John Wiley, 1988.</w:t>
            </w:r>
          </w:p>
          <w:p w:rsidR="00A17532" w:rsidRPr="0068747C" w:rsidRDefault="00A17532" w:rsidP="00A17532">
            <w:pPr>
              <w:pStyle w:val="PargrafodaLista"/>
              <w:numPr>
                <w:ilvl w:val="0"/>
                <w:numId w:val="83"/>
              </w:numPr>
              <w:rPr>
                <w:lang w:val="en-US"/>
              </w:rPr>
            </w:pPr>
            <w:r w:rsidRPr="0068747C">
              <w:rPr>
                <w:lang w:val="en-US"/>
              </w:rPr>
              <w:t>Vanderbei R.J., “Linear programming: Foundations and extensions”, Kluwer, 1996.</w:t>
            </w:r>
          </w:p>
        </w:tc>
      </w:tr>
    </w:tbl>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543364"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543364" w:rsidRDefault="00A17532" w:rsidP="00A17532">
            <w:pPr>
              <w:spacing w:before="0" w:after="0"/>
              <w:jc w:val="center"/>
              <w:rPr>
                <w:b/>
              </w:rPr>
            </w:pPr>
            <w:r w:rsidRPr="00543364">
              <w:rPr>
                <w:b/>
              </w:rPr>
              <w:lastRenderedPageBreak/>
              <w:t>Mineração de Dados</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MCZA015-13</w:t>
            </w:r>
          </w:p>
        </w:tc>
        <w:tc>
          <w:tcPr>
            <w:tcW w:w="2330"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rsidRPr="00A03AA0">
              <w:t>(3-1-4)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tc>
        <w:tc>
          <w:tcPr>
            <w:tcW w:w="2331"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t>Opção Limitada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Recomendação:</w:t>
            </w:r>
          </w:p>
        </w:tc>
        <w:tc>
          <w:tcPr>
            <w:tcW w:w="6991" w:type="dxa"/>
            <w:gridSpan w:val="3"/>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t>Inteligência Artifical</w:t>
            </w:r>
          </w:p>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t>Banco de Dados</w:t>
            </w:r>
          </w:p>
        </w:tc>
      </w:tr>
      <w:tr w:rsidR="00A17532" w:rsidRPr="00A03AA0" w:rsidTr="00A17532">
        <w:trPr>
          <w:trHeight w:val="1216"/>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68747C" w:rsidRDefault="00A17532" w:rsidP="00A17532">
            <w:pPr>
              <w:rPr>
                <w:rFonts w:cs="Times New Roman"/>
              </w:rPr>
            </w:pPr>
            <w:r w:rsidRPr="0068747C">
              <w:rPr>
                <w:rFonts w:cs="Times New Roman"/>
              </w:rPr>
              <w:t>Ementa:</w:t>
            </w:r>
          </w:p>
          <w:p w:rsidR="00A17532" w:rsidRPr="00A03AA0" w:rsidRDefault="00A17532" w:rsidP="00A17532">
            <w:pPr>
              <w:rPr>
                <w:rFonts w:cs="Times New Roman"/>
                <w:i/>
                <w:lang w:val="en-US"/>
              </w:rPr>
            </w:pPr>
            <w:r w:rsidRPr="0068747C">
              <w:t>Introdução. Seleção, Preparação e pré-processamento dos dados. Modelagem: o processo de mineração. Pós-processamento do conhecimento adquirido. Ferramentas.</w:t>
            </w:r>
          </w:p>
        </w:tc>
      </w:tr>
      <w:tr w:rsidR="00A17532" w:rsidRPr="00A91EB5" w:rsidTr="00A17532">
        <w:trPr>
          <w:cnfStyle w:val="000000100000" w:firstRow="0" w:lastRow="0" w:firstColumn="0" w:lastColumn="0" w:oddVBand="0" w:evenVBand="0" w:oddHBand="1" w:evenHBand="0" w:firstRowFirstColumn="0" w:firstRowLastColumn="0" w:lastRowFirstColumn="0" w:lastRowLastColumn="0"/>
          <w:trHeight w:val="2458"/>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68747C" w:rsidRDefault="00A17532" w:rsidP="00A17532">
            <w:pPr>
              <w:rPr>
                <w:lang w:val="en-US"/>
              </w:rPr>
            </w:pPr>
            <w:r w:rsidRPr="0068747C">
              <w:rPr>
                <w:lang w:val="en-US"/>
              </w:rPr>
              <w:t>Bibliografia Básica:</w:t>
            </w:r>
          </w:p>
          <w:p w:rsidR="00A17532" w:rsidRPr="00D34877" w:rsidRDefault="00A17532" w:rsidP="00A17532">
            <w:pPr>
              <w:pStyle w:val="PargrafodaLista"/>
              <w:numPr>
                <w:ilvl w:val="0"/>
                <w:numId w:val="84"/>
              </w:numPr>
              <w:rPr>
                <w:lang w:val="en-US"/>
              </w:rPr>
            </w:pPr>
            <w:r w:rsidRPr="00D34877">
              <w:rPr>
                <w:lang w:val="en-US"/>
              </w:rPr>
              <w:t>Data Mining: Concepts and Tecniques - J.Han, M.Kamber - Morgan Kaufmann, 2nd edition, 2006.</w:t>
            </w:r>
          </w:p>
          <w:p w:rsidR="00A17532" w:rsidRPr="00A750D6" w:rsidRDefault="00A17532" w:rsidP="00A17532">
            <w:pPr>
              <w:pStyle w:val="PargrafodaLista"/>
              <w:numPr>
                <w:ilvl w:val="0"/>
                <w:numId w:val="84"/>
              </w:numPr>
              <w:rPr>
                <w:rFonts w:cs="Times New Roman"/>
                <w:lang w:val="en-US"/>
              </w:rPr>
            </w:pPr>
            <w:r w:rsidRPr="0068747C">
              <w:rPr>
                <w:lang w:val="en-US"/>
              </w:rPr>
              <w:t>Witten, I. H., Frank, E. Data Mining: Practical Machine Learning Tools and Techniques with Java Implementations, Morgan Kaufmann, 2000.</w:t>
            </w:r>
          </w:p>
          <w:p w:rsidR="00A17532" w:rsidRPr="0068747C" w:rsidRDefault="00A17532" w:rsidP="00A17532">
            <w:pPr>
              <w:pStyle w:val="PargrafodaLista"/>
              <w:numPr>
                <w:ilvl w:val="0"/>
                <w:numId w:val="84"/>
              </w:numPr>
              <w:rPr>
                <w:rFonts w:cs="Times New Roman"/>
                <w:lang w:val="en-US"/>
              </w:rPr>
            </w:pPr>
            <w:r w:rsidRPr="00A750D6">
              <w:rPr>
                <w:rFonts w:cs="Times New Roman"/>
                <w:lang w:val="en-US"/>
              </w:rPr>
              <w:t>Introduction to Data Mining – P-N. Tan, M. Steinbach, V. Kumar – Addison Wesley, 2005.</w:t>
            </w:r>
          </w:p>
        </w:tc>
      </w:tr>
      <w:tr w:rsidR="00A17532" w:rsidRPr="00A91EB5" w:rsidTr="00A17532">
        <w:trPr>
          <w:trHeight w:val="3344"/>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lang w:val="en-US"/>
              </w:rPr>
            </w:pPr>
            <w:r>
              <w:rPr>
                <w:lang w:val="en-US"/>
              </w:rPr>
              <w:t>Bibliografia Complementar</w:t>
            </w:r>
            <w:r w:rsidRPr="00A03AA0">
              <w:rPr>
                <w:lang w:val="en-US"/>
              </w:rPr>
              <w:t>:</w:t>
            </w:r>
          </w:p>
          <w:p w:rsidR="00A17532" w:rsidRPr="0068747C" w:rsidRDefault="00A17532" w:rsidP="00A17532">
            <w:pPr>
              <w:pStyle w:val="PargrafodaLista"/>
              <w:numPr>
                <w:ilvl w:val="0"/>
                <w:numId w:val="85"/>
              </w:numPr>
              <w:rPr>
                <w:lang w:val="en-US"/>
              </w:rPr>
            </w:pPr>
            <w:r w:rsidRPr="0068747C">
              <w:rPr>
                <w:lang w:val="en-US"/>
              </w:rPr>
              <w:t>Bishop, C. M. Pattern Recognition and Machine Learning. Springer, 2006</w:t>
            </w:r>
          </w:p>
          <w:p w:rsidR="00A17532" w:rsidRPr="00A03AA0" w:rsidRDefault="00A17532" w:rsidP="00A17532">
            <w:pPr>
              <w:pStyle w:val="PargrafodaLista"/>
              <w:numPr>
                <w:ilvl w:val="0"/>
                <w:numId w:val="85"/>
              </w:numPr>
            </w:pPr>
            <w:r w:rsidRPr="0068747C">
              <w:rPr>
                <w:lang w:val="en-US"/>
              </w:rPr>
              <w:t xml:space="preserve">Mitchell, T. M. Machine Learning. </w:t>
            </w:r>
            <w:r w:rsidRPr="00A03AA0">
              <w:t>McGraw-Hill, 1997</w:t>
            </w:r>
          </w:p>
          <w:p w:rsidR="00A17532" w:rsidRPr="0068747C" w:rsidRDefault="00A17532" w:rsidP="00A17532">
            <w:pPr>
              <w:pStyle w:val="PargrafodaLista"/>
              <w:numPr>
                <w:ilvl w:val="0"/>
                <w:numId w:val="85"/>
              </w:numPr>
              <w:rPr>
                <w:lang w:val="en-US"/>
              </w:rPr>
            </w:pPr>
            <w:r w:rsidRPr="00A03AA0">
              <w:t xml:space="preserve">Rezende, S.O. Sistemas Inteligentes: Fundamentos e Aplicações. </w:t>
            </w:r>
            <w:r w:rsidRPr="0068747C">
              <w:rPr>
                <w:lang w:val="en-US"/>
              </w:rPr>
              <w:t>Manole, 2003</w:t>
            </w:r>
          </w:p>
          <w:p w:rsidR="00A17532" w:rsidRPr="0068747C" w:rsidRDefault="00A17532" w:rsidP="00A17532">
            <w:pPr>
              <w:pStyle w:val="PargrafodaLista"/>
              <w:numPr>
                <w:ilvl w:val="0"/>
                <w:numId w:val="85"/>
              </w:numPr>
              <w:rPr>
                <w:lang w:val="en-US"/>
              </w:rPr>
            </w:pPr>
            <w:r w:rsidRPr="0068747C">
              <w:rPr>
                <w:lang w:val="en-US"/>
              </w:rPr>
              <w:t>Russel, S., Norvig, P., Artificial Intelligence: A Modern Approach, 2nd. ed., Prentice Hall, 2003</w:t>
            </w:r>
          </w:p>
          <w:p w:rsidR="00A17532" w:rsidRPr="0068747C" w:rsidRDefault="00A17532" w:rsidP="00A17532">
            <w:pPr>
              <w:pStyle w:val="PargrafodaLista"/>
              <w:numPr>
                <w:ilvl w:val="0"/>
                <w:numId w:val="85"/>
              </w:numPr>
              <w:rPr>
                <w:rFonts w:eastAsia="SimSun"/>
                <w:lang w:val="en-US"/>
              </w:rPr>
            </w:pPr>
            <w:r w:rsidRPr="0068747C">
              <w:rPr>
                <w:lang w:val="en-US"/>
              </w:rPr>
              <w:t>R. O. Duda, P. E. Hart e D. G. Stork, Pattern Classification (2nd Edition), Wiley, 2000</w:t>
            </w:r>
          </w:p>
        </w:tc>
      </w:tr>
    </w:tbl>
    <w:p w:rsidR="00A17532" w:rsidRDefault="00A17532" w:rsidP="00A17532">
      <w:pPr>
        <w:rPr>
          <w:lang w:val="en-US"/>
        </w:rPr>
      </w:pPr>
    </w:p>
    <w:p w:rsidR="00A17532" w:rsidRPr="00543364" w:rsidRDefault="00A17532" w:rsidP="00A17532">
      <w:pPr>
        <w:rPr>
          <w:lang w:val="en-US"/>
        </w:rPr>
      </w:pPr>
    </w:p>
    <w:p w:rsidR="00A17532" w:rsidRPr="00543364"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543364"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543364" w:rsidRDefault="00A17532" w:rsidP="00A17532">
            <w:pPr>
              <w:spacing w:before="0" w:after="0"/>
              <w:jc w:val="center"/>
              <w:rPr>
                <w:b/>
              </w:rPr>
            </w:pPr>
            <w:r w:rsidRPr="00543364">
              <w:rPr>
                <w:b/>
              </w:rPr>
              <w:lastRenderedPageBreak/>
              <w:t>Prática Avançada de Programação A</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rsidRPr="00EB113F">
              <w:t>MCZA038-14</w:t>
            </w:r>
          </w:p>
        </w:tc>
        <w:tc>
          <w:tcPr>
            <w:tcW w:w="2330"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rsidRPr="00A03AA0">
              <w:t>(0-4-4)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tc>
        <w:tc>
          <w:tcPr>
            <w:tcW w:w="2331"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t>Opção Limitada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Recomendação:</w:t>
            </w:r>
          </w:p>
        </w:tc>
        <w:tc>
          <w:tcPr>
            <w:tcW w:w="6991" w:type="dxa"/>
            <w:gridSpan w:val="3"/>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rsidRPr="00A03AA0">
              <w:t>Algoritmos e Estrutura</w:t>
            </w:r>
            <w:r>
              <w:t>s</w:t>
            </w:r>
            <w:r w:rsidRPr="00A03AA0">
              <w:t xml:space="preserve"> de Dados I</w:t>
            </w:r>
          </w:p>
        </w:tc>
      </w:tr>
      <w:tr w:rsidR="00A17532" w:rsidRPr="00A03AA0" w:rsidTr="00A17532">
        <w:trPr>
          <w:trHeight w:val="1932"/>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rFonts w:cs="Times New Roman"/>
                <w:i/>
              </w:rPr>
            </w:pPr>
            <w:r>
              <w:rPr>
                <w:rFonts w:cs="Times New Roman"/>
                <w:i/>
              </w:rPr>
              <w:t>Ementa</w:t>
            </w:r>
            <w:r w:rsidRPr="00A03AA0">
              <w:rPr>
                <w:rFonts w:cs="Times New Roman"/>
                <w:i/>
              </w:rPr>
              <w:t>:</w:t>
            </w:r>
          </w:p>
          <w:p w:rsidR="00A17532" w:rsidRPr="00A03AA0" w:rsidRDefault="00A17532" w:rsidP="00A17532">
            <w:pPr>
              <w:rPr>
                <w:rFonts w:cs="Times New Roman"/>
                <w:i/>
              </w:rPr>
            </w:pPr>
            <w:r w:rsidRPr="00B10C0E">
              <w:t>Formatação de entrada/saída; estruturas de dados (pilhas, filas, listas, árvores, heaps); ordenação eficiente (quicksort, mergesort); enumeração de permutações e subconjuntos; backtracking; busca (largura/profundidade) em grafos.</w:t>
            </w:r>
          </w:p>
        </w:tc>
      </w:tr>
      <w:tr w:rsidR="00A17532" w:rsidRPr="00B07C8F" w:rsidTr="00A17532">
        <w:trPr>
          <w:cnfStyle w:val="000000100000" w:firstRow="0" w:lastRow="0" w:firstColumn="0" w:lastColumn="0" w:oddVBand="0" w:evenVBand="0" w:oddHBand="1" w:evenHBand="0" w:firstRowFirstColumn="0" w:firstRowLastColumn="0" w:lastRowFirstColumn="0" w:lastRowLastColumn="0"/>
          <w:trHeight w:val="2686"/>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Básica</w:t>
            </w:r>
            <w:r w:rsidRPr="00A03AA0">
              <w:t>:</w:t>
            </w:r>
          </w:p>
          <w:p w:rsidR="00A17532" w:rsidRDefault="00A17532" w:rsidP="00A17532">
            <w:pPr>
              <w:pStyle w:val="PargrafodaLista"/>
              <w:numPr>
                <w:ilvl w:val="0"/>
                <w:numId w:val="153"/>
              </w:numPr>
            </w:pPr>
            <w:r>
              <w:t xml:space="preserve">Cormen T. H </w:t>
            </w:r>
            <w:proofErr w:type="gramStart"/>
            <w:r>
              <w:t>et</w:t>
            </w:r>
            <w:proofErr w:type="gramEnd"/>
            <w:r>
              <w:t xml:space="preserve"> al., “Algoritmos: Teoria e Prática”. Rio de Janeiro: </w:t>
            </w:r>
            <w:proofErr w:type="gramStart"/>
            <w:r>
              <w:t>Editora Campus</w:t>
            </w:r>
            <w:proofErr w:type="gramEnd"/>
            <w:r>
              <w:t>, 2ª edição, 2002</w:t>
            </w:r>
          </w:p>
          <w:p w:rsidR="00A17532" w:rsidRPr="00B07C8F" w:rsidRDefault="00A17532" w:rsidP="00A17532">
            <w:pPr>
              <w:pStyle w:val="PargrafodaLista"/>
              <w:numPr>
                <w:ilvl w:val="0"/>
                <w:numId w:val="153"/>
              </w:numPr>
              <w:rPr>
                <w:lang w:val="en-US"/>
              </w:rPr>
            </w:pPr>
            <w:r w:rsidRPr="00B07C8F">
              <w:rPr>
                <w:lang w:val="en-US"/>
              </w:rPr>
              <w:t>Knuth D.E. “The Art of Computer Programming”. vols. 1 e 3, Addison-Wesley, 1973;</w:t>
            </w:r>
          </w:p>
          <w:p w:rsidR="00A17532" w:rsidRDefault="00A17532" w:rsidP="00A17532">
            <w:pPr>
              <w:pStyle w:val="PargrafodaLista"/>
              <w:numPr>
                <w:ilvl w:val="0"/>
                <w:numId w:val="153"/>
              </w:numPr>
            </w:pPr>
            <w:r>
              <w:t>Szwarcfiter, L. Markezon, “Estruturas de Dados e seus Algoritmos”. Livros Técnicos e Científicos, 1994;</w:t>
            </w:r>
          </w:p>
          <w:p w:rsidR="00A17532" w:rsidRDefault="00A17532" w:rsidP="00A17532">
            <w:pPr>
              <w:pStyle w:val="PargrafodaLista"/>
              <w:numPr>
                <w:ilvl w:val="0"/>
                <w:numId w:val="153"/>
              </w:numPr>
            </w:pPr>
            <w:r>
              <w:t xml:space="preserve">Ziviani N. “Projeto de Algoritmos com </w:t>
            </w:r>
            <w:proofErr w:type="gramStart"/>
            <w:r>
              <w:t>implementação</w:t>
            </w:r>
            <w:proofErr w:type="gramEnd"/>
            <w:r>
              <w:t xml:space="preserve"> em Java e C++”. São Paulo: Editora. Thomson, 1ª edição, 2007. </w:t>
            </w:r>
          </w:p>
          <w:p w:rsidR="00A17532" w:rsidRPr="00B07C8F" w:rsidRDefault="00A17532" w:rsidP="00A17532">
            <w:pPr>
              <w:pStyle w:val="PargrafodaLista"/>
              <w:numPr>
                <w:ilvl w:val="0"/>
                <w:numId w:val="153"/>
              </w:numPr>
            </w:pPr>
            <w:r>
              <w:t xml:space="preserve">Feofiloff P. “Algoritmos em Linguagem C”. Editora Campus/Elsevier, </w:t>
            </w:r>
            <w:proofErr w:type="gramStart"/>
            <w:r>
              <w:t>2009</w:t>
            </w:r>
            <w:proofErr w:type="gramEnd"/>
          </w:p>
        </w:tc>
      </w:tr>
      <w:tr w:rsidR="00A17532" w:rsidRPr="00E06CBE" w:rsidTr="00A17532">
        <w:trPr>
          <w:trHeight w:val="2661"/>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B07C8F" w:rsidRDefault="00A17532" w:rsidP="00A17532">
            <w:r w:rsidRPr="00B07C8F">
              <w:t>Bibliografia Complementar:</w:t>
            </w:r>
          </w:p>
          <w:p w:rsidR="00A17532" w:rsidRPr="00B07C8F" w:rsidRDefault="00A17532" w:rsidP="00A17532">
            <w:pPr>
              <w:pStyle w:val="PargrafodaLista"/>
              <w:numPr>
                <w:ilvl w:val="0"/>
                <w:numId w:val="182"/>
              </w:numPr>
            </w:pPr>
            <w:r w:rsidRPr="00B07C8F">
              <w:t>Rodrigues P., Pereira P., Sousa M., “Programação em C++: Algoritmos e Estruturas de</w:t>
            </w:r>
            <w:r>
              <w:t xml:space="preserve"> Dados” </w:t>
            </w:r>
            <w:r w:rsidRPr="00B07C8F">
              <w:t>FCA Editora de Informática, 2000;</w:t>
            </w:r>
          </w:p>
          <w:p w:rsidR="00A17532" w:rsidRPr="00B07C8F" w:rsidRDefault="00A17532" w:rsidP="00A17532">
            <w:pPr>
              <w:pStyle w:val="PargrafodaLista"/>
              <w:numPr>
                <w:ilvl w:val="0"/>
                <w:numId w:val="182"/>
              </w:numPr>
              <w:rPr>
                <w:lang w:val="en-US"/>
              </w:rPr>
            </w:pPr>
            <w:r w:rsidRPr="00B07C8F">
              <w:rPr>
                <w:lang w:val="en-US"/>
              </w:rPr>
              <w:t>Sedgewick, R. “Algorithms in C++” (Parts 1-4), Addison-Wesley, 3ª edição, 1998;</w:t>
            </w:r>
          </w:p>
          <w:p w:rsidR="00A17532" w:rsidRPr="00B07C8F" w:rsidRDefault="00A17532" w:rsidP="00A17532">
            <w:pPr>
              <w:pStyle w:val="PargrafodaLista"/>
              <w:numPr>
                <w:ilvl w:val="0"/>
                <w:numId w:val="182"/>
              </w:numPr>
              <w:rPr>
                <w:lang w:val="en-US"/>
              </w:rPr>
            </w:pPr>
            <w:r w:rsidRPr="00B07C8F">
              <w:t>Tenenbaum, A. M., Langsam Y</w:t>
            </w:r>
            <w:proofErr w:type="gramStart"/>
            <w:r w:rsidRPr="00B07C8F">
              <w:t>.,</w:t>
            </w:r>
            <w:proofErr w:type="gramEnd"/>
            <w:r w:rsidRPr="00B07C8F">
              <w:t xml:space="preserve"> Augenstein M. J. “Estruturas de Dados Usando C”. Editora</w:t>
            </w:r>
            <w:r>
              <w:t xml:space="preserve"> </w:t>
            </w:r>
            <w:r w:rsidRPr="00B07C8F">
              <w:rPr>
                <w:lang w:val="en-US"/>
              </w:rPr>
              <w:t>Pearson Makron Books;</w:t>
            </w:r>
          </w:p>
          <w:p w:rsidR="00A17532" w:rsidRPr="00E06CBE" w:rsidRDefault="00A17532" w:rsidP="00A17532">
            <w:pPr>
              <w:pStyle w:val="PargrafodaLista"/>
              <w:numPr>
                <w:ilvl w:val="0"/>
                <w:numId w:val="182"/>
              </w:numPr>
              <w:rPr>
                <w:lang w:val="en-US"/>
              </w:rPr>
            </w:pPr>
            <w:r w:rsidRPr="00B07C8F">
              <w:t xml:space="preserve"> Drozdek Adam. “Estrutura de dados e Algoritmos em C++”. </w:t>
            </w:r>
            <w:r w:rsidRPr="00B07C8F">
              <w:rPr>
                <w:lang w:val="en-US"/>
              </w:rPr>
              <w:t>Thomson Learning, 2002.</w:t>
            </w:r>
          </w:p>
        </w:tc>
      </w:tr>
    </w:tbl>
    <w:p w:rsidR="00A17532" w:rsidRDefault="00A17532" w:rsidP="00A17532">
      <w:pPr>
        <w:rPr>
          <w:lang w:val="en-US"/>
        </w:rPr>
      </w:pPr>
    </w:p>
    <w:p w:rsidR="00A17532" w:rsidRPr="00543364"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543364"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543364" w:rsidRDefault="00A17532" w:rsidP="00A17532">
            <w:pPr>
              <w:spacing w:before="0" w:after="0"/>
              <w:jc w:val="center"/>
              <w:rPr>
                <w:b/>
              </w:rPr>
            </w:pPr>
            <w:r w:rsidRPr="00543364">
              <w:rPr>
                <w:b/>
              </w:rPr>
              <w:lastRenderedPageBreak/>
              <w:t>Prática Avançada de Programação B</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rsidRPr="00EB113F">
              <w:t>MCZA039-14</w:t>
            </w:r>
          </w:p>
        </w:tc>
        <w:tc>
          <w:tcPr>
            <w:tcW w:w="2330"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rsidRPr="00A03AA0">
              <w:t>(0-4-4)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tc>
        <w:tc>
          <w:tcPr>
            <w:tcW w:w="2331"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t>Opção Limitada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Recomendação:</w:t>
            </w:r>
          </w:p>
        </w:tc>
        <w:tc>
          <w:tcPr>
            <w:tcW w:w="6991" w:type="dxa"/>
            <w:gridSpan w:val="3"/>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rsidRPr="00A03AA0">
              <w:t>Análise de Algoritmos</w:t>
            </w:r>
          </w:p>
        </w:tc>
      </w:tr>
      <w:tr w:rsidR="00A17532" w:rsidRPr="00A03AA0" w:rsidTr="00A17532">
        <w:trPr>
          <w:trHeight w:val="2760"/>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rFonts w:cs="Times New Roman"/>
                <w:i/>
              </w:rPr>
            </w:pPr>
            <w:r w:rsidRPr="00D909C2">
              <w:rPr>
                <w:rFonts w:cs="Times New Roman"/>
              </w:rPr>
              <w:t>Ementa</w:t>
            </w:r>
            <w:r w:rsidRPr="00A03AA0">
              <w:rPr>
                <w:rFonts w:cs="Times New Roman"/>
                <w:i/>
              </w:rPr>
              <w:t>:</w:t>
            </w:r>
          </w:p>
          <w:p w:rsidR="00A17532" w:rsidRPr="00A03AA0" w:rsidRDefault="00A17532" w:rsidP="00A17532">
            <w:pPr>
              <w:rPr>
                <w:rFonts w:cs="Times New Roman"/>
                <w:i/>
              </w:rPr>
            </w:pPr>
            <w:r w:rsidRPr="00A03AA0">
              <w:t>Estruturas de dados (union-find); ordenação topológica em grafos dirigidos; problemas de natureza recursiva: estratégia gulosa. Elementos básicos de programação dinâmica: subseqüencia comum máxima, distância de edição entre seqüências, problemas de troco, etc.; teoria dos números em computação (divisibilidade/mdc/congruências); caminhos mínimos (Dijkstra) e emparelhamentos em grafos; busca em texto (Knuth-Morris-Pratt).</w:t>
            </w:r>
          </w:p>
        </w:tc>
      </w:tr>
      <w:tr w:rsidR="00A17532" w:rsidRPr="00A91EB5" w:rsidTr="00A17532">
        <w:trPr>
          <w:cnfStyle w:val="000000100000" w:firstRow="0" w:lastRow="0" w:firstColumn="0" w:lastColumn="0" w:oddVBand="0" w:evenVBand="0" w:oddHBand="1" w:evenHBand="0" w:firstRowFirstColumn="0" w:firstRowLastColumn="0" w:lastRowFirstColumn="0" w:lastRowLastColumn="0"/>
          <w:trHeight w:val="2969"/>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pStyle w:val="PargrafodaLista"/>
              <w:tabs>
                <w:tab w:val="clear" w:pos="357"/>
              </w:tabs>
              <w:ind w:left="1077" w:firstLine="0"/>
            </w:pPr>
            <w:r>
              <w:t>Bibliografia Básica</w:t>
            </w:r>
            <w:r w:rsidRPr="00A03AA0">
              <w:t>:</w:t>
            </w:r>
          </w:p>
          <w:p w:rsidR="00A17532" w:rsidRPr="00A03AA0" w:rsidRDefault="00A17532" w:rsidP="00A17532">
            <w:pPr>
              <w:pStyle w:val="PargrafodaLista"/>
              <w:numPr>
                <w:ilvl w:val="0"/>
                <w:numId w:val="154"/>
              </w:numPr>
            </w:pPr>
            <w:r w:rsidRPr="00A03AA0">
              <w:t xml:space="preserve">P. Feofiloff, </w:t>
            </w:r>
            <w:r w:rsidRPr="00D909C2">
              <w:rPr>
                <w:i/>
                <w:iCs/>
              </w:rPr>
              <w:t>Algoritmos em linguagem C</w:t>
            </w:r>
            <w:r w:rsidRPr="00A03AA0">
              <w:t>, Campus/Elsevier, 2008-2009.</w:t>
            </w:r>
          </w:p>
          <w:p w:rsidR="00A17532" w:rsidRPr="00D909C2" w:rsidRDefault="00A17532" w:rsidP="00A17532">
            <w:pPr>
              <w:pStyle w:val="PargrafodaLista"/>
              <w:numPr>
                <w:ilvl w:val="0"/>
                <w:numId w:val="154"/>
              </w:numPr>
              <w:rPr>
                <w:lang w:val="en-US"/>
              </w:rPr>
            </w:pPr>
            <w:r w:rsidRPr="00D909C2">
              <w:rPr>
                <w:lang w:val="en-US"/>
              </w:rPr>
              <w:t xml:space="preserve">S. S. Skiena, M. A. Revilla, </w:t>
            </w:r>
            <w:r w:rsidRPr="00D909C2">
              <w:rPr>
                <w:i/>
                <w:iCs/>
                <w:lang w:val="en-US"/>
              </w:rPr>
              <w:t>Programming Challenges: The Programming Contest Training Manual</w:t>
            </w:r>
            <w:r w:rsidRPr="00D909C2">
              <w:rPr>
                <w:lang w:val="en-US"/>
              </w:rPr>
              <w:t>, Springer; 2003. (ISBN-10: 0387001638, ISBN-13: 978-0387001630).</w:t>
            </w:r>
          </w:p>
          <w:p w:rsidR="00A17532" w:rsidRPr="00D909C2" w:rsidRDefault="00A17532" w:rsidP="00A17532">
            <w:pPr>
              <w:pStyle w:val="PargrafodaLista"/>
              <w:numPr>
                <w:ilvl w:val="0"/>
                <w:numId w:val="154"/>
              </w:numPr>
              <w:rPr>
                <w:lang w:val="en-US"/>
              </w:rPr>
            </w:pPr>
            <w:r w:rsidRPr="00D909C2">
              <w:rPr>
                <w:lang w:val="en-US"/>
              </w:rPr>
              <w:t>Programming Challenges, «http://www.programming-challenges.com»</w:t>
            </w:r>
          </w:p>
          <w:p w:rsidR="00A17532" w:rsidRPr="00D909C2" w:rsidRDefault="00A17532" w:rsidP="00A17532">
            <w:pPr>
              <w:pStyle w:val="PargrafodaLista"/>
              <w:numPr>
                <w:ilvl w:val="0"/>
                <w:numId w:val="154"/>
              </w:numPr>
              <w:rPr>
                <w:lang w:val="en-US"/>
              </w:rPr>
            </w:pPr>
            <w:r w:rsidRPr="00D909C2">
              <w:rPr>
                <w:lang w:val="en-US"/>
              </w:rPr>
              <w:t>Valladolid Programming Contest Site, «</w:t>
            </w:r>
            <w:r w:rsidR="00A91EB5">
              <w:fldChar w:fldCharType="begin"/>
            </w:r>
            <w:r w:rsidR="00A91EB5" w:rsidRPr="00A91EB5">
              <w:rPr>
                <w:lang w:val="en-US"/>
              </w:rPr>
              <w:instrText xml:space="preserve"> HYPERLINK "http://acm.uva.es/" </w:instrText>
            </w:r>
            <w:r w:rsidR="00A91EB5">
              <w:fldChar w:fldCharType="separate"/>
            </w:r>
            <w:r w:rsidRPr="00D909C2">
              <w:rPr>
                <w:rStyle w:val="Internetlink"/>
                <w:rFonts w:cs="Arial"/>
                <w:lang w:val="en-US"/>
              </w:rPr>
              <w:t>http://acm.uva.es</w:t>
            </w:r>
            <w:r w:rsidR="00A91EB5">
              <w:rPr>
                <w:rStyle w:val="Internetlink"/>
                <w:rFonts w:cs="Arial"/>
                <w:lang w:val="en-US"/>
              </w:rPr>
              <w:fldChar w:fldCharType="end"/>
            </w:r>
            <w:r w:rsidRPr="00D909C2">
              <w:rPr>
                <w:lang w:val="en-US"/>
              </w:rPr>
              <w:t>»</w:t>
            </w:r>
          </w:p>
        </w:tc>
      </w:tr>
      <w:tr w:rsidR="00A17532" w:rsidRPr="00D909C2" w:rsidTr="00A17532">
        <w:trPr>
          <w:trHeight w:val="2544"/>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D909C2" w:rsidRDefault="00A17532" w:rsidP="00A17532">
            <w:pPr>
              <w:pStyle w:val="PargrafodaLista"/>
              <w:tabs>
                <w:tab w:val="clear" w:pos="357"/>
              </w:tabs>
              <w:ind w:left="1077" w:firstLine="0"/>
              <w:rPr>
                <w:lang w:val="en-US"/>
              </w:rPr>
            </w:pPr>
            <w:r w:rsidRPr="00D909C2">
              <w:rPr>
                <w:lang w:val="en-US"/>
              </w:rPr>
              <w:t>Bibliografia Complementar:</w:t>
            </w:r>
          </w:p>
          <w:p w:rsidR="00A17532" w:rsidRPr="00D909C2" w:rsidRDefault="00A17532" w:rsidP="00A17532">
            <w:pPr>
              <w:pStyle w:val="PargrafodaLista"/>
              <w:numPr>
                <w:ilvl w:val="0"/>
                <w:numId w:val="175"/>
              </w:numPr>
              <w:rPr>
                <w:lang w:val="en-US"/>
              </w:rPr>
            </w:pPr>
            <w:r w:rsidRPr="00D909C2">
              <w:rPr>
                <w:lang w:val="en-US"/>
              </w:rPr>
              <w:t xml:space="preserve">W. B. Poucher, M. A. Revilla, </w:t>
            </w:r>
            <w:r w:rsidRPr="00D909C2">
              <w:rPr>
                <w:i/>
                <w:iCs/>
                <w:lang w:val="en-US"/>
              </w:rPr>
              <w:t>From Baylor to Baylor</w:t>
            </w:r>
            <w:r w:rsidRPr="00D909C2">
              <w:rPr>
                <w:lang w:val="en-US"/>
              </w:rPr>
              <w:t>, lulu.com, 1st Edition, 2009. (ISBN-10: 1409273059, ISBN-13: 978-1409273059).</w:t>
            </w:r>
          </w:p>
          <w:p w:rsidR="00A17532" w:rsidRPr="00D909C2" w:rsidRDefault="00A17532" w:rsidP="00A17532">
            <w:pPr>
              <w:pStyle w:val="PargrafodaLista"/>
              <w:numPr>
                <w:ilvl w:val="0"/>
                <w:numId w:val="175"/>
              </w:numPr>
              <w:rPr>
                <w:lang w:val="en-US"/>
              </w:rPr>
            </w:pPr>
            <w:r w:rsidRPr="00D909C2">
              <w:rPr>
                <w:lang w:val="en-US"/>
              </w:rPr>
              <w:t xml:space="preserve">S. S. Skiena, </w:t>
            </w:r>
            <w:r w:rsidRPr="00D909C2">
              <w:rPr>
                <w:i/>
                <w:iCs/>
                <w:lang w:val="en-US"/>
              </w:rPr>
              <w:t>The Algorithm Design Manual</w:t>
            </w:r>
            <w:r w:rsidRPr="00D909C2">
              <w:rPr>
                <w:lang w:val="en-US"/>
              </w:rPr>
              <w:t>, Springer; 2nd edition, 2011. (ISBN-10: 1848000693, ISBN-13: 978-1848000698) Sphere Online Judge, «</w:t>
            </w:r>
            <w:hyperlink r:id="rId29" w:history="1">
              <w:r w:rsidRPr="00D909C2">
                <w:rPr>
                  <w:rStyle w:val="Internetlink"/>
                  <w:rFonts w:cs="Arial"/>
                  <w:color w:val="auto"/>
                  <w:lang w:val="en-US"/>
                </w:rPr>
                <w:t>http://www.spoj.pl/</w:t>
              </w:r>
            </w:hyperlink>
            <w:r w:rsidRPr="00D909C2">
              <w:rPr>
                <w:lang w:val="en-US"/>
              </w:rPr>
              <w:t>»</w:t>
            </w:r>
          </w:p>
          <w:p w:rsidR="00A17532" w:rsidRPr="00D909C2" w:rsidRDefault="00A17532" w:rsidP="00A17532">
            <w:pPr>
              <w:pStyle w:val="PargrafodaLista"/>
              <w:numPr>
                <w:ilvl w:val="0"/>
                <w:numId w:val="175"/>
              </w:numPr>
              <w:rPr>
                <w:lang w:val="en-US"/>
              </w:rPr>
            </w:pPr>
            <w:r>
              <w:rPr>
                <w:lang w:val="en-US"/>
              </w:rPr>
              <w:t xml:space="preserve">A. </w:t>
            </w:r>
            <w:r w:rsidRPr="00D909C2">
              <w:rPr>
                <w:lang w:val="en-US"/>
              </w:rPr>
              <w:t>Shen, Algorithms and Programming: Problems and Solutions, Springer; 2nd ed. Edition, 2009. (ISBN-10: 1441917470, ISBN-13: 978-1441917478).</w:t>
            </w:r>
          </w:p>
          <w:p w:rsidR="00A17532" w:rsidRPr="00D909C2" w:rsidRDefault="00A17532" w:rsidP="00A17532">
            <w:pPr>
              <w:rPr>
                <w:lang w:val="en-US"/>
              </w:rPr>
            </w:pPr>
          </w:p>
        </w:tc>
      </w:tr>
    </w:tbl>
    <w:p w:rsidR="00A17532" w:rsidRDefault="00A17532" w:rsidP="00A17532">
      <w:pPr>
        <w:rPr>
          <w:lang w:val="en-US"/>
        </w:rPr>
      </w:pPr>
    </w:p>
    <w:p w:rsidR="00A17532" w:rsidRDefault="00A17532" w:rsidP="00A17532">
      <w:pPr>
        <w:rPr>
          <w:lang w:val="en-US"/>
        </w:rPr>
      </w:pPr>
    </w:p>
    <w:p w:rsidR="00A17532" w:rsidRPr="00543364" w:rsidRDefault="00A17532" w:rsidP="00A17532">
      <w:pPr>
        <w:rPr>
          <w:lang w:val="en-US"/>
        </w:rPr>
      </w:pPr>
    </w:p>
    <w:p w:rsidR="00A17532" w:rsidRPr="00543364" w:rsidRDefault="00A17532" w:rsidP="00A17532">
      <w:pPr>
        <w:rPr>
          <w:lang w:val="en-US"/>
        </w:rPr>
      </w:pPr>
    </w:p>
    <w:p w:rsidR="00A17532" w:rsidRPr="00543364" w:rsidRDefault="00A17532" w:rsidP="00A17532">
      <w:pPr>
        <w:rPr>
          <w:lang w:val="en-US"/>
        </w:rPr>
      </w:pPr>
    </w:p>
    <w:p w:rsidR="00A17532" w:rsidRPr="00543364" w:rsidRDefault="00A17532" w:rsidP="00A17532">
      <w:pPr>
        <w:rPr>
          <w:lang w:val="en-US"/>
        </w:rPr>
      </w:pPr>
    </w:p>
    <w:p w:rsidR="00A17532" w:rsidRPr="00543364" w:rsidRDefault="00A17532" w:rsidP="00A17532">
      <w:pPr>
        <w:rPr>
          <w:lang w:val="en-US"/>
        </w:rPr>
      </w:pPr>
    </w:p>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543364"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543364" w:rsidRDefault="00A17532" w:rsidP="00A17532">
            <w:pPr>
              <w:spacing w:before="0" w:after="0"/>
              <w:jc w:val="center"/>
              <w:rPr>
                <w:b/>
              </w:rPr>
            </w:pPr>
            <w:r w:rsidRPr="00543364">
              <w:rPr>
                <w:b/>
              </w:rPr>
              <w:lastRenderedPageBreak/>
              <w:t>Prática Avançada de Programação C</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rsidRPr="00EB113F">
              <w:t>MCZA040-14</w:t>
            </w:r>
          </w:p>
        </w:tc>
        <w:tc>
          <w:tcPr>
            <w:tcW w:w="2330" w:type="dxa"/>
          </w:tcPr>
          <w:p w:rsidR="00A17532" w:rsidRPr="00A03AA0" w:rsidRDefault="00A17532" w:rsidP="00A17532">
            <w:pPr>
              <w:jc w:val="center"/>
              <w:cnfStyle w:val="000000000000" w:firstRow="0" w:lastRow="0" w:firstColumn="0" w:lastColumn="0" w:oddVBand="0" w:evenVBand="0" w:oddHBand="0" w:evenHBand="0" w:firstRowFirstColumn="0" w:firstRowLastColumn="0" w:lastRowFirstColumn="0" w:lastRowLastColumn="0"/>
            </w:pPr>
            <w:r w:rsidRPr="00A03AA0">
              <w:t>(0-4-4)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tc>
        <w:tc>
          <w:tcPr>
            <w:tcW w:w="2331"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t>Opção Limitada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Recomendação:</w:t>
            </w:r>
          </w:p>
        </w:tc>
        <w:tc>
          <w:tcPr>
            <w:tcW w:w="6991" w:type="dxa"/>
            <w:gridSpan w:val="3"/>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rsidRPr="00A03AA0">
              <w:t>Análise de Algoritmos</w:t>
            </w:r>
          </w:p>
        </w:tc>
      </w:tr>
      <w:tr w:rsidR="00A17532" w:rsidRPr="00A03AA0" w:rsidTr="00A17532">
        <w:trPr>
          <w:trHeight w:val="2196"/>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rFonts w:cs="Times New Roman"/>
                <w:i/>
              </w:rPr>
            </w:pPr>
            <w:r w:rsidRPr="00F8457C">
              <w:rPr>
                <w:rFonts w:cs="Times New Roman"/>
              </w:rPr>
              <w:t>Ementa</w:t>
            </w:r>
            <w:r w:rsidRPr="00A03AA0">
              <w:rPr>
                <w:rFonts w:cs="Times New Roman"/>
                <w:i/>
              </w:rPr>
              <w:t>:</w:t>
            </w:r>
          </w:p>
          <w:p w:rsidR="00A17532" w:rsidRPr="00A03AA0" w:rsidRDefault="00A17532" w:rsidP="00A17532">
            <w:pPr>
              <w:rPr>
                <w:rFonts w:cs="Times New Roman"/>
                <w:i/>
              </w:rPr>
            </w:pPr>
            <w:r w:rsidRPr="00A03AA0">
              <w:t>Grafos: fluxo em redes; Estruturas de dados: árvores balanceadas (Rubro-negra ou AVL); Geometria</w:t>
            </w:r>
            <w:r>
              <w:t xml:space="preserve"> Computacional</w:t>
            </w:r>
            <w:r w:rsidRPr="00A03AA0">
              <w:t>: intersecção de polígonos, par de pontos mais próximos; códigos de correção de erro; algoritmos probabilísticos e desaleatorizados. Programação dinâmica avançada: subárvore filogenética comum máxima.</w:t>
            </w:r>
          </w:p>
        </w:tc>
      </w:tr>
      <w:tr w:rsidR="00A17532" w:rsidRPr="00A91EB5" w:rsidTr="00A17532">
        <w:trPr>
          <w:cnfStyle w:val="000000100000" w:firstRow="0" w:lastRow="0" w:firstColumn="0" w:lastColumn="0" w:oddVBand="0" w:evenVBand="0" w:oddHBand="1" w:evenHBand="0" w:firstRowFirstColumn="0" w:firstRowLastColumn="0" w:lastRowFirstColumn="0" w:lastRowLastColumn="0"/>
          <w:trHeight w:val="2544"/>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Básica</w:t>
            </w:r>
            <w:r w:rsidRPr="00A03AA0">
              <w:t>:</w:t>
            </w:r>
          </w:p>
          <w:p w:rsidR="00A17532" w:rsidRPr="00A03AA0" w:rsidRDefault="00A17532" w:rsidP="00A17532">
            <w:pPr>
              <w:pStyle w:val="PargrafodaLista"/>
              <w:numPr>
                <w:ilvl w:val="0"/>
                <w:numId w:val="155"/>
              </w:numPr>
            </w:pPr>
            <w:r w:rsidRPr="00A03AA0">
              <w:t xml:space="preserve">P. Feofiloff, </w:t>
            </w:r>
            <w:r w:rsidRPr="00F8457C">
              <w:rPr>
                <w:i/>
                <w:iCs/>
              </w:rPr>
              <w:t>Algoritmos em linguagem C</w:t>
            </w:r>
            <w:r w:rsidRPr="00A03AA0">
              <w:t>, Campus/Elsevier, 2008-2009.</w:t>
            </w:r>
          </w:p>
          <w:p w:rsidR="00A17532" w:rsidRPr="00F8457C" w:rsidRDefault="00A17532" w:rsidP="00A17532">
            <w:pPr>
              <w:pStyle w:val="PargrafodaLista"/>
              <w:numPr>
                <w:ilvl w:val="0"/>
                <w:numId w:val="155"/>
              </w:numPr>
              <w:rPr>
                <w:lang w:val="en-US"/>
              </w:rPr>
            </w:pPr>
            <w:r w:rsidRPr="00F8457C">
              <w:rPr>
                <w:lang w:val="en-US"/>
              </w:rPr>
              <w:t xml:space="preserve">S. S. Skiena, M. A. Revilla, </w:t>
            </w:r>
            <w:r w:rsidRPr="00F8457C">
              <w:rPr>
                <w:i/>
                <w:iCs/>
                <w:lang w:val="en-US"/>
              </w:rPr>
              <w:t>Programming Challenges: The Programming Contest Training Manual</w:t>
            </w:r>
            <w:r w:rsidRPr="00F8457C">
              <w:rPr>
                <w:lang w:val="en-US"/>
              </w:rPr>
              <w:t>, Springer; 2003. (ISBN-10: 0387001638, ISBN-13: 978-0387001630).</w:t>
            </w:r>
          </w:p>
          <w:p w:rsidR="00A17532" w:rsidRPr="00F8457C" w:rsidRDefault="00A17532" w:rsidP="00A17532">
            <w:pPr>
              <w:pStyle w:val="PargrafodaLista"/>
              <w:numPr>
                <w:ilvl w:val="0"/>
                <w:numId w:val="155"/>
              </w:numPr>
              <w:rPr>
                <w:lang w:val="en-US"/>
              </w:rPr>
            </w:pPr>
            <w:r w:rsidRPr="00F8457C">
              <w:rPr>
                <w:lang w:val="en-US"/>
              </w:rPr>
              <w:t>Programming Challenges, «http://www.programming-challenges.com»</w:t>
            </w:r>
          </w:p>
          <w:p w:rsidR="00A17532" w:rsidRPr="00F8457C" w:rsidRDefault="00A17532" w:rsidP="00A17532">
            <w:pPr>
              <w:pStyle w:val="PargrafodaLista"/>
              <w:numPr>
                <w:ilvl w:val="0"/>
                <w:numId w:val="155"/>
              </w:numPr>
              <w:rPr>
                <w:lang w:val="en-US"/>
              </w:rPr>
            </w:pPr>
            <w:r w:rsidRPr="00F8457C">
              <w:rPr>
                <w:lang w:val="en-US"/>
              </w:rPr>
              <w:t>Valladolid Programming Contest Site, «</w:t>
            </w:r>
            <w:r w:rsidR="00A91EB5">
              <w:fldChar w:fldCharType="begin"/>
            </w:r>
            <w:r w:rsidR="00A91EB5" w:rsidRPr="00A91EB5">
              <w:rPr>
                <w:lang w:val="en-US"/>
              </w:rPr>
              <w:instrText xml:space="preserve"> HYPERLINK "http://acm.uva.es/" </w:instrText>
            </w:r>
            <w:r w:rsidR="00A91EB5">
              <w:fldChar w:fldCharType="separate"/>
            </w:r>
            <w:r w:rsidRPr="00F8457C">
              <w:rPr>
                <w:rStyle w:val="Internetlink"/>
                <w:rFonts w:cs="Arial"/>
                <w:lang w:val="en-US"/>
              </w:rPr>
              <w:t>http://acm.uva.es</w:t>
            </w:r>
            <w:r w:rsidR="00A91EB5">
              <w:rPr>
                <w:rStyle w:val="Internetlink"/>
                <w:rFonts w:cs="Arial"/>
                <w:lang w:val="en-US"/>
              </w:rPr>
              <w:fldChar w:fldCharType="end"/>
            </w:r>
            <w:r w:rsidRPr="00F8457C">
              <w:rPr>
                <w:lang w:val="en-US"/>
              </w:rPr>
              <w:t>»</w:t>
            </w:r>
          </w:p>
        </w:tc>
      </w:tr>
      <w:tr w:rsidR="00A17532" w:rsidRPr="00A03AA0" w:rsidTr="00A17532">
        <w:trPr>
          <w:trHeight w:val="2534"/>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lang w:val="en-US"/>
              </w:rPr>
            </w:pPr>
            <w:r>
              <w:rPr>
                <w:lang w:val="en-US"/>
              </w:rPr>
              <w:t>Bibliografia Complementar</w:t>
            </w:r>
            <w:r w:rsidRPr="00A03AA0">
              <w:rPr>
                <w:lang w:val="en-US"/>
              </w:rPr>
              <w:t>:</w:t>
            </w:r>
          </w:p>
          <w:p w:rsidR="00A17532" w:rsidRPr="00F8457C" w:rsidRDefault="00A17532" w:rsidP="00A17532">
            <w:pPr>
              <w:pStyle w:val="PargrafodaLista"/>
              <w:numPr>
                <w:ilvl w:val="0"/>
                <w:numId w:val="156"/>
              </w:numPr>
              <w:rPr>
                <w:lang w:val="en-US"/>
              </w:rPr>
            </w:pPr>
            <w:r w:rsidRPr="00F8457C">
              <w:rPr>
                <w:lang w:val="en-US"/>
              </w:rPr>
              <w:t xml:space="preserve">W. B. Poucher, M. A. Revilla, </w:t>
            </w:r>
            <w:r w:rsidRPr="00F8457C">
              <w:rPr>
                <w:i/>
                <w:iCs/>
                <w:lang w:val="en-US"/>
              </w:rPr>
              <w:t>From Baylor to Baylor</w:t>
            </w:r>
            <w:r w:rsidRPr="00F8457C">
              <w:rPr>
                <w:lang w:val="en-US"/>
              </w:rPr>
              <w:t>, lulu.com, 1st Edition, 2009. (ISBN-10: 1409273059, ISBN-13: 978-1409273059).</w:t>
            </w:r>
          </w:p>
          <w:p w:rsidR="00A17532" w:rsidRPr="00F8457C" w:rsidRDefault="00A17532" w:rsidP="00A17532">
            <w:pPr>
              <w:pStyle w:val="PargrafodaLista"/>
              <w:numPr>
                <w:ilvl w:val="0"/>
                <w:numId w:val="156"/>
              </w:numPr>
              <w:rPr>
                <w:lang w:val="en-US"/>
              </w:rPr>
            </w:pPr>
            <w:r w:rsidRPr="00F8457C">
              <w:rPr>
                <w:lang w:val="en-US"/>
              </w:rPr>
              <w:t xml:space="preserve">S. S. Skiena, </w:t>
            </w:r>
            <w:r w:rsidRPr="00F8457C">
              <w:rPr>
                <w:i/>
                <w:iCs/>
                <w:lang w:val="en-US"/>
              </w:rPr>
              <w:t>The Algorithm Design Manual</w:t>
            </w:r>
            <w:r w:rsidRPr="00F8457C">
              <w:rPr>
                <w:lang w:val="en-US"/>
              </w:rPr>
              <w:t>, Springer; 2nd edition, 2011. (ISBN-10: 1848000693, ISBN-13: 978-1848000698)</w:t>
            </w:r>
            <w:r w:rsidRPr="00F8457C">
              <w:rPr>
                <w:lang w:val="en-US"/>
              </w:rPr>
              <w:tab/>
              <w:t>Sphere Online Judge, «</w:t>
            </w:r>
            <w:hyperlink r:id="rId30" w:history="1">
              <w:r w:rsidRPr="00F8457C">
                <w:rPr>
                  <w:rStyle w:val="Internetlink"/>
                  <w:rFonts w:cs="Arial"/>
                  <w:color w:val="auto"/>
                  <w:lang w:val="en-US"/>
                </w:rPr>
                <w:t>http://www.spoj.pl/</w:t>
              </w:r>
            </w:hyperlink>
            <w:r w:rsidRPr="00F8457C">
              <w:rPr>
                <w:lang w:val="en-US"/>
              </w:rPr>
              <w:t>»</w:t>
            </w:r>
          </w:p>
          <w:p w:rsidR="00A17532" w:rsidRPr="00F8457C" w:rsidRDefault="00A17532" w:rsidP="00A17532">
            <w:pPr>
              <w:pStyle w:val="PargrafodaLista"/>
              <w:numPr>
                <w:ilvl w:val="0"/>
                <w:numId w:val="156"/>
              </w:numPr>
              <w:rPr>
                <w:lang w:val="en-US"/>
              </w:rPr>
            </w:pPr>
            <w:r w:rsidRPr="00F8457C">
              <w:rPr>
                <w:lang w:val="en-US"/>
              </w:rPr>
              <w:t>A. Shen, Algorithms and Programming: Problems and Solutions, Springer; 2nd ed. Edition, 2009. (ISBN-10: 1441917470, ISBN-13: 978-1441917478).</w:t>
            </w:r>
          </w:p>
        </w:tc>
      </w:tr>
    </w:tbl>
    <w:p w:rsidR="00A17532" w:rsidRPr="00543364" w:rsidRDefault="00A17532" w:rsidP="00A17532">
      <w:pPr>
        <w:rPr>
          <w:lang w:val="en-US"/>
        </w:rPr>
      </w:pPr>
    </w:p>
    <w:p w:rsidR="00A17532" w:rsidRPr="00543364" w:rsidRDefault="00A17532" w:rsidP="00A17532">
      <w:pPr>
        <w:rPr>
          <w:lang w:val="en-US"/>
        </w:rPr>
      </w:pPr>
    </w:p>
    <w:p w:rsidR="00A17532" w:rsidRPr="00543364" w:rsidRDefault="00A17532" w:rsidP="00A17532">
      <w:pPr>
        <w:rPr>
          <w:lang w:val="en-US"/>
        </w:rPr>
      </w:pPr>
    </w:p>
    <w:p w:rsidR="00A17532" w:rsidRPr="00543364" w:rsidRDefault="00A17532" w:rsidP="00A17532">
      <w:pPr>
        <w:rPr>
          <w:lang w:val="en-US"/>
        </w:rPr>
      </w:pPr>
    </w:p>
    <w:p w:rsidR="00A17532" w:rsidRPr="00543364" w:rsidRDefault="00A17532" w:rsidP="00A17532">
      <w:pPr>
        <w:rPr>
          <w:lang w:val="en-US"/>
        </w:rPr>
      </w:pPr>
    </w:p>
    <w:p w:rsidR="00A17532" w:rsidRPr="00543364" w:rsidRDefault="00A17532" w:rsidP="00A17532">
      <w:pPr>
        <w:rPr>
          <w:lang w:val="en-US"/>
        </w:rPr>
      </w:pPr>
    </w:p>
    <w:p w:rsidR="00A17532" w:rsidRPr="00543364" w:rsidRDefault="00A17532" w:rsidP="00A17532">
      <w:pPr>
        <w:rPr>
          <w:lang w:val="en-US"/>
        </w:rPr>
      </w:pPr>
    </w:p>
    <w:p w:rsidR="00A17532" w:rsidRPr="00543364" w:rsidRDefault="00A17532" w:rsidP="00A17532">
      <w:pPr>
        <w:rPr>
          <w:lang w:val="en-US"/>
        </w:rPr>
      </w:pPr>
    </w:p>
    <w:p w:rsidR="00A17532" w:rsidRPr="00543364" w:rsidRDefault="00A17532" w:rsidP="00A17532">
      <w:pPr>
        <w:rPr>
          <w:lang w:val="en-US"/>
        </w:rPr>
      </w:pPr>
    </w:p>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903EBA"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903EBA" w:rsidRDefault="00A17532" w:rsidP="00A17532">
            <w:pPr>
              <w:spacing w:before="0" w:after="0"/>
              <w:jc w:val="center"/>
              <w:rPr>
                <w:b/>
              </w:rPr>
            </w:pPr>
            <w:r w:rsidRPr="00903EBA">
              <w:rPr>
                <w:b/>
              </w:rPr>
              <w:lastRenderedPageBreak/>
              <w:t>Processamento de Imagens Utilizando GPU</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MCZA041-14</w:t>
            </w:r>
          </w:p>
        </w:tc>
        <w:tc>
          <w:tcPr>
            <w:tcW w:w="2330"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rsidRPr="00A03AA0">
              <w:t>(4-0-4)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tc>
        <w:tc>
          <w:tcPr>
            <w:tcW w:w="2331"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t>Opção Limitada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Recomendação:</w:t>
            </w:r>
          </w:p>
        </w:tc>
        <w:tc>
          <w:tcPr>
            <w:tcW w:w="6991" w:type="dxa"/>
            <w:gridSpan w:val="3"/>
          </w:tcPr>
          <w:p w:rsidR="00A17532" w:rsidRDefault="00A17532" w:rsidP="00A17532">
            <w:pPr>
              <w:cnfStyle w:val="000000100000" w:firstRow="0" w:lastRow="0" w:firstColumn="0" w:lastColumn="0" w:oddVBand="0" w:evenVBand="0" w:oddHBand="1" w:evenHBand="0" w:firstRowFirstColumn="0" w:firstRowLastColumn="0" w:lastRowFirstColumn="0" w:lastRowLastColumn="0"/>
            </w:pPr>
            <w:r w:rsidRPr="00A03AA0">
              <w:t xml:space="preserve">Matemática </w:t>
            </w:r>
            <w:r>
              <w:t>Discreta</w:t>
            </w:r>
          </w:p>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rsidRPr="00A03AA0">
              <w:t xml:space="preserve"> Algoritmos e Estruturas de Dados I</w:t>
            </w:r>
          </w:p>
        </w:tc>
      </w:tr>
      <w:tr w:rsidR="00A17532" w:rsidRPr="00A03AA0" w:rsidTr="00A17532">
        <w:trPr>
          <w:trHeight w:val="2688"/>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rFonts w:cs="Times New Roman"/>
                <w:i/>
              </w:rPr>
            </w:pPr>
            <w:r w:rsidRPr="003E0252">
              <w:rPr>
                <w:rFonts w:cs="Times New Roman"/>
              </w:rPr>
              <w:t>Ementa</w:t>
            </w:r>
            <w:r w:rsidRPr="00A03AA0">
              <w:rPr>
                <w:rFonts w:cs="Times New Roman"/>
                <w:i/>
              </w:rPr>
              <w:t>:</w:t>
            </w:r>
          </w:p>
          <w:p w:rsidR="00A17532" w:rsidRPr="00A03AA0" w:rsidRDefault="00A17532" w:rsidP="00A17532">
            <w:pPr>
              <w:rPr>
                <w:rFonts w:cs="Times New Roman"/>
                <w:i/>
              </w:rPr>
            </w:pPr>
            <w:r w:rsidRPr="00A03AA0">
              <w:rPr>
                <w:rStyle w:val="txtarial8ptgray"/>
                <w:rFonts w:eastAsia="SimSun, 宋体"/>
              </w:rPr>
              <w:t xml:space="preserve">Conceitos básicos: processamento de imagens, morfologia matemática, programação paralela em GPU. Aplicações de processamento de imagens em GPU: Convolução, Dilatação, Erosão, Rotulação, Transformada de Fourier, Transformada de Distância. </w:t>
            </w:r>
            <w:r w:rsidRPr="00A03AA0">
              <w:t>Analisar e comparar diferentes algoritmos (soluções) para um mesmo problema</w:t>
            </w:r>
            <w:r w:rsidRPr="00A03AA0">
              <w:rPr>
                <w:rStyle w:val="txtarial8ptgray"/>
                <w:rFonts w:eastAsia="SimSun, 宋体"/>
              </w:rPr>
              <w:t>. Resolvendo problemas reais em GPU, como</w:t>
            </w:r>
            <w:proofErr w:type="gramStart"/>
            <w:r w:rsidRPr="00A03AA0">
              <w:rPr>
                <w:rStyle w:val="txtarial8ptgray"/>
                <w:rFonts w:eastAsia="SimSun, 宋体"/>
              </w:rPr>
              <w:t xml:space="preserve">  </w:t>
            </w:r>
            <w:proofErr w:type="gramEnd"/>
            <w:r w:rsidRPr="00A03AA0">
              <w:rPr>
                <w:rStyle w:val="txtarial8ptgray"/>
                <w:rFonts w:eastAsia="SimSun, 宋体"/>
              </w:rPr>
              <w:t>PCA (</w:t>
            </w:r>
            <w:r w:rsidRPr="00A03AA0">
              <w:rPr>
                <w:rStyle w:val="txtarial8ptgray"/>
                <w:rFonts w:eastAsia="SimSun, 宋体"/>
                <w:i/>
              </w:rPr>
              <w:t>Principle Components Analysis</w:t>
            </w:r>
            <w:r w:rsidRPr="00A03AA0">
              <w:rPr>
                <w:rStyle w:val="txtarial8ptgray"/>
                <w:rFonts w:eastAsia="SimSun, 宋体"/>
              </w:rPr>
              <w:t>).</w:t>
            </w:r>
          </w:p>
        </w:tc>
      </w:tr>
      <w:tr w:rsidR="00A17532" w:rsidRPr="00A91EB5" w:rsidTr="00A17532">
        <w:trPr>
          <w:cnfStyle w:val="000000100000" w:firstRow="0" w:lastRow="0" w:firstColumn="0" w:lastColumn="0" w:oddVBand="0" w:evenVBand="0" w:oddHBand="1" w:evenHBand="0" w:firstRowFirstColumn="0" w:firstRowLastColumn="0" w:lastRowFirstColumn="0" w:lastRowLastColumn="0"/>
          <w:trHeight w:val="2569"/>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Básica</w:t>
            </w:r>
            <w:r w:rsidRPr="00A03AA0">
              <w:t>:</w:t>
            </w:r>
          </w:p>
          <w:p w:rsidR="00A17532" w:rsidRPr="00A03AA0" w:rsidRDefault="00A17532" w:rsidP="00A17532">
            <w:pPr>
              <w:pStyle w:val="PargrafodaLista"/>
              <w:numPr>
                <w:ilvl w:val="0"/>
                <w:numId w:val="149"/>
              </w:numPr>
            </w:pPr>
            <w:r w:rsidRPr="003E0252">
              <w:rPr>
                <w:rStyle w:val="txtarial8ptgray1"/>
                <w:rFonts w:ascii="Calibri" w:eastAsiaTheme="majorEastAsia" w:hAnsi="Calibri" w:cs="Arial"/>
                <w:color w:val="auto"/>
                <w:sz w:val="22"/>
                <w:szCs w:val="22"/>
              </w:rPr>
              <w:t>GONZALEZ, R. C. e WOODS, R. E</w:t>
            </w:r>
            <w:proofErr w:type="gramStart"/>
            <w:r w:rsidRPr="003E0252">
              <w:rPr>
                <w:rStyle w:val="txtarial8ptgray1"/>
                <w:rFonts w:ascii="Calibri" w:eastAsiaTheme="majorEastAsia" w:hAnsi="Calibri" w:cs="Arial"/>
                <w:color w:val="auto"/>
                <w:sz w:val="22"/>
                <w:szCs w:val="22"/>
              </w:rPr>
              <w:t>.,</w:t>
            </w:r>
            <w:proofErr w:type="gramEnd"/>
            <w:r w:rsidRPr="003E0252">
              <w:rPr>
                <w:rStyle w:val="txtarial8ptgray1"/>
                <w:rFonts w:ascii="Calibri" w:eastAsiaTheme="majorEastAsia" w:hAnsi="Calibri" w:cs="Arial"/>
                <w:color w:val="auto"/>
                <w:sz w:val="22"/>
                <w:szCs w:val="22"/>
              </w:rPr>
              <w:t xml:space="preserve"> “Processamento Digital de Imagens”, Editora Addison Wesley BRA, 3ª edição, 2010.</w:t>
            </w:r>
          </w:p>
          <w:p w:rsidR="00A17532" w:rsidRPr="003E0252" w:rsidRDefault="00A17532" w:rsidP="00A17532">
            <w:pPr>
              <w:pStyle w:val="PargrafodaLista"/>
              <w:numPr>
                <w:ilvl w:val="0"/>
                <w:numId w:val="149"/>
              </w:numPr>
              <w:rPr>
                <w:lang w:val="en-US"/>
              </w:rPr>
            </w:pPr>
            <w:r w:rsidRPr="003E0252">
              <w:rPr>
                <w:lang w:val="en-US"/>
              </w:rPr>
              <w:t>FARBER, R., “CUDA Application Design and Development”. Editora Morgan Kaufmann, 1 edition, 2011.</w:t>
            </w:r>
          </w:p>
          <w:p w:rsidR="00A17532" w:rsidRPr="003E0252" w:rsidRDefault="00A17532" w:rsidP="00A17532">
            <w:pPr>
              <w:pStyle w:val="PargrafodaLista"/>
              <w:numPr>
                <w:ilvl w:val="0"/>
                <w:numId w:val="149"/>
              </w:numPr>
              <w:rPr>
                <w:lang w:val="en-US"/>
              </w:rPr>
            </w:pPr>
            <w:r w:rsidRPr="003E0252">
              <w:rPr>
                <w:rStyle w:val="txtarial8ptgray1"/>
                <w:rFonts w:ascii="Calibri" w:eastAsia="SimSun, 宋体" w:hAnsi="Calibri" w:cs="Arial"/>
                <w:color w:val="auto"/>
                <w:sz w:val="22"/>
                <w:szCs w:val="22"/>
                <w:lang w:val="en-US"/>
              </w:rPr>
              <w:t>SANDERS, J. and KANDROT, D., “</w:t>
            </w:r>
            <w:r w:rsidRPr="003E0252">
              <w:rPr>
                <w:rFonts w:eastAsia="SimSun, 宋体"/>
                <w:lang w:val="en-US"/>
              </w:rPr>
              <w:t>CUDA by Example: An Introduction to General-Purpose GPU Programming</w:t>
            </w:r>
            <w:r w:rsidRPr="003E0252">
              <w:rPr>
                <w:rStyle w:val="txtarial8ptgray1"/>
                <w:rFonts w:ascii="Calibri" w:eastAsia="SimSun, 宋体" w:hAnsi="Calibri" w:cs="Arial"/>
                <w:color w:val="auto"/>
                <w:sz w:val="22"/>
                <w:szCs w:val="22"/>
                <w:lang w:val="en-US"/>
              </w:rPr>
              <w:t>”, Editora Addison-Wesley Professional, 1 edition, 2010.</w:t>
            </w:r>
          </w:p>
        </w:tc>
      </w:tr>
      <w:tr w:rsidR="00A17532" w:rsidRPr="003E0252" w:rsidTr="00A17532">
        <w:trPr>
          <w:trHeight w:val="4803"/>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lang w:val="en-US"/>
              </w:rPr>
            </w:pPr>
            <w:r>
              <w:rPr>
                <w:lang w:val="en-US"/>
              </w:rPr>
              <w:t>Bibliografia Complementar</w:t>
            </w:r>
            <w:r w:rsidRPr="00A03AA0">
              <w:rPr>
                <w:lang w:val="en-US"/>
              </w:rPr>
              <w:t>:</w:t>
            </w:r>
          </w:p>
          <w:p w:rsidR="00A17532" w:rsidRPr="003E0252" w:rsidRDefault="00A17532" w:rsidP="00A17532">
            <w:pPr>
              <w:pStyle w:val="PargrafodaLista"/>
              <w:numPr>
                <w:ilvl w:val="0"/>
                <w:numId w:val="150"/>
              </w:numPr>
              <w:rPr>
                <w:rFonts w:eastAsia="SimSun, 宋体"/>
                <w:lang w:val="en-US"/>
              </w:rPr>
            </w:pPr>
            <w:r w:rsidRPr="003E0252">
              <w:rPr>
                <w:rFonts w:eastAsia="SimSun, 宋体"/>
                <w:lang w:val="en-US"/>
              </w:rPr>
              <w:t>AGRAWAL, R.; IMIELINSKI, T. &amp; SWAMI, A. “Mining Association Rules Between Sets of Items in Large Databases”. Proceedings of the 1993 ACM SIGMOD International Conference on Management of Data, Washington, DC. New York: ACM, 1993.</w:t>
            </w:r>
          </w:p>
          <w:p w:rsidR="00A17532" w:rsidRPr="003E0252" w:rsidRDefault="00A17532" w:rsidP="00A17532">
            <w:pPr>
              <w:pStyle w:val="PargrafodaLista"/>
              <w:numPr>
                <w:ilvl w:val="0"/>
                <w:numId w:val="150"/>
              </w:numPr>
              <w:rPr>
                <w:rFonts w:eastAsia="SimSun, 宋体"/>
                <w:lang w:val="en-US"/>
              </w:rPr>
            </w:pPr>
            <w:r w:rsidRPr="003E0252">
              <w:rPr>
                <w:rFonts w:eastAsia="SimSun, 宋体"/>
                <w:lang w:val="en-US"/>
              </w:rPr>
              <w:t>PADHY, N. P. “Artificial Intelligence and Intelligent Systems”. New Delhi: Oxford University Press, 2010.</w:t>
            </w:r>
          </w:p>
          <w:p w:rsidR="00A17532" w:rsidRPr="003E0252" w:rsidRDefault="00A17532" w:rsidP="00A17532">
            <w:pPr>
              <w:pStyle w:val="PargrafodaLista"/>
              <w:numPr>
                <w:ilvl w:val="0"/>
                <w:numId w:val="150"/>
              </w:numPr>
              <w:rPr>
                <w:rFonts w:eastAsia="SimSun, 宋体"/>
              </w:rPr>
            </w:pPr>
            <w:r w:rsidRPr="003E0252">
              <w:rPr>
                <w:rFonts w:eastAsia="SimSun, 宋体"/>
                <w:lang w:val="en-US"/>
              </w:rPr>
              <w:t xml:space="preserve">QUINLAN, J. R. “Induction of Decision Trees”. Machine Learning, Vol. 1, No. 1, pp. 81-106. </w:t>
            </w:r>
            <w:r w:rsidRPr="003E0252">
              <w:rPr>
                <w:rFonts w:eastAsia="SimSun, 宋体"/>
              </w:rPr>
              <w:t>Boston: Kluwer Academic Publishers, 1986.</w:t>
            </w:r>
          </w:p>
          <w:p w:rsidR="00A17532" w:rsidRPr="003E0252" w:rsidRDefault="00A17532" w:rsidP="00A17532">
            <w:pPr>
              <w:pStyle w:val="PargrafodaLista"/>
              <w:numPr>
                <w:ilvl w:val="0"/>
                <w:numId w:val="150"/>
              </w:numPr>
              <w:rPr>
                <w:rFonts w:eastAsia="SimSun, 宋体"/>
              </w:rPr>
            </w:pPr>
            <w:r w:rsidRPr="003E0252">
              <w:rPr>
                <w:rFonts w:eastAsia="SimSun, 宋体"/>
              </w:rPr>
              <w:t xml:space="preserve">ROCHA, M.; CORTEZ, P. &amp; NEVES, J. M. “Análise Inteligente de Dados: Algoritmos e </w:t>
            </w:r>
            <w:proofErr w:type="gramStart"/>
            <w:r w:rsidRPr="003E0252">
              <w:rPr>
                <w:rFonts w:eastAsia="SimSun, 宋体"/>
              </w:rPr>
              <w:t>Implementação</w:t>
            </w:r>
            <w:proofErr w:type="gramEnd"/>
            <w:r w:rsidRPr="003E0252">
              <w:rPr>
                <w:rFonts w:eastAsia="SimSun, 宋体"/>
              </w:rPr>
              <w:t xml:space="preserve"> em Java”. Lisboa: FCA – Editora de Informática, 2008.</w:t>
            </w:r>
          </w:p>
          <w:p w:rsidR="00A17532" w:rsidRPr="003E0252" w:rsidRDefault="00A17532" w:rsidP="00A17532">
            <w:pPr>
              <w:pStyle w:val="PargrafodaLista"/>
              <w:numPr>
                <w:ilvl w:val="0"/>
                <w:numId w:val="150"/>
              </w:numPr>
              <w:rPr>
                <w:rFonts w:eastAsia="SimSun, 宋体"/>
                <w:lang w:val="en-US"/>
              </w:rPr>
            </w:pPr>
            <w:r w:rsidRPr="003E0252">
              <w:rPr>
                <w:rFonts w:eastAsia="SimSun, 宋体"/>
              </w:rPr>
              <w:t xml:space="preserve">TAN, P.N.; STEINBACH, M. &amp; KUMAR, V. “Introdução </w:t>
            </w:r>
            <w:proofErr w:type="gramStart"/>
            <w:r w:rsidRPr="003E0252">
              <w:rPr>
                <w:rFonts w:eastAsia="SimSun, 宋体"/>
              </w:rPr>
              <w:t>ao Data</w:t>
            </w:r>
            <w:proofErr w:type="gramEnd"/>
            <w:r w:rsidRPr="003E0252">
              <w:rPr>
                <w:rFonts w:eastAsia="SimSun, 宋体"/>
              </w:rPr>
              <w:t xml:space="preserve"> Mining Mineração de Dados”. </w:t>
            </w:r>
            <w:r w:rsidRPr="003E0252">
              <w:rPr>
                <w:rFonts w:eastAsia="SimSun, 宋体"/>
                <w:lang w:val="en-US"/>
              </w:rPr>
              <w:t>Rio de Janeiro: Editora Ciência Moderna Ltda., 2009.</w:t>
            </w:r>
          </w:p>
          <w:p w:rsidR="00A17532" w:rsidRPr="003E0252" w:rsidRDefault="00A17532" w:rsidP="00A17532">
            <w:pPr>
              <w:pStyle w:val="PargrafodaLista"/>
              <w:numPr>
                <w:ilvl w:val="0"/>
                <w:numId w:val="150"/>
              </w:numPr>
              <w:rPr>
                <w:lang w:val="en-US"/>
              </w:rPr>
            </w:pPr>
            <w:r w:rsidRPr="003E0252">
              <w:rPr>
                <w:rFonts w:eastAsia="SimSun, 宋体"/>
                <w:lang w:val="en-US"/>
              </w:rPr>
              <w:t xml:space="preserve">WITTEN, I. H. &amp; FRANK, </w:t>
            </w:r>
            <w:proofErr w:type="gramStart"/>
            <w:r w:rsidRPr="003E0252">
              <w:rPr>
                <w:rFonts w:eastAsia="SimSun, 宋体"/>
                <w:lang w:val="en-US"/>
              </w:rPr>
              <w:t>E</w:t>
            </w:r>
            <w:proofErr w:type="gramEnd"/>
            <w:r w:rsidRPr="003E0252">
              <w:rPr>
                <w:rFonts w:eastAsia="SimSun, 宋体"/>
                <w:lang w:val="en-US"/>
              </w:rPr>
              <w:t>. “Data Mining: Practical Machine Learning Tools and Techniques”. Second Edition. Amsterdam: Morgan Kaufmann Publishers, 2005.</w:t>
            </w:r>
          </w:p>
        </w:tc>
      </w:tr>
    </w:tbl>
    <w:p w:rsidR="00A17532" w:rsidRPr="00543364" w:rsidRDefault="00A17532" w:rsidP="00A17532">
      <w:pPr>
        <w:rPr>
          <w:lang w:val="en-US"/>
        </w:rPr>
      </w:pPr>
    </w:p>
    <w:p w:rsidR="00A17532" w:rsidRPr="00543364" w:rsidRDefault="00A17532" w:rsidP="00A17532">
      <w:pPr>
        <w:rPr>
          <w:lang w:val="en-US"/>
        </w:rPr>
      </w:pPr>
    </w:p>
    <w:p w:rsidR="00A17532" w:rsidRPr="00543364" w:rsidRDefault="00A17532" w:rsidP="00A17532">
      <w:pPr>
        <w:rPr>
          <w:lang w:val="en-US"/>
        </w:rPr>
      </w:pPr>
    </w:p>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903EBA"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903EBA" w:rsidRDefault="00A17532" w:rsidP="00A17532">
            <w:pPr>
              <w:spacing w:before="0" w:after="0"/>
              <w:jc w:val="center"/>
              <w:rPr>
                <w:b/>
              </w:rPr>
            </w:pPr>
            <w:r w:rsidRPr="00903EBA">
              <w:rPr>
                <w:b/>
              </w:rPr>
              <w:lastRenderedPageBreak/>
              <w:t>Processamento de Linguagem Natural</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MCZA017-13</w:t>
            </w:r>
          </w:p>
        </w:tc>
        <w:tc>
          <w:tcPr>
            <w:tcW w:w="2330"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rsidRPr="00A03AA0">
              <w:t>(</w:t>
            </w:r>
            <w:r>
              <w:t>4-0</w:t>
            </w:r>
            <w:r w:rsidRPr="00A03AA0">
              <w:t>-4)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tc>
        <w:tc>
          <w:tcPr>
            <w:tcW w:w="2331"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t>Opção Limitada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Recomendação:</w:t>
            </w:r>
          </w:p>
        </w:tc>
        <w:tc>
          <w:tcPr>
            <w:tcW w:w="6991" w:type="dxa"/>
            <w:gridSpan w:val="3"/>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t>Inteligência Artificial</w:t>
            </w:r>
          </w:p>
        </w:tc>
      </w:tr>
      <w:tr w:rsidR="00A17532" w:rsidRPr="00A03AA0" w:rsidTr="00A17532">
        <w:trPr>
          <w:trHeight w:val="1800"/>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rFonts w:cs="Times New Roman"/>
                <w:i/>
              </w:rPr>
            </w:pPr>
            <w:r w:rsidRPr="001F3419">
              <w:rPr>
                <w:rFonts w:cs="Times New Roman"/>
              </w:rPr>
              <w:t>Ementa</w:t>
            </w:r>
            <w:r w:rsidRPr="00A03AA0">
              <w:rPr>
                <w:rFonts w:cs="Times New Roman"/>
                <w:i/>
              </w:rPr>
              <w:t>:</w:t>
            </w:r>
          </w:p>
          <w:p w:rsidR="00A17532" w:rsidRPr="00A03AA0" w:rsidRDefault="00A17532" w:rsidP="00A17532">
            <w:pPr>
              <w:rPr>
                <w:rFonts w:cs="Times New Roman"/>
                <w:i/>
              </w:rPr>
            </w:pPr>
            <w:r w:rsidRPr="00A03AA0">
              <w:t>Introdução ao processamento de linguagem natural. Processamento sintático. Técnicas de análise (parsing). Gramáticas. Interpretação semântica. Processamento de discurso. Aplicações.</w:t>
            </w:r>
          </w:p>
        </w:tc>
      </w:tr>
      <w:tr w:rsidR="00A17532" w:rsidRPr="00A91EB5" w:rsidTr="00A17532">
        <w:trPr>
          <w:cnfStyle w:val="000000100000" w:firstRow="0" w:lastRow="0" w:firstColumn="0" w:lastColumn="0" w:oddVBand="0" w:evenVBand="0" w:oddHBand="1" w:evenHBand="0" w:firstRowFirstColumn="0" w:firstRowLastColumn="0" w:lastRowFirstColumn="0" w:lastRowLastColumn="0"/>
          <w:trHeight w:val="2895"/>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lang w:val="en-US"/>
              </w:rPr>
            </w:pPr>
            <w:r>
              <w:rPr>
                <w:lang w:val="en-US"/>
              </w:rPr>
              <w:t>Bibliografia Básica</w:t>
            </w:r>
            <w:r w:rsidRPr="00A03AA0">
              <w:rPr>
                <w:lang w:val="en-US"/>
              </w:rPr>
              <w:t>:</w:t>
            </w:r>
          </w:p>
          <w:p w:rsidR="00A17532" w:rsidRPr="001F3419" w:rsidRDefault="00A17532" w:rsidP="00A17532">
            <w:pPr>
              <w:pStyle w:val="PargrafodaLista"/>
              <w:numPr>
                <w:ilvl w:val="0"/>
                <w:numId w:val="102"/>
              </w:numPr>
              <w:rPr>
                <w:lang w:val="en-US"/>
              </w:rPr>
            </w:pPr>
            <w:r w:rsidRPr="001F3419">
              <w:rPr>
                <w:lang w:val="en-US"/>
              </w:rPr>
              <w:t>Allen, J. Natural language understanding. 2.ed. Menlo Park: The Benjamin/Cummings, 1995</w:t>
            </w:r>
          </w:p>
          <w:p w:rsidR="00A17532" w:rsidRPr="001F3419" w:rsidRDefault="00A17532" w:rsidP="00A17532">
            <w:pPr>
              <w:pStyle w:val="PargrafodaLista"/>
              <w:numPr>
                <w:ilvl w:val="0"/>
                <w:numId w:val="102"/>
              </w:numPr>
              <w:rPr>
                <w:lang w:val="en-US"/>
              </w:rPr>
            </w:pPr>
            <w:r w:rsidRPr="001F3419">
              <w:rPr>
                <w:lang w:val="en-US"/>
              </w:rPr>
              <w:t>Bratko Ivan. Prolog Programming for Artificial Intelligence. Addison-Wesley, 1986</w:t>
            </w:r>
          </w:p>
          <w:p w:rsidR="00A17532" w:rsidRPr="001F3419" w:rsidRDefault="00A17532" w:rsidP="00A17532">
            <w:pPr>
              <w:pStyle w:val="PargrafodaLista"/>
              <w:numPr>
                <w:ilvl w:val="0"/>
                <w:numId w:val="102"/>
              </w:numPr>
              <w:rPr>
                <w:lang w:val="en-US"/>
              </w:rPr>
            </w:pPr>
            <w:r w:rsidRPr="001F3419">
              <w:rPr>
                <w:lang w:val="en-US"/>
              </w:rPr>
              <w:t>Gazdar G., Mellish, C. Natural Language Processing in PROLOG: An Introduction to Computational Linguistics. Addison-Wesley Pub. Co., 1989</w:t>
            </w:r>
          </w:p>
          <w:p w:rsidR="00A17532" w:rsidRPr="001F3419" w:rsidRDefault="00A17532" w:rsidP="00A17532">
            <w:pPr>
              <w:pStyle w:val="PargrafodaLista"/>
              <w:numPr>
                <w:ilvl w:val="0"/>
                <w:numId w:val="102"/>
              </w:numPr>
              <w:rPr>
                <w:rFonts w:eastAsia="SimSun"/>
                <w:lang w:val="en-US"/>
              </w:rPr>
            </w:pPr>
            <w:r w:rsidRPr="001F3419">
              <w:rPr>
                <w:lang w:val="en-US"/>
              </w:rPr>
              <w:t>Grishman R. Computational Linguistics. Cambridge University Press, 1986</w:t>
            </w:r>
            <w:r>
              <w:rPr>
                <w:lang w:val="en-US"/>
              </w:rPr>
              <w:t>.</w:t>
            </w:r>
          </w:p>
        </w:tc>
      </w:tr>
      <w:tr w:rsidR="00A17532" w:rsidRPr="00A03AA0" w:rsidTr="00A17532">
        <w:trPr>
          <w:trHeight w:val="3107"/>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lang w:val="en-US"/>
              </w:rPr>
            </w:pPr>
            <w:r>
              <w:rPr>
                <w:lang w:val="en-US"/>
              </w:rPr>
              <w:t>Bibliografia Complementar</w:t>
            </w:r>
            <w:r w:rsidRPr="00A03AA0">
              <w:rPr>
                <w:lang w:val="en-US"/>
              </w:rPr>
              <w:t>:</w:t>
            </w:r>
          </w:p>
          <w:p w:rsidR="00A17532" w:rsidRPr="001F3419" w:rsidRDefault="00A17532" w:rsidP="00A17532">
            <w:pPr>
              <w:pStyle w:val="PargrafodaLista"/>
              <w:numPr>
                <w:ilvl w:val="0"/>
                <w:numId w:val="103"/>
              </w:numPr>
              <w:rPr>
                <w:lang w:val="en-US"/>
              </w:rPr>
            </w:pPr>
            <w:r w:rsidRPr="001F3419">
              <w:rPr>
                <w:lang w:val="en-US"/>
              </w:rPr>
              <w:t>Amble, T. Logic programming and knowledge engineering. Wokingham: Addison-Wesley, 1987</w:t>
            </w:r>
          </w:p>
          <w:p w:rsidR="00A17532" w:rsidRPr="001F3419" w:rsidRDefault="00A17532" w:rsidP="00A17532">
            <w:pPr>
              <w:pStyle w:val="PargrafodaLista"/>
              <w:numPr>
                <w:ilvl w:val="0"/>
                <w:numId w:val="103"/>
              </w:numPr>
              <w:rPr>
                <w:lang w:val="en-US"/>
              </w:rPr>
            </w:pPr>
            <w:r w:rsidRPr="001F3419">
              <w:rPr>
                <w:lang w:val="en-US"/>
              </w:rPr>
              <w:t>Charniak, E. Statistical Language Learning. Cambridge: MIT Press, 1996</w:t>
            </w:r>
          </w:p>
          <w:p w:rsidR="00A17532" w:rsidRPr="001F3419" w:rsidRDefault="00A17532" w:rsidP="00A17532">
            <w:pPr>
              <w:pStyle w:val="PargrafodaLista"/>
              <w:numPr>
                <w:ilvl w:val="0"/>
                <w:numId w:val="103"/>
              </w:numPr>
              <w:rPr>
                <w:lang w:val="en-US"/>
              </w:rPr>
            </w:pPr>
            <w:r w:rsidRPr="001F3419">
              <w:rPr>
                <w:lang w:val="en-US"/>
              </w:rPr>
              <w:t>Garside, R. et al Corpus Annotation: Linguistic Information from Computer Text Corpora. Addison-Wesley Pub Co., 1997</w:t>
            </w:r>
          </w:p>
          <w:p w:rsidR="00A17532" w:rsidRPr="001F3419" w:rsidRDefault="00A17532" w:rsidP="00A17532">
            <w:pPr>
              <w:pStyle w:val="PargrafodaLista"/>
              <w:numPr>
                <w:ilvl w:val="0"/>
                <w:numId w:val="103"/>
              </w:numPr>
              <w:rPr>
                <w:lang w:val="en-US"/>
              </w:rPr>
            </w:pPr>
            <w:r w:rsidRPr="001F3419">
              <w:rPr>
                <w:lang w:val="en-US"/>
              </w:rPr>
              <w:t xml:space="preserve">Sterling, L., Shapiro, E. The Art of Prolog: Advanced Programming Techniques. </w:t>
            </w:r>
            <w:r w:rsidRPr="00A03AA0">
              <w:t>Cambridge: MIT Press, 1994</w:t>
            </w:r>
            <w:r>
              <w:t>.</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Height w:val="969"/>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D21D2D" w:rsidRDefault="00A17532" w:rsidP="00A17532">
            <w:r w:rsidRPr="00D21D2D">
              <w:t>Obse</w:t>
            </w:r>
            <w:r w:rsidRPr="00E9205C">
              <w:t>rva</w:t>
            </w:r>
            <w:r w:rsidRPr="00D21D2D">
              <w:t xml:space="preserve">ção: </w:t>
            </w:r>
            <w:r>
              <w:t xml:space="preserve">Disciplina </w:t>
            </w:r>
            <w:r w:rsidRPr="005E2C66">
              <w:t xml:space="preserve">Compartilhada com </w:t>
            </w:r>
            <w:r>
              <w:t xml:space="preserve">o Bacharelado em </w:t>
            </w:r>
            <w:r w:rsidRPr="005E2C66">
              <w:t>Ne</w:t>
            </w:r>
            <w:r>
              <w:t>urociência.</w:t>
            </w:r>
          </w:p>
        </w:tc>
      </w:tr>
    </w:tbl>
    <w:p w:rsidR="00A17532" w:rsidRPr="00903EBA" w:rsidRDefault="00A17532" w:rsidP="00A17532"/>
    <w:p w:rsidR="00A17532" w:rsidRDefault="00A17532" w:rsidP="00A17532"/>
    <w:p w:rsidR="00A17532" w:rsidRDefault="00A17532" w:rsidP="00A17532"/>
    <w:p w:rsidR="00A17532" w:rsidRDefault="00A17532" w:rsidP="00A17532"/>
    <w:p w:rsidR="00A17532" w:rsidRDefault="00A17532" w:rsidP="00A17532"/>
    <w:p w:rsidR="00A17532" w:rsidRDefault="00A17532" w:rsidP="00A17532"/>
    <w:p w:rsidR="00A17532" w:rsidRDefault="00A17532" w:rsidP="00A17532"/>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903EBA"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903EBA" w:rsidRDefault="00A17532" w:rsidP="00A17532">
            <w:pPr>
              <w:spacing w:before="0" w:after="0"/>
              <w:jc w:val="center"/>
              <w:rPr>
                <w:b/>
              </w:rPr>
            </w:pPr>
            <w:r w:rsidRPr="00903EBA">
              <w:rPr>
                <w:b/>
              </w:rPr>
              <w:lastRenderedPageBreak/>
              <w:t>Processamento Digital de Imagens</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MCZA018-13</w:t>
            </w:r>
          </w:p>
        </w:tc>
        <w:tc>
          <w:tcPr>
            <w:tcW w:w="2330"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rsidRPr="00A03AA0">
              <w:t>(3-1-4)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tc>
        <w:tc>
          <w:tcPr>
            <w:tcW w:w="2331"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t>Opção Limitada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Recomendação:</w:t>
            </w:r>
          </w:p>
        </w:tc>
        <w:tc>
          <w:tcPr>
            <w:tcW w:w="6991" w:type="dxa"/>
            <w:gridSpan w:val="3"/>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t>Processamento da Informação</w:t>
            </w:r>
          </w:p>
        </w:tc>
      </w:tr>
      <w:tr w:rsidR="00A17532" w:rsidRPr="00A03AA0" w:rsidTr="00A17532">
        <w:trPr>
          <w:trHeight w:val="2556"/>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rsidRPr="00A03AA0">
              <w:t>Ementa:</w:t>
            </w:r>
          </w:p>
          <w:p w:rsidR="00A17532" w:rsidRPr="00A03AA0" w:rsidRDefault="00A17532" w:rsidP="00A17532">
            <w:r w:rsidRPr="00A03AA0">
              <w:t xml:space="preserve">Introdução. Sistema visual humano. Dispositivos de aquisição e apresentação de imagens. Representação de imagens. </w:t>
            </w:r>
            <w:proofErr w:type="gramStart"/>
            <w:r w:rsidRPr="00A03AA0">
              <w:t>amostragem</w:t>
            </w:r>
            <w:proofErr w:type="gramEnd"/>
            <w:r w:rsidRPr="00A03AA0">
              <w:t xml:space="preserve"> e quantização. Técnicas de reconstrução de imagens. Armazenagem. Compressão e recuperação de imagens. Tratamento de ruídos em imagens; Filtragem espacial e convolução. Técnicas de realce e restauração de imagens; Técnicas de segmentação e representação.</w:t>
            </w:r>
          </w:p>
        </w:tc>
      </w:tr>
      <w:tr w:rsidR="00A17532" w:rsidRPr="00A91EB5" w:rsidTr="00A17532">
        <w:trPr>
          <w:cnfStyle w:val="000000100000" w:firstRow="0" w:lastRow="0" w:firstColumn="0" w:lastColumn="0" w:oddVBand="0" w:evenVBand="0" w:oddHBand="1" w:evenHBand="0" w:firstRowFirstColumn="0" w:firstRowLastColumn="0" w:lastRowFirstColumn="0" w:lastRowLastColumn="0"/>
          <w:trHeight w:val="2088"/>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lang w:val="en-US"/>
              </w:rPr>
            </w:pPr>
            <w:r>
              <w:rPr>
                <w:lang w:val="en-US"/>
              </w:rPr>
              <w:t>Bibliografia Básica</w:t>
            </w:r>
            <w:r w:rsidRPr="00A03AA0">
              <w:rPr>
                <w:lang w:val="en-US"/>
              </w:rPr>
              <w:t>:</w:t>
            </w:r>
          </w:p>
          <w:p w:rsidR="00A17532" w:rsidRPr="001F3419" w:rsidRDefault="00A17532" w:rsidP="00A17532">
            <w:pPr>
              <w:pStyle w:val="PargrafodaLista"/>
              <w:numPr>
                <w:ilvl w:val="0"/>
                <w:numId w:val="104"/>
              </w:numPr>
              <w:rPr>
                <w:lang w:val="en-US"/>
              </w:rPr>
            </w:pPr>
            <w:r w:rsidRPr="001F3419">
              <w:rPr>
                <w:lang w:val="en-US"/>
              </w:rPr>
              <w:t>Gonzalez, R. C. and Woods, R. E. Digital Image Processing, Addison Wesely, 1993.</w:t>
            </w:r>
          </w:p>
          <w:p w:rsidR="00A17532" w:rsidRPr="001F3419" w:rsidRDefault="00A17532" w:rsidP="00A17532">
            <w:pPr>
              <w:pStyle w:val="PargrafodaLista"/>
              <w:numPr>
                <w:ilvl w:val="0"/>
                <w:numId w:val="104"/>
              </w:numPr>
              <w:rPr>
                <w:lang w:val="en-US"/>
              </w:rPr>
            </w:pPr>
            <w:r w:rsidRPr="001F3419">
              <w:rPr>
                <w:lang w:val="en-US"/>
              </w:rPr>
              <w:t>Jain, A. K. Fundamental of Digital Image Processing, Prentice Hall, 1989.</w:t>
            </w:r>
          </w:p>
          <w:p w:rsidR="00A17532" w:rsidRPr="001F3419" w:rsidRDefault="00A17532" w:rsidP="00A17532">
            <w:pPr>
              <w:pStyle w:val="PargrafodaLista"/>
              <w:numPr>
                <w:ilvl w:val="0"/>
                <w:numId w:val="104"/>
              </w:numPr>
              <w:rPr>
                <w:lang w:val="en-US"/>
              </w:rPr>
            </w:pPr>
            <w:r w:rsidRPr="001F3419">
              <w:rPr>
                <w:lang w:val="en-US"/>
              </w:rPr>
              <w:t>Pratt, W. K. Digital Image Processing, 2nd ed., John Wiley &amp; Sons, New York, 1991.</w:t>
            </w:r>
          </w:p>
        </w:tc>
      </w:tr>
      <w:tr w:rsidR="00A17532" w:rsidRPr="00A91EB5" w:rsidTr="00A17532">
        <w:trPr>
          <w:trHeight w:val="2869"/>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Complementar</w:t>
            </w:r>
            <w:r w:rsidRPr="00A03AA0">
              <w:t>:</w:t>
            </w:r>
          </w:p>
          <w:p w:rsidR="00A17532" w:rsidRPr="00A03AA0" w:rsidRDefault="00A17532" w:rsidP="00A17532">
            <w:pPr>
              <w:pStyle w:val="PargrafodaLista"/>
              <w:numPr>
                <w:ilvl w:val="0"/>
                <w:numId w:val="105"/>
              </w:numPr>
            </w:pPr>
            <w:r w:rsidRPr="00A03AA0">
              <w:t>Facon, J</w:t>
            </w:r>
            <w:proofErr w:type="gramStart"/>
            <w:r w:rsidRPr="00A03AA0">
              <w:t>.,</w:t>
            </w:r>
            <w:proofErr w:type="gramEnd"/>
            <w:r w:rsidRPr="00A03AA0">
              <w:t xml:space="preserve"> Processamento e Análise de Imagens, VI EBAI, 1993.</w:t>
            </w:r>
          </w:p>
          <w:p w:rsidR="00A17532" w:rsidRPr="001F3419" w:rsidRDefault="00A17532" w:rsidP="00A17532">
            <w:pPr>
              <w:pStyle w:val="PargrafodaLista"/>
              <w:numPr>
                <w:ilvl w:val="0"/>
                <w:numId w:val="105"/>
              </w:numPr>
              <w:rPr>
                <w:lang w:val="en-US"/>
              </w:rPr>
            </w:pPr>
            <w:r w:rsidRPr="001F3419">
              <w:rPr>
                <w:lang w:val="en-US"/>
              </w:rPr>
              <w:t>Pitas, i, Venetsanopoulos, A.N., Nonlinear Digital Filters: Principles and Applications, Kluwer Academic Publishers, Boston, 1990.</w:t>
            </w:r>
          </w:p>
          <w:p w:rsidR="00A17532" w:rsidRPr="001F3419" w:rsidRDefault="00A17532" w:rsidP="00A17532">
            <w:pPr>
              <w:pStyle w:val="PargrafodaLista"/>
              <w:numPr>
                <w:ilvl w:val="0"/>
                <w:numId w:val="105"/>
              </w:numPr>
              <w:rPr>
                <w:lang w:val="en-US"/>
              </w:rPr>
            </w:pPr>
            <w:r w:rsidRPr="001F3419">
              <w:rPr>
                <w:lang w:val="en-US"/>
              </w:rPr>
              <w:t>Hanalick, R.M., Shapiro, L., Computer and Robot Vision, vol.1, Addison-Wesley, 1991.</w:t>
            </w:r>
          </w:p>
          <w:p w:rsidR="00A17532" w:rsidRPr="001F3419" w:rsidRDefault="00A17532" w:rsidP="00A17532">
            <w:pPr>
              <w:pStyle w:val="PargrafodaLista"/>
              <w:numPr>
                <w:ilvl w:val="0"/>
                <w:numId w:val="105"/>
              </w:numPr>
              <w:rPr>
                <w:lang w:val="en-US"/>
              </w:rPr>
            </w:pPr>
            <w:r w:rsidRPr="001F3419">
              <w:rPr>
                <w:lang w:val="en-US"/>
              </w:rPr>
              <w:t>Dougherty, E.R</w:t>
            </w:r>
            <w:proofErr w:type="gramStart"/>
            <w:r w:rsidRPr="001F3419">
              <w:rPr>
                <w:lang w:val="en-US"/>
              </w:rPr>
              <w:t>. ,</w:t>
            </w:r>
            <w:proofErr w:type="gramEnd"/>
            <w:r w:rsidRPr="001F3419">
              <w:rPr>
                <w:lang w:val="en-US"/>
              </w:rPr>
              <w:t xml:space="preserve"> An Introduction to Morphological Image Processing, SPIE Optical Engineering Press, 1992.</w:t>
            </w:r>
          </w:p>
        </w:tc>
      </w:tr>
    </w:tbl>
    <w:p w:rsidR="00A17532" w:rsidRPr="00903EBA" w:rsidRDefault="00A17532" w:rsidP="00A17532">
      <w:pPr>
        <w:rPr>
          <w:lang w:val="en-US"/>
        </w:rPr>
      </w:pPr>
    </w:p>
    <w:p w:rsidR="00A17532" w:rsidRPr="00903EBA" w:rsidRDefault="00A17532" w:rsidP="00A17532">
      <w:pPr>
        <w:rPr>
          <w:lang w:val="en-US"/>
        </w:rPr>
      </w:pPr>
    </w:p>
    <w:p w:rsidR="00A17532" w:rsidRPr="00903EBA" w:rsidRDefault="00A17532" w:rsidP="00A17532">
      <w:pPr>
        <w:rPr>
          <w:lang w:val="en-US"/>
        </w:rPr>
      </w:pPr>
    </w:p>
    <w:p w:rsidR="00A17532" w:rsidRPr="00903EBA" w:rsidRDefault="00A17532" w:rsidP="00A17532">
      <w:pPr>
        <w:rPr>
          <w:lang w:val="en-US"/>
        </w:rPr>
      </w:pPr>
    </w:p>
    <w:p w:rsidR="00A17532" w:rsidRPr="00903EBA" w:rsidRDefault="00A17532" w:rsidP="00A17532">
      <w:pPr>
        <w:rPr>
          <w:lang w:val="en-US"/>
        </w:rPr>
      </w:pPr>
    </w:p>
    <w:p w:rsidR="00A17532" w:rsidRPr="00903EBA" w:rsidRDefault="00A17532" w:rsidP="00A17532">
      <w:pPr>
        <w:rPr>
          <w:lang w:val="en-US"/>
        </w:rPr>
      </w:pPr>
    </w:p>
    <w:p w:rsidR="00A17532" w:rsidRPr="00903EBA" w:rsidRDefault="00A17532" w:rsidP="00A17532">
      <w:pPr>
        <w:rPr>
          <w:lang w:val="en-US"/>
        </w:rPr>
      </w:pPr>
    </w:p>
    <w:p w:rsidR="00A17532" w:rsidRPr="00903EBA" w:rsidRDefault="00A17532" w:rsidP="00A17532">
      <w:pPr>
        <w:rPr>
          <w:lang w:val="en-US"/>
        </w:rPr>
      </w:pPr>
    </w:p>
    <w:p w:rsidR="00A17532" w:rsidRPr="00903EBA" w:rsidRDefault="00A17532" w:rsidP="00A17532">
      <w:pPr>
        <w:rPr>
          <w:lang w:val="en-US"/>
        </w:rPr>
      </w:pPr>
    </w:p>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903EBA"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903EBA" w:rsidRDefault="00A17532" w:rsidP="00A17532">
            <w:pPr>
              <w:spacing w:before="0" w:after="0"/>
              <w:jc w:val="center"/>
              <w:rPr>
                <w:b/>
              </w:rPr>
            </w:pPr>
            <w:r w:rsidRPr="00903EBA">
              <w:rPr>
                <w:b/>
              </w:rPr>
              <w:lastRenderedPageBreak/>
              <w:t>Processo e Desenvolvimento de Softwares Educacionais</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rsidRPr="00AE3D4B">
              <w:t>MCZA042-14</w:t>
            </w:r>
          </w:p>
        </w:tc>
        <w:tc>
          <w:tcPr>
            <w:tcW w:w="2330"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rsidRPr="00A03AA0">
              <w:t>(</w:t>
            </w:r>
            <w:r>
              <w:t>0</w:t>
            </w:r>
            <w:r w:rsidRPr="00A03AA0">
              <w:t>-</w:t>
            </w:r>
            <w:r>
              <w:t>4</w:t>
            </w:r>
            <w:r w:rsidRPr="00A03AA0">
              <w:t>-4)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tc>
        <w:tc>
          <w:tcPr>
            <w:tcW w:w="2331"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t>Opção Limitada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Recomendação:</w:t>
            </w:r>
          </w:p>
        </w:tc>
        <w:tc>
          <w:tcPr>
            <w:tcW w:w="6991" w:type="dxa"/>
            <w:gridSpan w:val="3"/>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rsidRPr="00A03AA0">
              <w:t>Programação Ori</w:t>
            </w:r>
            <w:r>
              <w:t>entada a Objetos</w:t>
            </w:r>
          </w:p>
        </w:tc>
      </w:tr>
      <w:tr w:rsidR="00A17532" w:rsidRPr="00A03AA0" w:rsidTr="00A17532">
        <w:trPr>
          <w:trHeight w:val="2244"/>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rFonts w:cs="Times New Roman"/>
                <w:i/>
              </w:rPr>
            </w:pPr>
            <w:r w:rsidRPr="00E40C1C">
              <w:rPr>
                <w:rFonts w:cs="Times New Roman"/>
              </w:rPr>
              <w:t>Ementa</w:t>
            </w:r>
            <w:r w:rsidRPr="00A03AA0">
              <w:rPr>
                <w:rFonts w:cs="Times New Roman"/>
                <w:i/>
              </w:rPr>
              <w:t>:</w:t>
            </w:r>
          </w:p>
          <w:p w:rsidR="00A17532" w:rsidRPr="00A03AA0" w:rsidRDefault="00A17532" w:rsidP="00A17532">
            <w:pPr>
              <w:rPr>
                <w:rFonts w:cs="Times New Roman"/>
                <w:i/>
              </w:rPr>
            </w:pPr>
            <w:r w:rsidRPr="00962EE6">
              <w:rPr>
                <w:rStyle w:val="txtarial8ptgray"/>
                <w:rFonts w:eastAsia="SimSun, 宋体"/>
              </w:rPr>
              <w:t>Teorias Educacionais na Aprendizagem Mediada por Tecnologia; Ambientes Virtuais de Aprendizagem; Redes Sociais na Educação; Aprendizagem Móvel; Personalização da Educação; Ambientes Adaptativos; Objetos de Aprendizagem. Processo de desenvolvimento de softwares educacionais. Desenvolvimento de softwares educacionais.</w:t>
            </w:r>
          </w:p>
        </w:tc>
      </w:tr>
      <w:tr w:rsidR="00A17532" w:rsidRPr="00E32A3C" w:rsidTr="00A17532">
        <w:trPr>
          <w:cnfStyle w:val="000000100000" w:firstRow="0" w:lastRow="0" w:firstColumn="0" w:lastColumn="0" w:oddVBand="0" w:evenVBand="0" w:oddHBand="1" w:evenHBand="0" w:firstRowFirstColumn="0" w:firstRowLastColumn="0" w:lastRowFirstColumn="0" w:lastRowLastColumn="0"/>
          <w:trHeight w:val="134"/>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Básica</w:t>
            </w:r>
            <w:r w:rsidRPr="00A03AA0">
              <w:t>:</w:t>
            </w:r>
          </w:p>
          <w:p w:rsidR="00A17532" w:rsidRDefault="00A17532" w:rsidP="00A17532">
            <w:pPr>
              <w:pStyle w:val="PargrafodaLista"/>
              <w:numPr>
                <w:ilvl w:val="0"/>
                <w:numId w:val="170"/>
              </w:numPr>
            </w:pPr>
            <w:r>
              <w:t xml:space="preserve">BRAGA, J. C. (Org.) Objetos de Aprendizagem Volume I - Introdução e Fundamentos. 1. </w:t>
            </w:r>
            <w:proofErr w:type="gramStart"/>
            <w:r>
              <w:t>ed.</w:t>
            </w:r>
            <w:proofErr w:type="gramEnd"/>
            <w:r>
              <w:t xml:space="preserve"> Santo André: Editora da UFABC, 2014. </w:t>
            </w:r>
            <w:proofErr w:type="gramStart"/>
            <w:r>
              <w:t>v.</w:t>
            </w:r>
            <w:proofErr w:type="gramEnd"/>
            <w:r>
              <w:t xml:space="preserve"> 2. </w:t>
            </w:r>
            <w:proofErr w:type="gramStart"/>
            <w:r>
              <w:t>148p .</w:t>
            </w:r>
            <w:proofErr w:type="gramEnd"/>
          </w:p>
          <w:p w:rsidR="00A17532" w:rsidRDefault="00A17532" w:rsidP="00A17532">
            <w:pPr>
              <w:pStyle w:val="PargrafodaLista"/>
              <w:numPr>
                <w:ilvl w:val="0"/>
                <w:numId w:val="170"/>
              </w:numPr>
            </w:pPr>
            <w:r>
              <w:t xml:space="preserve">BRAGA, J. </w:t>
            </w:r>
            <w:proofErr w:type="gramStart"/>
            <w:r>
              <w:t>C. .</w:t>
            </w:r>
            <w:proofErr w:type="gramEnd"/>
            <w:r>
              <w:t xml:space="preserve"> Objetos de Aprendizagem Volume II - Metodologia de Desenvolvimento. 1. </w:t>
            </w:r>
            <w:proofErr w:type="gramStart"/>
            <w:r>
              <w:t>ed.</w:t>
            </w:r>
            <w:proofErr w:type="gramEnd"/>
            <w:r>
              <w:t xml:space="preserve"> Santo André: Editora da UFABC, 2015. </w:t>
            </w:r>
            <w:proofErr w:type="gramStart"/>
            <w:r>
              <w:t>v.</w:t>
            </w:r>
            <w:proofErr w:type="gramEnd"/>
            <w:r>
              <w:t xml:space="preserve"> 2. </w:t>
            </w:r>
            <w:proofErr w:type="gramStart"/>
            <w:r>
              <w:t>163p .</w:t>
            </w:r>
            <w:proofErr w:type="gramEnd"/>
          </w:p>
          <w:p w:rsidR="00A17532" w:rsidRPr="00C3649B" w:rsidRDefault="00A17532" w:rsidP="00A17532">
            <w:pPr>
              <w:pStyle w:val="PargrafodaLista"/>
              <w:numPr>
                <w:ilvl w:val="0"/>
                <w:numId w:val="170"/>
              </w:numPr>
            </w:pPr>
            <w:r w:rsidRPr="00C3649B">
              <w:t>Objetos de aprendizagem: teoria e prática</w:t>
            </w:r>
            <w:r>
              <w:t xml:space="preserve">: </w:t>
            </w:r>
            <w:r w:rsidRPr="00C3649B">
              <w:t>Disponível on line: http://www.lume.ufrgs.br/handle/10183/102993</w:t>
            </w:r>
          </w:p>
          <w:p w:rsidR="00A17532" w:rsidRPr="00D02B61" w:rsidRDefault="00A17532" w:rsidP="00A17532">
            <w:pPr>
              <w:pStyle w:val="PargrafodaLista"/>
              <w:ind w:firstLine="0"/>
            </w:pPr>
          </w:p>
        </w:tc>
      </w:tr>
      <w:tr w:rsidR="00A17532" w:rsidRPr="00A03AA0" w:rsidTr="00A17532">
        <w:trPr>
          <w:trHeight w:val="1552"/>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lang w:val="en-US"/>
              </w:rPr>
            </w:pPr>
            <w:r>
              <w:rPr>
                <w:lang w:val="en-US"/>
              </w:rPr>
              <w:t>Bibliografia Complementar</w:t>
            </w:r>
            <w:r w:rsidRPr="00A03AA0">
              <w:rPr>
                <w:lang w:val="en-US"/>
              </w:rPr>
              <w:t>:</w:t>
            </w:r>
          </w:p>
          <w:p w:rsidR="00A17532" w:rsidRDefault="00A17532" w:rsidP="00A17532">
            <w:pPr>
              <w:pStyle w:val="PargrafodaLista"/>
              <w:numPr>
                <w:ilvl w:val="0"/>
                <w:numId w:val="171"/>
              </w:numPr>
              <w:rPr>
                <w:lang w:val="en-US"/>
              </w:rPr>
            </w:pPr>
            <w:r w:rsidRPr="00AE6979">
              <w:rPr>
                <w:lang w:val="en-US"/>
              </w:rPr>
              <w:t>Clark, R., Mayer, R. E., “e-Learning and the Science of Instruction: Proven Guidelines for C</w:t>
            </w:r>
            <w:r w:rsidRPr="00C3649B">
              <w:rPr>
                <w:lang w:val="en-US"/>
              </w:rPr>
              <w:t>onsumers and Designers of Multimedia Learning”, Pfeiffer, 2011, ISBN-10: 0470874309.</w:t>
            </w:r>
          </w:p>
          <w:p w:rsidR="00A17532" w:rsidRDefault="00A17532" w:rsidP="00A17532">
            <w:pPr>
              <w:pStyle w:val="PargrafodaLista"/>
              <w:numPr>
                <w:ilvl w:val="0"/>
                <w:numId w:val="171"/>
              </w:numPr>
              <w:rPr>
                <w:lang w:val="en-US"/>
              </w:rPr>
            </w:pPr>
            <w:r w:rsidRPr="00C3649B">
              <w:rPr>
                <w:lang w:val="en-US"/>
              </w:rPr>
              <w:t>Learning Objects and Instructional Design  – Keith Harmn e Alex Koohang;</w:t>
            </w:r>
          </w:p>
          <w:p w:rsidR="00A17532" w:rsidRPr="00AE6979" w:rsidRDefault="00A17532" w:rsidP="00A17532">
            <w:pPr>
              <w:pStyle w:val="PargrafodaLista"/>
              <w:numPr>
                <w:ilvl w:val="0"/>
                <w:numId w:val="171"/>
              </w:numPr>
              <w:rPr>
                <w:lang w:val="en-US"/>
              </w:rPr>
            </w:pPr>
            <w:r w:rsidRPr="00AE6979">
              <w:rPr>
                <w:lang w:val="en-US"/>
              </w:rPr>
              <w:t>Barkley, E, Cross, K. P., Major, C. H., “Collaborative Learning Techniques: A Handbook for College Faculty”, Jossey-Bass, 2004, ISBN 0787955183.</w:t>
            </w:r>
          </w:p>
          <w:p w:rsidR="00A17532" w:rsidRPr="00AE6979" w:rsidRDefault="00A17532" w:rsidP="00A17532">
            <w:pPr>
              <w:pStyle w:val="PargrafodaLista"/>
              <w:numPr>
                <w:ilvl w:val="0"/>
                <w:numId w:val="171"/>
              </w:numPr>
              <w:rPr>
                <w:lang w:val="en-US"/>
              </w:rPr>
            </w:pPr>
            <w:r w:rsidRPr="00AE6979">
              <w:rPr>
                <w:lang w:val="en-US"/>
              </w:rPr>
              <w:t>Simonson, M., Smaldino, S. E., Albright, M. J., Zvacek, S., “Teaching and Learning at a Distance: Foundations of Distance Education”, Prentice Hall, 4rd edition, 2008, ISBN 0131196308.</w:t>
            </w:r>
          </w:p>
          <w:p w:rsidR="00A17532" w:rsidRPr="00A03AA0" w:rsidRDefault="00A17532" w:rsidP="00A17532">
            <w:pPr>
              <w:pStyle w:val="PargrafodaLista"/>
              <w:numPr>
                <w:ilvl w:val="0"/>
                <w:numId w:val="171"/>
              </w:numPr>
            </w:pPr>
            <w:r w:rsidRPr="00A03AA0">
              <w:t>TORI, R. Educação sem Distância: As Tecnologias Interativas na Redução de Distâncias em Ensino e</w:t>
            </w:r>
            <w:proofErr w:type="gramStart"/>
            <w:r w:rsidRPr="00A03AA0">
              <w:t xml:space="preserve">  </w:t>
            </w:r>
            <w:proofErr w:type="gramEnd"/>
            <w:r w:rsidRPr="00A03AA0">
              <w:t xml:space="preserve">Aprendizagem. São Paulo: Editora </w:t>
            </w:r>
            <w:proofErr w:type="gramStart"/>
            <w:r w:rsidRPr="00A03AA0">
              <w:t>Senac</w:t>
            </w:r>
            <w:proofErr w:type="gramEnd"/>
            <w:r w:rsidRPr="00A03AA0">
              <w:t>, 2010. 256 p.</w:t>
            </w:r>
          </w:p>
          <w:p w:rsidR="00A17532" w:rsidRPr="00AE6979" w:rsidRDefault="00A17532" w:rsidP="00A17532">
            <w:pPr>
              <w:pStyle w:val="PargrafodaLista"/>
              <w:numPr>
                <w:ilvl w:val="0"/>
                <w:numId w:val="171"/>
              </w:numPr>
              <w:rPr>
                <w:lang w:val="en-US"/>
              </w:rPr>
            </w:pPr>
            <w:r w:rsidRPr="00A03AA0">
              <w:t xml:space="preserve">BENYON, D. Interação Humano-computador. </w:t>
            </w:r>
            <w:r w:rsidRPr="00AE6979">
              <w:rPr>
                <w:lang w:val="en-US"/>
              </w:rPr>
              <w:t>São Paulo: Pearson, 2011. 446 p.</w:t>
            </w:r>
          </w:p>
          <w:p w:rsidR="00A17532" w:rsidRPr="00AE6979" w:rsidRDefault="00A17532" w:rsidP="00A17532">
            <w:pPr>
              <w:pStyle w:val="PargrafodaLista"/>
              <w:numPr>
                <w:ilvl w:val="0"/>
                <w:numId w:val="171"/>
              </w:numPr>
              <w:rPr>
                <w:lang w:val="en-US"/>
              </w:rPr>
            </w:pPr>
            <w:r w:rsidRPr="00AE6979">
              <w:rPr>
                <w:lang w:val="en-US"/>
              </w:rPr>
              <w:t>Wiley, D. A (2000) Learning Object Design and Sequenceing Theory. Tese de Doutorado, Brighan Young University, USA, 1, 5, 6</w:t>
            </w:r>
          </w:p>
          <w:p w:rsidR="00A17532" w:rsidRPr="00AE6979" w:rsidRDefault="00A17532" w:rsidP="00A17532">
            <w:pPr>
              <w:pStyle w:val="PargrafodaLista"/>
              <w:numPr>
                <w:ilvl w:val="0"/>
                <w:numId w:val="171"/>
              </w:numPr>
              <w:rPr>
                <w:lang w:val="en-US"/>
              </w:rPr>
            </w:pPr>
            <w:r w:rsidRPr="00AE6979">
              <w:rPr>
                <w:lang w:val="en-US"/>
              </w:rPr>
              <w:t>Wiley, D. A (2001) “Connecting learning objects to instructional design theory: A</w:t>
            </w:r>
          </w:p>
          <w:p w:rsidR="00A17532" w:rsidRPr="00193B4A" w:rsidRDefault="00A17532" w:rsidP="00A17532">
            <w:pPr>
              <w:rPr>
                <w:lang w:val="en-US"/>
              </w:rPr>
            </w:pPr>
            <w:proofErr w:type="gramStart"/>
            <w:r w:rsidRPr="00193B4A">
              <w:rPr>
                <w:lang w:val="en-US"/>
              </w:rPr>
              <w:t>definition</w:t>
            </w:r>
            <w:proofErr w:type="gramEnd"/>
            <w:r w:rsidRPr="00193B4A">
              <w:rPr>
                <w:lang w:val="en-US"/>
              </w:rPr>
              <w:t>, a metaphor, and a taxonomy. In: The Instructional Use of Learning</w:t>
            </w:r>
            <w:r>
              <w:rPr>
                <w:lang w:val="en-US"/>
              </w:rPr>
              <w:t xml:space="preserve"> </w:t>
            </w:r>
            <w:r w:rsidRPr="00D36BD5">
              <w:rPr>
                <w:lang w:val="en-US"/>
              </w:rPr>
              <w:t xml:space="preserve">Objects. </w:t>
            </w:r>
            <w:r w:rsidRPr="00A03AA0">
              <w:t xml:space="preserve">Disponível em: </w:t>
            </w:r>
            <w:proofErr w:type="gramStart"/>
            <w:r w:rsidRPr="00A03AA0">
              <w:t>http://wesrac.usc.edu/wired/bldg-7_file/wiley.pdf .</w:t>
            </w:r>
            <w:proofErr w:type="gramEnd"/>
            <w:r w:rsidRPr="00A03AA0">
              <w:t xml:space="preserve"> In D. A.Wiley. 7, 8.</w:t>
            </w:r>
          </w:p>
        </w:tc>
      </w:tr>
    </w:tbl>
    <w:p w:rsidR="00A17532" w:rsidRPr="00903EBA" w:rsidRDefault="00A17532" w:rsidP="00A17532">
      <w:pPr>
        <w:rPr>
          <w:lang w:val="en-US"/>
        </w:rPr>
      </w:pPr>
    </w:p>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903EBA"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903EBA" w:rsidRDefault="00A17532" w:rsidP="00A17532">
            <w:pPr>
              <w:spacing w:before="0" w:after="0"/>
              <w:jc w:val="center"/>
              <w:rPr>
                <w:b/>
              </w:rPr>
            </w:pPr>
            <w:r w:rsidRPr="00903EBA">
              <w:rPr>
                <w:b/>
              </w:rPr>
              <w:lastRenderedPageBreak/>
              <w:t>Programação Avançada para dispositivos Móveis</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rsidRPr="00AE3D4B">
              <w:t>MCZA033-14</w:t>
            </w:r>
          </w:p>
        </w:tc>
        <w:tc>
          <w:tcPr>
            <w:tcW w:w="2330"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rsidRPr="00A03AA0">
              <w:t>(0-4-4)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tc>
        <w:tc>
          <w:tcPr>
            <w:tcW w:w="2331"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t>Opção Limitada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Recomendação:</w:t>
            </w:r>
          </w:p>
        </w:tc>
        <w:tc>
          <w:tcPr>
            <w:tcW w:w="6991" w:type="dxa"/>
            <w:gridSpan w:val="3"/>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rsidRPr="00A03AA0">
              <w:t xml:space="preserve">Algoritmos e Estruturas de Dados I; Programação Orientada a Objetos; Programação para </w:t>
            </w:r>
            <w:proofErr w:type="gramStart"/>
            <w:r w:rsidRPr="00A03AA0">
              <w:t>Web</w:t>
            </w:r>
            <w:proofErr w:type="gramEnd"/>
          </w:p>
        </w:tc>
      </w:tr>
      <w:tr w:rsidR="00A17532" w:rsidRPr="00A03AA0" w:rsidTr="00A17532">
        <w:trPr>
          <w:trHeight w:val="1931"/>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rFonts w:cs="Times New Roman"/>
                <w:i/>
              </w:rPr>
            </w:pPr>
            <w:r>
              <w:rPr>
                <w:rFonts w:cs="Times New Roman"/>
                <w:i/>
              </w:rPr>
              <w:t>Ementa</w:t>
            </w:r>
            <w:r w:rsidRPr="00A03AA0">
              <w:rPr>
                <w:rFonts w:cs="Times New Roman"/>
                <w:i/>
              </w:rPr>
              <w:t>:</w:t>
            </w:r>
          </w:p>
          <w:p w:rsidR="00A17532" w:rsidRPr="00A03AA0" w:rsidRDefault="00A17532" w:rsidP="00A17532">
            <w:pPr>
              <w:rPr>
                <w:rFonts w:cs="Times New Roman"/>
                <w:i/>
              </w:rPr>
            </w:pPr>
            <w:r w:rsidRPr="00A03AA0">
              <w:rPr>
                <w:rStyle w:val="txtarial8ptgray"/>
                <w:rFonts w:eastAsia="SimSun, 宋体"/>
              </w:rPr>
              <w:t>Conceitos fundamentais da programação móvel. Aparência do aplicativo. Banco de dados e programação móvel. Integração com recursos do aparelho. Integração com outros sistemas: envio de dados ao servidor. Programação para smartphones X Programação para tablets.</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Height w:val="2356"/>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1332CB" w:rsidRDefault="00A17532" w:rsidP="00A17532">
            <w:pPr>
              <w:rPr>
                <w:lang w:val="en-US"/>
              </w:rPr>
            </w:pPr>
            <w:r w:rsidRPr="001332CB">
              <w:rPr>
                <w:lang w:val="en-US"/>
              </w:rPr>
              <w:t>Bibliografia Básica:</w:t>
            </w:r>
          </w:p>
          <w:p w:rsidR="00A17532" w:rsidRPr="00E3420B" w:rsidRDefault="00A17532" w:rsidP="00A17532">
            <w:pPr>
              <w:pStyle w:val="PargrafodaLista"/>
              <w:numPr>
                <w:ilvl w:val="0"/>
                <w:numId w:val="172"/>
              </w:numPr>
              <w:rPr>
                <w:rFonts w:cs="Times New Roman"/>
              </w:rPr>
            </w:pPr>
            <w:r w:rsidRPr="00E3420B">
              <w:rPr>
                <w:rFonts w:cs="Times New Roman"/>
                <w:lang w:val="en-US"/>
              </w:rPr>
              <w:t xml:space="preserve">MIKKONEN, Tommi. Programming mobile devices: an introduction for practitioners. </w:t>
            </w:r>
            <w:r w:rsidRPr="00E3420B">
              <w:rPr>
                <w:rFonts w:cs="Times New Roman"/>
              </w:rPr>
              <w:t>Chichester: Wiley, 2007.</w:t>
            </w:r>
          </w:p>
          <w:p w:rsidR="00A17532" w:rsidRPr="00E3420B" w:rsidRDefault="00A17532" w:rsidP="00A17532">
            <w:pPr>
              <w:pStyle w:val="PargrafodaLista"/>
              <w:numPr>
                <w:ilvl w:val="0"/>
                <w:numId w:val="172"/>
              </w:numPr>
              <w:rPr>
                <w:rFonts w:cs="Times New Roman"/>
              </w:rPr>
            </w:pPr>
            <w:r w:rsidRPr="00E3420B">
              <w:rPr>
                <w:rFonts w:cs="Times New Roman"/>
              </w:rPr>
              <w:t xml:space="preserve">LECHETA, Ricardo Rodrigues. “Google Android”. Editora Novatec, 3a edição, 2013. </w:t>
            </w:r>
          </w:p>
          <w:p w:rsidR="00A17532" w:rsidRPr="001332CB" w:rsidRDefault="00A17532" w:rsidP="00A17532">
            <w:pPr>
              <w:pStyle w:val="PargrafodaLista"/>
              <w:numPr>
                <w:ilvl w:val="0"/>
                <w:numId w:val="172"/>
              </w:numPr>
              <w:rPr>
                <w:rFonts w:cs="Times New Roman"/>
                <w:i/>
              </w:rPr>
            </w:pPr>
            <w:r w:rsidRPr="0077204E">
              <w:rPr>
                <w:rFonts w:cs="Times New Roman"/>
                <w:lang w:val="en-US"/>
              </w:rPr>
              <w:t xml:space="preserve">MEDNIEKS, Zigurd; DORNIN, Laird; MEIKE, G. Blake; NAKAMURA, Masumi. </w:t>
            </w:r>
            <w:r w:rsidRPr="00E3420B">
              <w:rPr>
                <w:rFonts w:cs="Times New Roman"/>
              </w:rPr>
              <w:t>“Programando o Android”. Editora Novatec, 2a edição, 2012.</w:t>
            </w:r>
            <w:r w:rsidRPr="00E3420B">
              <w:rPr>
                <w:rFonts w:cs="Times New Roman"/>
                <w:i/>
              </w:rPr>
              <w:t xml:space="preserve"> </w:t>
            </w:r>
          </w:p>
        </w:tc>
      </w:tr>
      <w:tr w:rsidR="00A17532" w:rsidRPr="00A03AA0" w:rsidTr="00A17532">
        <w:trPr>
          <w:trHeight w:val="1255"/>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Complementar</w:t>
            </w:r>
            <w:r w:rsidRPr="00A03AA0">
              <w:t>:</w:t>
            </w:r>
          </w:p>
          <w:p w:rsidR="00A17532" w:rsidRPr="00EA6D94" w:rsidRDefault="00A17532" w:rsidP="00A17532">
            <w:pPr>
              <w:pStyle w:val="PargrafodaLista"/>
              <w:numPr>
                <w:ilvl w:val="0"/>
                <w:numId w:val="173"/>
              </w:numPr>
              <w:rPr>
                <w:rStyle w:val="txtarial8ptgray1"/>
                <w:rFonts w:ascii="Calibri" w:eastAsia="SimSun, 宋体" w:hAnsi="Calibri" w:cs="Arial"/>
                <w:color w:val="auto"/>
                <w:sz w:val="22"/>
                <w:szCs w:val="22"/>
                <w:lang w:val="en-US"/>
              </w:rPr>
            </w:pPr>
            <w:r w:rsidRPr="00EA6D94">
              <w:rPr>
                <w:rStyle w:val="txtarial8ptgray1"/>
                <w:rFonts w:ascii="Calibri" w:eastAsia="SimSun, 宋体" w:hAnsi="Calibri" w:cs="Arial"/>
                <w:color w:val="auto"/>
                <w:sz w:val="22"/>
                <w:szCs w:val="22"/>
                <w:lang w:val="en-US"/>
              </w:rPr>
              <w:t>LEE, Wei-Meng. “Beginning Android Tablet Application Development”, Wrox, 2011.</w:t>
            </w:r>
          </w:p>
          <w:p w:rsidR="00A17532" w:rsidRPr="00EA6D94" w:rsidRDefault="00A17532" w:rsidP="00A17532">
            <w:pPr>
              <w:pStyle w:val="PargrafodaLista"/>
              <w:numPr>
                <w:ilvl w:val="0"/>
                <w:numId w:val="173"/>
              </w:numPr>
              <w:rPr>
                <w:rStyle w:val="txtarial8ptgray1"/>
                <w:rFonts w:ascii="Calibri" w:eastAsia="SimSun, 宋体" w:hAnsi="Calibri" w:cs="Arial"/>
                <w:color w:val="auto"/>
                <w:sz w:val="22"/>
                <w:szCs w:val="22"/>
              </w:rPr>
            </w:pPr>
            <w:r w:rsidRPr="00EA6D94">
              <w:rPr>
                <w:rStyle w:val="txtarial8ptgray1"/>
                <w:rFonts w:ascii="Calibri" w:eastAsia="SimSun, 宋体" w:hAnsi="Calibri" w:cs="Arial"/>
                <w:color w:val="auto"/>
                <w:sz w:val="22"/>
                <w:szCs w:val="22"/>
              </w:rPr>
              <w:t xml:space="preserve">ALLAN, Alasdair. “Aprendendo Programação </w:t>
            </w:r>
            <w:proofErr w:type="gramStart"/>
            <w:r w:rsidRPr="00EA6D94">
              <w:rPr>
                <w:rStyle w:val="txtarial8ptgray1"/>
                <w:rFonts w:ascii="Calibri" w:eastAsia="SimSun, 宋体" w:hAnsi="Calibri" w:cs="Arial"/>
                <w:color w:val="auto"/>
                <w:sz w:val="22"/>
                <w:szCs w:val="22"/>
              </w:rPr>
              <w:t>iOS</w:t>
            </w:r>
            <w:proofErr w:type="gramEnd"/>
            <w:r w:rsidRPr="00EA6D94">
              <w:rPr>
                <w:rStyle w:val="txtarial8ptgray1"/>
                <w:rFonts w:ascii="Calibri" w:eastAsia="SimSun, 宋体" w:hAnsi="Calibri" w:cs="Arial"/>
                <w:color w:val="auto"/>
                <w:sz w:val="22"/>
                <w:szCs w:val="22"/>
              </w:rPr>
              <w:t>”. Editora Novatec, 2013.</w:t>
            </w:r>
          </w:p>
          <w:p w:rsidR="00A17532" w:rsidRPr="00EA6D94" w:rsidRDefault="00A17532" w:rsidP="00A17532">
            <w:pPr>
              <w:pStyle w:val="PargrafodaLista"/>
              <w:numPr>
                <w:ilvl w:val="0"/>
                <w:numId w:val="173"/>
              </w:numPr>
              <w:rPr>
                <w:rStyle w:val="txtarial8ptgray1"/>
                <w:rFonts w:ascii="Calibri" w:eastAsia="SimSun, 宋体" w:hAnsi="Calibri" w:cs="Arial"/>
                <w:color w:val="auto"/>
                <w:sz w:val="22"/>
                <w:szCs w:val="22"/>
              </w:rPr>
            </w:pPr>
            <w:r w:rsidRPr="00EA6D94">
              <w:rPr>
                <w:rStyle w:val="txtarial8ptgray1"/>
                <w:rFonts w:ascii="Calibri" w:eastAsia="SimSun, 宋体" w:hAnsi="Calibri" w:cs="Arial"/>
                <w:color w:val="auto"/>
                <w:sz w:val="22"/>
                <w:szCs w:val="22"/>
              </w:rPr>
              <w:t xml:space="preserve">LECHETA, Ricardo Rodrigues. “Desenvolvendo para </w:t>
            </w:r>
            <w:proofErr w:type="gramStart"/>
            <w:r w:rsidRPr="00EA6D94">
              <w:rPr>
                <w:rStyle w:val="txtarial8ptgray1"/>
                <w:rFonts w:ascii="Calibri" w:eastAsia="SimSun, 宋体" w:hAnsi="Calibri" w:cs="Arial"/>
                <w:color w:val="auto"/>
                <w:sz w:val="22"/>
                <w:szCs w:val="22"/>
              </w:rPr>
              <w:t>iPhone</w:t>
            </w:r>
            <w:proofErr w:type="gramEnd"/>
            <w:r w:rsidRPr="00EA6D94">
              <w:rPr>
                <w:rStyle w:val="txtarial8ptgray1"/>
                <w:rFonts w:ascii="Calibri" w:eastAsia="SimSun, 宋体" w:hAnsi="Calibri" w:cs="Arial"/>
                <w:color w:val="auto"/>
                <w:sz w:val="22"/>
                <w:szCs w:val="22"/>
              </w:rPr>
              <w:t xml:space="preserve"> e iPad”. Editora Novatec, 2012.</w:t>
            </w:r>
          </w:p>
          <w:p w:rsidR="00A17532" w:rsidRPr="00EA6D94" w:rsidRDefault="00A17532" w:rsidP="00A17532">
            <w:pPr>
              <w:pStyle w:val="PargrafodaLista"/>
              <w:numPr>
                <w:ilvl w:val="0"/>
                <w:numId w:val="173"/>
              </w:numPr>
              <w:rPr>
                <w:rStyle w:val="txtarial8ptgray1"/>
                <w:rFonts w:ascii="Calibri" w:eastAsia="SimSun, 宋体" w:hAnsi="Calibri" w:cs="Arial"/>
                <w:color w:val="auto"/>
                <w:sz w:val="22"/>
                <w:szCs w:val="22"/>
              </w:rPr>
            </w:pPr>
            <w:r w:rsidRPr="00EA6D94">
              <w:rPr>
                <w:rStyle w:val="txtarial8ptgray1"/>
                <w:rFonts w:ascii="Calibri" w:eastAsia="SimSun, 宋体" w:hAnsi="Calibri" w:cs="Arial"/>
                <w:color w:val="auto"/>
                <w:sz w:val="22"/>
                <w:szCs w:val="22"/>
              </w:rPr>
              <w:t xml:space="preserve">BLOCH, Joshua. Java efetivo. 2a edição. Rio de Janeiro: </w:t>
            </w:r>
            <w:proofErr w:type="gramStart"/>
            <w:r w:rsidRPr="00EA6D94">
              <w:rPr>
                <w:rStyle w:val="txtarial8ptgray1"/>
                <w:rFonts w:ascii="Calibri" w:eastAsia="SimSun, 宋体" w:hAnsi="Calibri" w:cs="Arial"/>
                <w:color w:val="auto"/>
                <w:sz w:val="22"/>
                <w:szCs w:val="22"/>
              </w:rPr>
              <w:t>Alta Books</w:t>
            </w:r>
            <w:proofErr w:type="gramEnd"/>
            <w:r w:rsidRPr="00EA6D94">
              <w:rPr>
                <w:rStyle w:val="txtarial8ptgray1"/>
                <w:rFonts w:ascii="Calibri" w:eastAsia="SimSun, 宋体" w:hAnsi="Calibri" w:cs="Arial"/>
                <w:color w:val="auto"/>
                <w:sz w:val="22"/>
                <w:szCs w:val="22"/>
              </w:rPr>
              <w:t>, 2010.</w:t>
            </w:r>
          </w:p>
          <w:p w:rsidR="00A17532" w:rsidRPr="00A03AA0" w:rsidRDefault="00A17532" w:rsidP="00A17532">
            <w:pPr>
              <w:numPr>
                <w:ilvl w:val="0"/>
                <w:numId w:val="173"/>
              </w:numPr>
              <w:rPr>
                <w:lang w:val="en-US"/>
              </w:rPr>
            </w:pPr>
            <w:r w:rsidRPr="00EA6D94">
              <w:rPr>
                <w:rStyle w:val="txtarial8ptgray1"/>
                <w:rFonts w:ascii="Calibri" w:eastAsia="SimSun, 宋体" w:hAnsi="Calibri" w:cs="Arial"/>
                <w:color w:val="auto"/>
                <w:sz w:val="22"/>
                <w:szCs w:val="22"/>
                <w:lang w:val="en-US"/>
              </w:rPr>
              <w:t xml:space="preserve">GAMMA, Erich; HELM, Richard; JOHNSON, Ralph; VLISSIDES, John. </w:t>
            </w:r>
            <w:r w:rsidRPr="00EA6D94">
              <w:rPr>
                <w:rStyle w:val="txtarial8ptgray1"/>
                <w:rFonts w:ascii="Calibri" w:eastAsia="SimSun, 宋体" w:hAnsi="Calibri" w:cs="Arial"/>
                <w:color w:val="auto"/>
                <w:sz w:val="22"/>
                <w:szCs w:val="22"/>
              </w:rPr>
              <w:t>Padrões de projeto: soluções reutilizáveis de software orientado a objetos. Porto Alegre: Bookman, 2000.</w:t>
            </w:r>
          </w:p>
        </w:tc>
      </w:tr>
    </w:tbl>
    <w:p w:rsidR="00A17532" w:rsidRPr="00903EBA" w:rsidRDefault="00A17532" w:rsidP="00A17532">
      <w:pPr>
        <w:rPr>
          <w:lang w:val="en-US"/>
        </w:rPr>
      </w:pPr>
    </w:p>
    <w:p w:rsidR="00A17532" w:rsidRPr="00903EBA" w:rsidRDefault="00A17532" w:rsidP="00A17532">
      <w:pPr>
        <w:rPr>
          <w:lang w:val="en-US"/>
        </w:rPr>
      </w:pPr>
    </w:p>
    <w:p w:rsidR="00A17532" w:rsidRPr="00903EBA" w:rsidRDefault="00A17532" w:rsidP="00A17532">
      <w:pPr>
        <w:rPr>
          <w:lang w:val="en-US"/>
        </w:rPr>
      </w:pPr>
    </w:p>
    <w:p w:rsidR="00A17532" w:rsidRPr="00903EBA" w:rsidRDefault="00A17532" w:rsidP="00A17532">
      <w:pPr>
        <w:rPr>
          <w:lang w:val="en-US"/>
        </w:rPr>
      </w:pPr>
    </w:p>
    <w:p w:rsidR="00A17532" w:rsidRPr="00903EBA" w:rsidRDefault="00A17532" w:rsidP="00A17532">
      <w:pPr>
        <w:rPr>
          <w:lang w:val="en-US"/>
        </w:rPr>
      </w:pPr>
    </w:p>
    <w:p w:rsidR="00A17532" w:rsidRPr="00903EBA" w:rsidRDefault="00A17532" w:rsidP="00A17532">
      <w:pPr>
        <w:rPr>
          <w:lang w:val="en-US"/>
        </w:rPr>
      </w:pPr>
    </w:p>
    <w:p w:rsidR="00A17532" w:rsidRPr="00903EBA" w:rsidRDefault="00A17532" w:rsidP="00A17532">
      <w:pPr>
        <w:rPr>
          <w:lang w:val="en-US"/>
        </w:rPr>
      </w:pPr>
    </w:p>
    <w:p w:rsidR="00A17532" w:rsidRPr="00903EBA" w:rsidRDefault="00A17532" w:rsidP="00A17532">
      <w:pPr>
        <w:rPr>
          <w:lang w:val="en-US"/>
        </w:rPr>
      </w:pPr>
    </w:p>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AD6891"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AD6891" w:rsidRDefault="00A17532" w:rsidP="00A17532">
            <w:pPr>
              <w:spacing w:before="0" w:after="0"/>
              <w:jc w:val="center"/>
              <w:rPr>
                <w:b/>
              </w:rPr>
            </w:pPr>
            <w:r w:rsidRPr="00AD6891">
              <w:rPr>
                <w:b/>
              </w:rPr>
              <w:lastRenderedPageBreak/>
              <w:t>Programação para Web</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MCZA019-13</w:t>
            </w:r>
          </w:p>
        </w:tc>
        <w:tc>
          <w:tcPr>
            <w:tcW w:w="2330"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rsidRPr="00A03AA0">
              <w:t>(2-2-4)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tc>
        <w:tc>
          <w:tcPr>
            <w:tcW w:w="2331"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t>Opção Limitada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Recomendação:</w:t>
            </w:r>
          </w:p>
        </w:tc>
        <w:tc>
          <w:tcPr>
            <w:tcW w:w="6991" w:type="dxa"/>
            <w:gridSpan w:val="3"/>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t xml:space="preserve">Programação Orientada a Objetos, </w:t>
            </w:r>
            <w:r>
              <w:rPr>
                <w:rFonts w:ascii="Arial" w:hAnsi="Arial"/>
                <w:color w:val="222222"/>
                <w:sz w:val="19"/>
                <w:szCs w:val="19"/>
                <w:shd w:val="clear" w:color="auto" w:fill="FFFFFF"/>
              </w:rPr>
              <w:t xml:space="preserve">Banco de </w:t>
            </w:r>
            <w:proofErr w:type="gramStart"/>
            <w:r>
              <w:rPr>
                <w:rFonts w:ascii="Arial" w:hAnsi="Arial"/>
                <w:color w:val="222222"/>
                <w:sz w:val="19"/>
                <w:szCs w:val="19"/>
                <w:shd w:val="clear" w:color="auto" w:fill="FFFFFF"/>
              </w:rPr>
              <w:t>Dados</w:t>
            </w:r>
            <w:proofErr w:type="gramEnd"/>
          </w:p>
        </w:tc>
      </w:tr>
      <w:tr w:rsidR="00A17532" w:rsidRPr="00A03AA0" w:rsidTr="00A17532">
        <w:trPr>
          <w:trHeight w:val="1380"/>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rFonts w:cs="Times New Roman"/>
                <w:i/>
              </w:rPr>
            </w:pPr>
            <w:r w:rsidRPr="00CF4865">
              <w:rPr>
                <w:rFonts w:cs="Times New Roman"/>
              </w:rPr>
              <w:t>Ementa</w:t>
            </w:r>
            <w:r w:rsidRPr="00A03AA0">
              <w:rPr>
                <w:rFonts w:cs="Times New Roman"/>
                <w:i/>
              </w:rPr>
              <w:t>:</w:t>
            </w:r>
          </w:p>
          <w:p w:rsidR="00A17532" w:rsidRPr="00A03AA0" w:rsidRDefault="00A17532" w:rsidP="00A17532">
            <w:pPr>
              <w:rPr>
                <w:rFonts w:cs="Times New Roman"/>
                <w:i/>
              </w:rPr>
            </w:pPr>
            <w:r w:rsidRPr="00A03AA0">
              <w:t xml:space="preserve">Conceitos de aplicações Web. Modelo MVC para </w:t>
            </w:r>
            <w:proofErr w:type="gramStart"/>
            <w:r w:rsidRPr="00A03AA0">
              <w:t>modelagem de aplicações Web interativas</w:t>
            </w:r>
            <w:proofErr w:type="gramEnd"/>
            <w:r w:rsidRPr="00A03AA0">
              <w:t>. Plataforma Java para desenvolvimento de aplicações na Web. XML e Java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Height w:val="1256"/>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Básica</w:t>
            </w:r>
            <w:r w:rsidRPr="00A03AA0">
              <w:t>:</w:t>
            </w:r>
          </w:p>
          <w:p w:rsidR="00A17532" w:rsidRPr="00A03AA0" w:rsidRDefault="00A17532" w:rsidP="00A17532">
            <w:pPr>
              <w:pStyle w:val="PargrafodaLista"/>
              <w:numPr>
                <w:ilvl w:val="0"/>
                <w:numId w:val="109"/>
              </w:numPr>
            </w:pPr>
            <w:r w:rsidRPr="00A03AA0">
              <w:t xml:space="preserve">Fields D.K., Kolb M.A. Desenvolvendo na Web com </w:t>
            </w:r>
            <w:proofErr w:type="gramStart"/>
            <w:r w:rsidRPr="00A03AA0">
              <w:t>JavaServer</w:t>
            </w:r>
            <w:proofErr w:type="gramEnd"/>
            <w:r w:rsidRPr="00A03AA0">
              <w:t xml:space="preserve"> Pages, Editora Ciência Moderna, 2000</w:t>
            </w:r>
          </w:p>
          <w:p w:rsidR="00A17532" w:rsidRDefault="00A17532" w:rsidP="00A17532">
            <w:pPr>
              <w:pStyle w:val="PargrafodaLista"/>
              <w:numPr>
                <w:ilvl w:val="0"/>
                <w:numId w:val="109"/>
              </w:numPr>
            </w:pPr>
            <w:r w:rsidRPr="00A03AA0">
              <w:t xml:space="preserve">Mecenas I. – Java 2 – Fundamentos, Swing e JDBC. </w:t>
            </w:r>
            <w:proofErr w:type="gramStart"/>
            <w:r w:rsidRPr="00A03AA0">
              <w:t>Editora Alta Books</w:t>
            </w:r>
            <w:proofErr w:type="gramEnd"/>
            <w:r w:rsidRPr="00A03AA0">
              <w:t>, 2003</w:t>
            </w:r>
            <w:r>
              <w:t xml:space="preserve">. </w:t>
            </w:r>
          </w:p>
          <w:p w:rsidR="00A17532" w:rsidRDefault="00A17532" w:rsidP="00A17532">
            <w:pPr>
              <w:pStyle w:val="PargrafodaLista"/>
              <w:numPr>
                <w:ilvl w:val="0"/>
                <w:numId w:val="109"/>
              </w:numPr>
            </w:pPr>
            <w:r w:rsidRPr="003F05A6">
              <w:rPr>
                <w:lang w:val="en-US"/>
              </w:rPr>
              <w:t xml:space="preserve">Downey, T. Guide to Web Development with Java: Understanding Website Creation. </w:t>
            </w:r>
            <w:r w:rsidRPr="003F05A6">
              <w:t>Editora Springer London, 2012.</w:t>
            </w:r>
          </w:p>
          <w:p w:rsidR="00A17532" w:rsidRPr="00A03AA0" w:rsidRDefault="00A17532" w:rsidP="00A17532">
            <w:pPr>
              <w:pStyle w:val="PargrafodaLista"/>
              <w:numPr>
                <w:ilvl w:val="0"/>
                <w:numId w:val="109"/>
              </w:numPr>
            </w:pPr>
            <w:r w:rsidRPr="00790A9A">
              <w:rPr>
                <w:lang w:val="en-US"/>
              </w:rPr>
              <w:t xml:space="preserve">Sebesta, Robert W. Programming the World Wide Web, 8th edition. </w:t>
            </w:r>
            <w:r>
              <w:t>Pearson Addison Wesley, 2014.</w:t>
            </w:r>
          </w:p>
        </w:tc>
      </w:tr>
      <w:tr w:rsidR="00A17532" w:rsidRPr="00154B4A" w:rsidTr="00A17532">
        <w:trPr>
          <w:trHeight w:val="4071"/>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Complementar</w:t>
            </w:r>
            <w:r w:rsidRPr="00A03AA0">
              <w:t>:</w:t>
            </w:r>
          </w:p>
          <w:p w:rsidR="00A17532" w:rsidRDefault="00A17532" w:rsidP="00A17532">
            <w:pPr>
              <w:pStyle w:val="PargrafodaLista"/>
              <w:numPr>
                <w:ilvl w:val="0"/>
                <w:numId w:val="110"/>
              </w:numPr>
            </w:pPr>
            <w:r w:rsidRPr="00A03AA0">
              <w:t xml:space="preserve">Deitel, H. M.; Deitel, P.J. - Java Como Programar. 6ª. Edição. Editora Pearson- Prentice Hall, </w:t>
            </w:r>
            <w:proofErr w:type="gramStart"/>
            <w:r w:rsidRPr="00A03AA0">
              <w:t>2005</w:t>
            </w:r>
            <w:proofErr w:type="gramEnd"/>
          </w:p>
          <w:p w:rsidR="00A17532" w:rsidRPr="00154B4A" w:rsidRDefault="00A17532" w:rsidP="00A17532">
            <w:pPr>
              <w:pStyle w:val="PargrafodaLista"/>
              <w:numPr>
                <w:ilvl w:val="0"/>
                <w:numId w:val="110"/>
              </w:numPr>
              <w:rPr>
                <w:lang w:val="en-US"/>
              </w:rPr>
            </w:pPr>
            <w:r w:rsidRPr="003F05A6">
              <w:rPr>
                <w:lang w:val="en-US"/>
              </w:rPr>
              <w:t xml:space="preserve">Harrop, R.; Machacek, J. Pro Spring. </w:t>
            </w:r>
            <w:r w:rsidRPr="00154B4A">
              <w:rPr>
                <w:lang w:val="en-US"/>
              </w:rPr>
              <w:t>Editora Apress, 2005.</w:t>
            </w:r>
          </w:p>
          <w:p w:rsidR="00A17532" w:rsidRDefault="00A17532" w:rsidP="00A17532">
            <w:pPr>
              <w:pStyle w:val="PargrafodaLista"/>
              <w:numPr>
                <w:ilvl w:val="0"/>
                <w:numId w:val="110"/>
              </w:numPr>
            </w:pPr>
            <w:r w:rsidRPr="00790A9A">
              <w:rPr>
                <w:lang w:val="en-US"/>
              </w:rPr>
              <w:t xml:space="preserve">Goncalves, Antonio. Beginning Java EE 7 (Expert Voice in Java). </w:t>
            </w:r>
            <w:r w:rsidRPr="00790A9A">
              <w:t>Apress, 2013.</w:t>
            </w:r>
          </w:p>
          <w:p w:rsidR="00A17532" w:rsidRPr="00154B4A" w:rsidRDefault="00A17532" w:rsidP="00A17532">
            <w:pPr>
              <w:pStyle w:val="PargrafodaLista"/>
              <w:numPr>
                <w:ilvl w:val="0"/>
                <w:numId w:val="110"/>
              </w:numPr>
              <w:rPr>
                <w:lang w:val="en-US"/>
              </w:rPr>
            </w:pPr>
            <w:r w:rsidRPr="00154B4A">
              <w:rPr>
                <w:lang w:val="en-US"/>
              </w:rPr>
              <w:t>Ladd, S.; Davison, D.; Devijver, S.; Yates, C. Expert Spring MVC and Web Flow. Editora Apress, 2006.</w:t>
            </w:r>
          </w:p>
          <w:p w:rsidR="00A17532" w:rsidRPr="00154B4A" w:rsidRDefault="00A17532" w:rsidP="00A17532">
            <w:pPr>
              <w:pStyle w:val="PargrafodaLista"/>
              <w:numPr>
                <w:ilvl w:val="0"/>
                <w:numId w:val="110"/>
              </w:numPr>
              <w:rPr>
                <w:lang w:val="en-US"/>
              </w:rPr>
            </w:pPr>
            <w:r w:rsidRPr="00154B4A">
              <w:rPr>
                <w:lang w:val="en-US"/>
              </w:rPr>
              <w:t>Carnell, J.; Harrop, R. Pro Apache Struts with Ajax. Editora Apress, 2007.</w:t>
            </w:r>
          </w:p>
          <w:p w:rsidR="00A17532" w:rsidRPr="00154B4A" w:rsidRDefault="00A17532" w:rsidP="00A17532">
            <w:pPr>
              <w:pStyle w:val="PargrafodaLista"/>
              <w:numPr>
                <w:ilvl w:val="0"/>
                <w:numId w:val="110"/>
              </w:numPr>
              <w:rPr>
                <w:lang w:val="en-US"/>
              </w:rPr>
            </w:pPr>
            <w:r w:rsidRPr="00154B4A">
              <w:rPr>
                <w:lang w:val="en-US"/>
              </w:rPr>
              <w:t>Mak, G. Spring Recipes: A Problem-Solution Approach. Editora Apress, 2008.</w:t>
            </w:r>
          </w:p>
          <w:p w:rsidR="00A17532" w:rsidRPr="00154B4A" w:rsidRDefault="00A17532" w:rsidP="00A17532">
            <w:pPr>
              <w:pStyle w:val="PargrafodaLista"/>
              <w:numPr>
                <w:ilvl w:val="0"/>
                <w:numId w:val="110"/>
              </w:numPr>
              <w:rPr>
                <w:lang w:val="en-US"/>
              </w:rPr>
            </w:pPr>
            <w:r w:rsidRPr="00D21D2D">
              <w:rPr>
                <w:lang w:val="en-US"/>
              </w:rPr>
              <w:t>Harrop, R.; Machacek, J. Pro Spring. Editora Apress, 2005.</w:t>
            </w:r>
          </w:p>
        </w:tc>
      </w:tr>
    </w:tbl>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tbl>
      <w:tblPr>
        <w:tblStyle w:val="ListaClara-nfase3"/>
        <w:tblW w:w="9322" w:type="dxa"/>
        <w:tblLayout w:type="fixed"/>
        <w:tblLook w:val="0000" w:firstRow="0" w:lastRow="0" w:firstColumn="0" w:lastColumn="0" w:noHBand="0" w:noVBand="0"/>
      </w:tblPr>
      <w:tblGrid>
        <w:gridCol w:w="2151"/>
        <w:gridCol w:w="2151"/>
        <w:gridCol w:w="2151"/>
        <w:gridCol w:w="2869"/>
      </w:tblGrid>
      <w:tr w:rsidR="00A17532" w:rsidRPr="00AD6891"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AD6891" w:rsidRDefault="00A17532" w:rsidP="00A17532">
            <w:pPr>
              <w:spacing w:before="0" w:after="0"/>
              <w:jc w:val="center"/>
              <w:rPr>
                <w:b/>
              </w:rPr>
            </w:pPr>
            <w:r w:rsidRPr="00AD6891">
              <w:rPr>
                <w:b/>
              </w:rPr>
              <w:lastRenderedPageBreak/>
              <w:t>Programação Paralela</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151" w:type="dxa"/>
          </w:tcPr>
          <w:p w:rsidR="00A17532" w:rsidRPr="00A03AA0" w:rsidRDefault="00A17532" w:rsidP="00A17532">
            <w:r>
              <w:t>MCZA020-13</w:t>
            </w:r>
            <w:r w:rsidRPr="00A03AA0">
              <w:t xml:space="preserve"> </w:t>
            </w:r>
          </w:p>
        </w:tc>
        <w:tc>
          <w:tcPr>
            <w:tcW w:w="2151"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rsidRPr="00A03AA0">
              <w:t>(4-0-4)</w:t>
            </w:r>
          </w:p>
        </w:tc>
        <w:tc>
          <w:tcPr>
            <w:cnfStyle w:val="000010000000" w:firstRow="0" w:lastRow="0" w:firstColumn="0" w:lastColumn="0" w:oddVBand="1" w:evenVBand="0" w:oddHBand="0" w:evenHBand="0" w:firstRowFirstColumn="0" w:firstRowLastColumn="0" w:lastRowFirstColumn="0" w:lastRowLastColumn="0"/>
            <w:tcW w:w="2151" w:type="dxa"/>
          </w:tcPr>
          <w:p w:rsidR="00A17532" w:rsidRPr="00A03AA0" w:rsidRDefault="00A17532" w:rsidP="00A17532"/>
        </w:tc>
        <w:tc>
          <w:tcPr>
            <w:tcW w:w="2868"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t>Opção Limitada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51" w:type="dxa"/>
          </w:tcPr>
          <w:p w:rsidR="00A17532" w:rsidRPr="00A03AA0" w:rsidRDefault="00A17532" w:rsidP="00A17532">
            <w:r>
              <w:t>Recomendação:</w:t>
            </w:r>
          </w:p>
        </w:tc>
        <w:tc>
          <w:tcPr>
            <w:tcW w:w="7170" w:type="dxa"/>
            <w:gridSpan w:val="3"/>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t>Paradigmas de Programação</w:t>
            </w:r>
          </w:p>
        </w:tc>
      </w:tr>
      <w:tr w:rsidR="00A17532" w:rsidRPr="00A03AA0" w:rsidTr="00A17532">
        <w:trPr>
          <w:trHeight w:val="1512"/>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rsidRPr="00A03AA0">
              <w:t>Ementa:</w:t>
            </w:r>
          </w:p>
          <w:p w:rsidR="00A17532" w:rsidRPr="00A03AA0" w:rsidRDefault="00A17532" w:rsidP="00A17532">
            <w:r w:rsidRPr="00A03AA0">
              <w:t>Introdução. Modelos de arquiteturas paralelas. Paralelismo. Tipos de acessos. Organização e distribuição de tarefas. Organização e distribuição de dados. Programação Paralela.</w:t>
            </w:r>
          </w:p>
        </w:tc>
      </w:tr>
      <w:tr w:rsidR="00A17532" w:rsidRPr="00A91EB5" w:rsidTr="00A17532">
        <w:trPr>
          <w:cnfStyle w:val="000000100000" w:firstRow="0" w:lastRow="0" w:firstColumn="0" w:lastColumn="0" w:oddVBand="0" w:evenVBand="0" w:oddHBand="1" w:evenHBand="0" w:firstRowFirstColumn="0" w:firstRowLastColumn="0" w:lastRowFirstColumn="0" w:lastRowLastColumn="0"/>
          <w:trHeight w:val="2064"/>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lang w:val="en-US"/>
              </w:rPr>
            </w:pPr>
            <w:r>
              <w:rPr>
                <w:lang w:val="en-US"/>
              </w:rPr>
              <w:t>Bibliografia Básica</w:t>
            </w:r>
            <w:r w:rsidRPr="00A03AA0">
              <w:rPr>
                <w:lang w:val="en-US"/>
              </w:rPr>
              <w:t>:</w:t>
            </w:r>
          </w:p>
          <w:p w:rsidR="00A17532" w:rsidRPr="00997D72" w:rsidRDefault="00A17532" w:rsidP="00A17532">
            <w:pPr>
              <w:pStyle w:val="PargrafodaLista"/>
              <w:numPr>
                <w:ilvl w:val="0"/>
                <w:numId w:val="111"/>
              </w:numPr>
              <w:rPr>
                <w:lang w:val="en-US"/>
              </w:rPr>
            </w:pPr>
            <w:r w:rsidRPr="00997D72">
              <w:rPr>
                <w:lang w:val="en-US"/>
              </w:rPr>
              <w:t xml:space="preserve">Rauber, Thomas, Rünger, </w:t>
            </w:r>
            <w:proofErr w:type="gramStart"/>
            <w:r w:rsidRPr="00997D72">
              <w:rPr>
                <w:lang w:val="en-US"/>
              </w:rPr>
              <w:t>Gudula .</w:t>
            </w:r>
            <w:proofErr w:type="gramEnd"/>
            <w:r w:rsidRPr="00997D72">
              <w:rPr>
                <w:lang w:val="en-US"/>
              </w:rPr>
              <w:t xml:space="preserve"> Parallel Programming for Multicore and Cluster Systems, 2nd Edition, Springer-Verlag Berlin Heidelberg</w:t>
            </w:r>
          </w:p>
          <w:p w:rsidR="00A17532" w:rsidRPr="00997D72" w:rsidRDefault="00A17532" w:rsidP="00A17532">
            <w:pPr>
              <w:pStyle w:val="PargrafodaLista"/>
              <w:numPr>
                <w:ilvl w:val="0"/>
                <w:numId w:val="111"/>
              </w:numPr>
              <w:rPr>
                <w:lang w:val="en-US"/>
              </w:rPr>
            </w:pPr>
            <w:r w:rsidRPr="00997D72">
              <w:rPr>
                <w:lang w:val="en-US"/>
              </w:rPr>
              <w:t xml:space="preserve">Grama, A., Gupta, A., Karypsis, G., Kumar, V., “Introduction to Parallel Computing”, Addison Wesley, 2003. </w:t>
            </w:r>
          </w:p>
          <w:p w:rsidR="00A17532" w:rsidRPr="00997D72" w:rsidRDefault="00A17532" w:rsidP="00A17532">
            <w:pPr>
              <w:pStyle w:val="PargrafodaLista"/>
              <w:numPr>
                <w:ilvl w:val="0"/>
                <w:numId w:val="111"/>
              </w:numPr>
              <w:rPr>
                <w:lang w:val="en-US"/>
              </w:rPr>
            </w:pPr>
            <w:r w:rsidRPr="00997D72">
              <w:rPr>
                <w:lang w:val="en-US"/>
              </w:rPr>
              <w:t xml:space="preserve">Wilkinson, B., Allen, M., “Parallel Programming”, Prentice-Hall, 2005. </w:t>
            </w:r>
          </w:p>
          <w:p w:rsidR="00A17532" w:rsidRPr="00997D72" w:rsidRDefault="00A17532" w:rsidP="00A17532">
            <w:pPr>
              <w:pStyle w:val="PargrafodaLista"/>
              <w:ind w:left="1077" w:firstLine="0"/>
              <w:rPr>
                <w:lang w:val="en-US"/>
              </w:rPr>
            </w:pPr>
          </w:p>
        </w:tc>
      </w:tr>
      <w:tr w:rsidR="00A17532" w:rsidRPr="00CF4865" w:rsidTr="00A17532">
        <w:trPr>
          <w:trHeight w:val="1260"/>
        </w:trPr>
        <w:tc>
          <w:tcPr>
            <w:cnfStyle w:val="000010000000" w:firstRow="0" w:lastRow="0" w:firstColumn="0" w:lastColumn="0" w:oddVBand="1" w:evenVBand="0" w:oddHBand="0" w:evenHBand="0" w:firstRowFirstColumn="0" w:firstRowLastColumn="0" w:lastRowFirstColumn="0" w:lastRowLastColumn="0"/>
            <w:tcW w:w="9322" w:type="dxa"/>
            <w:gridSpan w:val="4"/>
          </w:tcPr>
          <w:p w:rsidR="00A17532" w:rsidRPr="00A03AA0" w:rsidRDefault="00A17532" w:rsidP="00A17532">
            <w:pPr>
              <w:rPr>
                <w:lang w:val="en-US"/>
              </w:rPr>
            </w:pPr>
            <w:r>
              <w:rPr>
                <w:lang w:val="en-US"/>
              </w:rPr>
              <w:t>Bibliografia Complementar</w:t>
            </w:r>
          </w:p>
          <w:p w:rsidR="00A17532" w:rsidRDefault="00A17532" w:rsidP="00A17532">
            <w:pPr>
              <w:pStyle w:val="PargrafodaLista"/>
              <w:numPr>
                <w:ilvl w:val="0"/>
                <w:numId w:val="112"/>
              </w:numPr>
              <w:rPr>
                <w:lang w:val="en-US"/>
              </w:rPr>
            </w:pPr>
            <w:r w:rsidRPr="00CF4865">
              <w:rPr>
                <w:lang w:val="en-US"/>
              </w:rPr>
              <w:t>Mattson, T. G., Snaders, B.A., Massingill, B. L., “A Pattern Language for Parallel Programming”, Addison Wesley Software Patterns Series, 2004.</w:t>
            </w:r>
          </w:p>
          <w:p w:rsidR="00A17532" w:rsidRPr="00997D72" w:rsidRDefault="00A17532" w:rsidP="00A17532">
            <w:pPr>
              <w:pStyle w:val="PargrafodaLista"/>
              <w:numPr>
                <w:ilvl w:val="0"/>
                <w:numId w:val="112"/>
              </w:numPr>
              <w:rPr>
                <w:lang w:val="en-US"/>
              </w:rPr>
            </w:pPr>
            <w:r w:rsidRPr="00997D72">
              <w:rPr>
                <w:lang w:val="en-US"/>
              </w:rPr>
              <w:t xml:space="preserve">Bibliografia Complementar </w:t>
            </w:r>
          </w:p>
          <w:p w:rsidR="00A17532" w:rsidRPr="00997D72" w:rsidRDefault="00A17532" w:rsidP="00A17532">
            <w:pPr>
              <w:pStyle w:val="PargrafodaLista"/>
              <w:numPr>
                <w:ilvl w:val="0"/>
                <w:numId w:val="112"/>
              </w:numPr>
              <w:rPr>
                <w:lang w:val="en-US"/>
              </w:rPr>
            </w:pPr>
            <w:r w:rsidRPr="00997D72">
              <w:rPr>
                <w:lang w:val="en-US"/>
              </w:rPr>
              <w:t xml:space="preserve">1. Mattson, T. G., Snaders, B.A., Massingill, B. L., “A Pattern Language for Parallel Programming”, Addison Wesley Software Patterns Series, 2004. </w:t>
            </w:r>
          </w:p>
          <w:p w:rsidR="00A17532" w:rsidRDefault="00A17532" w:rsidP="00A17532">
            <w:pPr>
              <w:pStyle w:val="PargrafodaLista"/>
              <w:numPr>
                <w:ilvl w:val="0"/>
                <w:numId w:val="112"/>
              </w:numPr>
              <w:rPr>
                <w:lang w:val="en-US"/>
              </w:rPr>
            </w:pPr>
            <w:r w:rsidRPr="00997D72">
              <w:rPr>
                <w:lang w:val="en-US"/>
              </w:rPr>
              <w:t>2. David B. Kirk, Wen-mei W. Hwu. "Programming Massively Parallel Processors: A Hands-on Approach", 2nd Edition, 2012, Morgan Kaufmann.</w:t>
            </w:r>
          </w:p>
          <w:p w:rsidR="00A17532" w:rsidRPr="00677770" w:rsidRDefault="00A17532" w:rsidP="00A17532">
            <w:pPr>
              <w:pStyle w:val="PargrafodaLista"/>
              <w:numPr>
                <w:ilvl w:val="0"/>
                <w:numId w:val="112"/>
              </w:numPr>
              <w:rPr>
                <w:lang w:val="en-US"/>
              </w:rPr>
            </w:pPr>
            <w:r w:rsidRPr="00677770">
              <w:rPr>
                <w:lang w:val="en-US"/>
              </w:rPr>
              <w:t>Jason Sanders, Edward Kandrot. "CUDA by Example: An Introduction to General-Purpose GPU Programming Paperback", Morgan Kaufmann; 1st edition, 2011. 978-0131387683</w:t>
            </w:r>
          </w:p>
          <w:p w:rsidR="00A17532" w:rsidRPr="00677770" w:rsidRDefault="00A17532" w:rsidP="00A17532">
            <w:pPr>
              <w:pStyle w:val="PargrafodaLista"/>
              <w:numPr>
                <w:ilvl w:val="0"/>
                <w:numId w:val="112"/>
              </w:numPr>
              <w:rPr>
                <w:lang w:val="en-US"/>
              </w:rPr>
            </w:pPr>
            <w:r w:rsidRPr="00677770">
              <w:rPr>
                <w:lang w:val="en-US"/>
              </w:rPr>
              <w:t>Maurice Herlihy, Nir Shavit. "The Art of Multiprocessor Programming", Morgan Kaufmann; 1st edition, 2012, 978-0123973375</w:t>
            </w:r>
          </w:p>
          <w:p w:rsidR="00A17532" w:rsidRPr="00CF4865" w:rsidRDefault="00A17532" w:rsidP="00A17532">
            <w:pPr>
              <w:pStyle w:val="PargrafodaLista"/>
              <w:numPr>
                <w:ilvl w:val="0"/>
                <w:numId w:val="112"/>
              </w:numPr>
              <w:rPr>
                <w:lang w:val="en-US"/>
              </w:rPr>
            </w:pPr>
            <w:proofErr w:type="gramStart"/>
            <w:r>
              <w:rPr>
                <w:lang w:val="en-US"/>
              </w:rPr>
              <w:t>nat</w:t>
            </w:r>
            <w:r w:rsidRPr="00677770">
              <w:rPr>
                <w:lang w:val="en-US"/>
              </w:rPr>
              <w:t>Peter</w:t>
            </w:r>
            <w:proofErr w:type="gramEnd"/>
            <w:r w:rsidRPr="00677770">
              <w:rPr>
                <w:lang w:val="en-US"/>
              </w:rPr>
              <w:t xml:space="preserve"> Pacheco. "An Introduction to Parallel Programming", Morgan Kaufmann; 1st edition, 2011. 978-0123742605</w:t>
            </w:r>
          </w:p>
        </w:tc>
      </w:tr>
    </w:tbl>
    <w:p w:rsidR="00A17532" w:rsidRPr="00D576EA" w:rsidRDefault="00A17532" w:rsidP="00A17532"/>
    <w:p w:rsidR="00A17532" w:rsidRPr="00D576EA" w:rsidRDefault="00A17532" w:rsidP="00A17532"/>
    <w:p w:rsidR="00A17532" w:rsidRPr="00D576EA" w:rsidRDefault="00A17532" w:rsidP="00A17532"/>
    <w:p w:rsidR="00A17532" w:rsidRPr="00D576EA" w:rsidRDefault="00A17532" w:rsidP="00A17532"/>
    <w:p w:rsidR="00A17532" w:rsidRPr="00D576EA" w:rsidRDefault="00A17532" w:rsidP="00A17532"/>
    <w:p w:rsidR="00A17532" w:rsidRPr="00D576EA" w:rsidRDefault="00A17532" w:rsidP="00A17532"/>
    <w:tbl>
      <w:tblPr>
        <w:tblStyle w:val="ListaClara-nfase3"/>
        <w:tblW w:w="9384" w:type="dxa"/>
        <w:tblLayout w:type="fixed"/>
        <w:tblLook w:val="0000" w:firstRow="0" w:lastRow="0" w:firstColumn="0" w:lastColumn="0" w:noHBand="0" w:noVBand="0"/>
      </w:tblPr>
      <w:tblGrid>
        <w:gridCol w:w="2393"/>
        <w:gridCol w:w="2330"/>
        <w:gridCol w:w="2330"/>
        <w:gridCol w:w="2303"/>
        <w:gridCol w:w="28"/>
      </w:tblGrid>
      <w:tr w:rsidR="00A17532" w:rsidRPr="00903EBA"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84" w:type="dxa"/>
            <w:gridSpan w:val="5"/>
            <w:shd w:val="clear" w:color="auto" w:fill="auto"/>
          </w:tcPr>
          <w:p w:rsidR="00A17532" w:rsidRPr="00903EBA" w:rsidRDefault="00A17532" w:rsidP="00A17532">
            <w:pPr>
              <w:spacing w:before="0" w:after="0"/>
              <w:jc w:val="center"/>
              <w:rPr>
                <w:b/>
              </w:rPr>
            </w:pPr>
            <w:r>
              <w:rPr>
                <w:b/>
              </w:rPr>
              <w:lastRenderedPageBreak/>
              <w:t>P</w:t>
            </w:r>
            <w:r w:rsidRPr="00903EBA">
              <w:rPr>
                <w:b/>
              </w:rPr>
              <w:t>rogramação Segura</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93" w:type="dxa"/>
          </w:tcPr>
          <w:p w:rsidR="00A17532" w:rsidRPr="00A03AA0" w:rsidRDefault="00A17532" w:rsidP="00A17532">
            <w:r>
              <w:rPr>
                <w:shd w:val="clear" w:color="auto" w:fill="FFFFFF"/>
              </w:rPr>
              <w:t>MCZA034-14</w:t>
            </w:r>
          </w:p>
        </w:tc>
        <w:tc>
          <w:tcPr>
            <w:tcW w:w="2330"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rsidRPr="00A03AA0">
              <w:t>(2-2-4)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tc>
        <w:tc>
          <w:tcPr>
            <w:tcW w:w="2331" w:type="dxa"/>
            <w:gridSpan w:val="2"/>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t>Opção Limitada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93" w:type="dxa"/>
          </w:tcPr>
          <w:p w:rsidR="00A17532" w:rsidRPr="00A03AA0" w:rsidRDefault="00A17532" w:rsidP="00A17532">
            <w:r>
              <w:t>Recomendação:</w:t>
            </w:r>
          </w:p>
        </w:tc>
        <w:tc>
          <w:tcPr>
            <w:tcW w:w="6991" w:type="dxa"/>
            <w:gridSpan w:val="4"/>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t>Algoritmos e Estruturas de Dados I</w:t>
            </w:r>
          </w:p>
        </w:tc>
      </w:tr>
      <w:tr w:rsidR="00A17532" w:rsidRPr="00A03AA0" w:rsidTr="00A17532">
        <w:trPr>
          <w:gridAfter w:val="1"/>
          <w:wAfter w:w="28" w:type="dxa"/>
          <w:trHeight w:val="2616"/>
        </w:trPr>
        <w:tc>
          <w:tcPr>
            <w:cnfStyle w:val="000010000000" w:firstRow="0" w:lastRow="0" w:firstColumn="0" w:lastColumn="0" w:oddVBand="1" w:evenVBand="0" w:oddHBand="0" w:evenHBand="0" w:firstRowFirstColumn="0" w:firstRowLastColumn="0" w:lastRowFirstColumn="0" w:lastRowLastColumn="0"/>
            <w:tcW w:w="9356" w:type="dxa"/>
            <w:gridSpan w:val="4"/>
          </w:tcPr>
          <w:p w:rsidR="00A17532" w:rsidRDefault="00A17532" w:rsidP="00A17532">
            <w:pPr>
              <w:rPr>
                <w:shd w:val="clear" w:color="auto" w:fill="FFFFFF"/>
              </w:rPr>
            </w:pPr>
            <w:r>
              <w:rPr>
                <w:shd w:val="clear" w:color="auto" w:fill="FFFFFF"/>
              </w:rPr>
              <w:t xml:space="preserve">Ementa: </w:t>
            </w:r>
          </w:p>
          <w:p w:rsidR="00A17532" w:rsidRPr="0077204E" w:rsidRDefault="00A17532" w:rsidP="00A17532">
            <w:pPr>
              <w:rPr>
                <w:shd w:val="clear" w:color="auto" w:fill="FFFFFF"/>
              </w:rPr>
            </w:pPr>
            <w:r>
              <w:rPr>
                <w:shd w:val="clear" w:color="auto" w:fill="FFFFFF"/>
              </w:rPr>
              <w:t>S</w:t>
            </w:r>
            <w:r w:rsidRPr="00A03AA0">
              <w:rPr>
                <w:shd w:val="clear" w:color="auto" w:fill="FFFFFF"/>
              </w:rPr>
              <w:t>egurança no processo de desenvolvimento de software; vulnerabilidades: descrição, tecnologias (linguagens, sistemas operacionais) envolvidas, prevenção e correção; ferramentas para prevenção de vulnerabilidade;</w:t>
            </w:r>
            <w:proofErr w:type="gramStart"/>
            <w:r w:rsidRPr="00A03AA0">
              <w:rPr>
                <w:shd w:val="clear" w:color="auto" w:fill="FFFFFF"/>
              </w:rPr>
              <w:t xml:space="preserve">  </w:t>
            </w:r>
            <w:proofErr w:type="gramEnd"/>
            <w:r w:rsidRPr="00A03AA0">
              <w:rPr>
                <w:shd w:val="clear" w:color="auto" w:fill="FFFFFF"/>
              </w:rPr>
              <w:t xml:space="preserve">Características relevantes de linguagens de programação: sistemas de exceções, sistema de tipos, código, nativo versus bytecode, outras características. </w:t>
            </w:r>
            <w:proofErr w:type="gramStart"/>
            <w:r w:rsidRPr="00A03AA0">
              <w:rPr>
                <w:shd w:val="clear" w:color="auto" w:fill="FFFFFF"/>
              </w:rPr>
              <w:t>prática</w:t>
            </w:r>
            <w:proofErr w:type="gramEnd"/>
            <w:r w:rsidRPr="00A03AA0">
              <w:rPr>
                <w:shd w:val="clear" w:color="auto" w:fill="FFFFFF"/>
              </w:rPr>
              <w:t>: busca por vulnerabilidades em produtos reais.</w:t>
            </w:r>
          </w:p>
        </w:tc>
      </w:tr>
      <w:tr w:rsidR="00A17532" w:rsidRPr="00E32A3C" w:rsidTr="00A17532">
        <w:trPr>
          <w:gridAfter w:val="1"/>
          <w:cnfStyle w:val="000000100000" w:firstRow="0" w:lastRow="0" w:firstColumn="0" w:lastColumn="0" w:oddVBand="0" w:evenVBand="0" w:oddHBand="1" w:evenHBand="0" w:firstRowFirstColumn="0" w:firstRowLastColumn="0" w:lastRowFirstColumn="0" w:lastRowLastColumn="0"/>
          <w:wAfter w:w="28" w:type="dxa"/>
          <w:trHeight w:val="1791"/>
        </w:trPr>
        <w:tc>
          <w:tcPr>
            <w:cnfStyle w:val="000010000000" w:firstRow="0" w:lastRow="0" w:firstColumn="0" w:lastColumn="0" w:oddVBand="1" w:evenVBand="0" w:oddHBand="0" w:evenHBand="0" w:firstRowFirstColumn="0" w:firstRowLastColumn="0" w:lastRowFirstColumn="0" w:lastRowLastColumn="0"/>
            <w:tcW w:w="9356" w:type="dxa"/>
            <w:gridSpan w:val="4"/>
          </w:tcPr>
          <w:p w:rsidR="00A17532" w:rsidRPr="00F8457C" w:rsidRDefault="00A17532" w:rsidP="00A17532">
            <w:pPr>
              <w:jc w:val="left"/>
              <w:rPr>
                <w:shd w:val="clear" w:color="auto" w:fill="FFFFFF"/>
                <w:lang w:val="en-US"/>
              </w:rPr>
            </w:pPr>
            <w:r w:rsidRPr="00F8457C">
              <w:rPr>
                <w:shd w:val="clear" w:color="auto" w:fill="FFFFFF"/>
                <w:lang w:val="en-US"/>
              </w:rPr>
              <w:t>Bibliografia Básica:</w:t>
            </w:r>
          </w:p>
          <w:p w:rsidR="00A17532" w:rsidRPr="00F8457C" w:rsidRDefault="00A17532" w:rsidP="00A17532">
            <w:pPr>
              <w:pStyle w:val="PargrafodaLista"/>
              <w:numPr>
                <w:ilvl w:val="0"/>
                <w:numId w:val="157"/>
              </w:numPr>
              <w:jc w:val="left"/>
              <w:rPr>
                <w:shd w:val="clear" w:color="auto" w:fill="FFFFFF"/>
                <w:lang w:val="en-US"/>
              </w:rPr>
            </w:pPr>
            <w:r w:rsidRPr="00F8457C">
              <w:rPr>
                <w:shd w:val="clear" w:color="auto" w:fill="FFFFFF"/>
                <w:lang w:val="en-US"/>
              </w:rPr>
              <w:t>GRAFF, MARK G; VAN WYK, KENNETH R.: "Secure Coding: Principles and Practices" O'Reilly, 2003.</w:t>
            </w:r>
          </w:p>
          <w:p w:rsidR="00A17532" w:rsidRDefault="00A17532" w:rsidP="00A17532">
            <w:pPr>
              <w:pStyle w:val="PargrafodaLista"/>
              <w:numPr>
                <w:ilvl w:val="0"/>
                <w:numId w:val="157"/>
              </w:numPr>
              <w:rPr>
                <w:shd w:val="clear" w:color="auto" w:fill="FFFFFF"/>
                <w:lang w:val="en-US"/>
              </w:rPr>
            </w:pPr>
            <w:r w:rsidRPr="00F8457C">
              <w:rPr>
                <w:shd w:val="clear" w:color="auto" w:fill="FFFFFF"/>
                <w:lang w:val="en-US"/>
              </w:rPr>
              <w:t>THOMPSON, H.; CHASE, SCOTT G.: "The Software Vulnerability Guide" Charles River Media,</w:t>
            </w:r>
          </w:p>
          <w:p w:rsidR="00A17532" w:rsidRPr="00A74D36" w:rsidRDefault="00A17532" w:rsidP="00A17532">
            <w:pPr>
              <w:pStyle w:val="PargrafodaLista"/>
              <w:numPr>
                <w:ilvl w:val="0"/>
                <w:numId w:val="157"/>
              </w:numPr>
              <w:rPr>
                <w:shd w:val="clear" w:color="auto" w:fill="FFFFFF"/>
                <w:lang w:val="en-US"/>
              </w:rPr>
            </w:pPr>
            <w:r w:rsidRPr="00A74D36">
              <w:rPr>
                <w:shd w:val="clear" w:color="auto" w:fill="FFFFFF"/>
                <w:lang w:val="en-US"/>
              </w:rPr>
              <w:t>DOWD, Mark; MCDONALD, John; SCHUH, Justin. The Art of Software Security Assessment: Identifying and Preventing Software Vulnerabilities. Pearson, 2006.</w:t>
            </w:r>
          </w:p>
          <w:p w:rsidR="00A17532" w:rsidRPr="00F8457C" w:rsidRDefault="00A17532" w:rsidP="00A17532">
            <w:pPr>
              <w:pStyle w:val="PargrafodaLista"/>
              <w:numPr>
                <w:ilvl w:val="0"/>
                <w:numId w:val="157"/>
              </w:numPr>
              <w:rPr>
                <w:shd w:val="clear" w:color="auto" w:fill="FFFFFF"/>
                <w:lang w:val="en-US"/>
              </w:rPr>
            </w:pPr>
            <w:r w:rsidRPr="00A74D36">
              <w:rPr>
                <w:shd w:val="clear" w:color="auto" w:fill="FFFFFF"/>
                <w:lang w:val="en-US"/>
              </w:rPr>
              <w:t>CHESS, Brian; WEST, Jacob. Secure Programming with Static Analysis. Addison-Wesley Professional, 2007.</w:t>
            </w:r>
          </w:p>
        </w:tc>
      </w:tr>
      <w:tr w:rsidR="00A17532" w:rsidRPr="00A91EB5" w:rsidTr="00A17532">
        <w:trPr>
          <w:gridAfter w:val="1"/>
          <w:wAfter w:w="28" w:type="dxa"/>
          <w:trHeight w:val="4519"/>
        </w:trPr>
        <w:tc>
          <w:tcPr>
            <w:cnfStyle w:val="000010000000" w:firstRow="0" w:lastRow="0" w:firstColumn="0" w:lastColumn="0" w:oddVBand="1" w:evenVBand="0" w:oddHBand="0" w:evenHBand="0" w:firstRowFirstColumn="0" w:firstRowLastColumn="0" w:lastRowFirstColumn="0" w:lastRowLastColumn="0"/>
            <w:tcW w:w="9356" w:type="dxa"/>
            <w:gridSpan w:val="4"/>
          </w:tcPr>
          <w:p w:rsidR="00A17532" w:rsidRPr="00A03AA0" w:rsidRDefault="00A17532" w:rsidP="00A17532">
            <w:pPr>
              <w:rPr>
                <w:shd w:val="clear" w:color="auto" w:fill="FFFFFF"/>
              </w:rPr>
            </w:pPr>
            <w:r>
              <w:rPr>
                <w:shd w:val="clear" w:color="auto" w:fill="FFFFFF"/>
              </w:rPr>
              <w:t>Bibliografia Complementar</w:t>
            </w:r>
            <w:r w:rsidRPr="00A03AA0">
              <w:rPr>
                <w:shd w:val="clear" w:color="auto" w:fill="FFFFFF"/>
              </w:rPr>
              <w:t>:</w:t>
            </w:r>
          </w:p>
          <w:p w:rsidR="00A17532" w:rsidRPr="0077204E" w:rsidRDefault="00A17532" w:rsidP="00A17532">
            <w:pPr>
              <w:pStyle w:val="PargrafodaLista"/>
              <w:numPr>
                <w:ilvl w:val="0"/>
                <w:numId w:val="158"/>
              </w:numPr>
              <w:rPr>
                <w:shd w:val="clear" w:color="auto" w:fill="FFFFFF"/>
                <w:lang w:val="en-US"/>
              </w:rPr>
            </w:pPr>
            <w:r w:rsidRPr="0077204E">
              <w:rPr>
                <w:shd w:val="clear" w:color="auto" w:fill="FFFFFF"/>
                <w:lang w:val="en-US"/>
              </w:rPr>
              <w:t>HOWARD, M.; LEBLANC, D.: "Writing Secure Code" Microsoft Press, 2a edição, 2002.</w:t>
            </w:r>
          </w:p>
          <w:p w:rsidR="00A17532" w:rsidRPr="00F8457C" w:rsidRDefault="00A17532" w:rsidP="00A17532">
            <w:pPr>
              <w:pStyle w:val="PargrafodaLista"/>
              <w:numPr>
                <w:ilvl w:val="0"/>
                <w:numId w:val="158"/>
              </w:numPr>
              <w:rPr>
                <w:shd w:val="clear" w:color="auto" w:fill="FFFFFF"/>
              </w:rPr>
            </w:pPr>
            <w:r w:rsidRPr="00F8457C">
              <w:rPr>
                <w:shd w:val="clear" w:color="auto" w:fill="FFFFFF"/>
              </w:rPr>
              <w:t>SEBESTA, R.: "Conceitos de Linguagens de Programação" Bookman, 5a edição, 2003.</w:t>
            </w:r>
          </w:p>
          <w:p w:rsidR="00A17532" w:rsidRPr="00F8457C" w:rsidRDefault="00A17532" w:rsidP="00A17532">
            <w:pPr>
              <w:pStyle w:val="PargrafodaLista"/>
              <w:numPr>
                <w:ilvl w:val="0"/>
                <w:numId w:val="158"/>
              </w:numPr>
              <w:rPr>
                <w:shd w:val="clear" w:color="auto" w:fill="FFFFFF"/>
              </w:rPr>
            </w:pPr>
            <w:r w:rsidRPr="00F8457C">
              <w:rPr>
                <w:shd w:val="clear" w:color="auto" w:fill="FFFFFF"/>
              </w:rPr>
              <w:t>TANENBAUM, A. “Sistemas Operacionais Modernos”</w:t>
            </w:r>
            <w:proofErr w:type="gramStart"/>
            <w:r w:rsidRPr="00F8457C">
              <w:rPr>
                <w:shd w:val="clear" w:color="auto" w:fill="FFFFFF"/>
              </w:rPr>
              <w:t xml:space="preserve">  </w:t>
            </w:r>
            <w:proofErr w:type="gramEnd"/>
            <w:r w:rsidRPr="00F8457C">
              <w:rPr>
                <w:shd w:val="clear" w:color="auto" w:fill="FFFFFF"/>
              </w:rPr>
              <w:t>Prentice Hall, 2a edição, 2007.</w:t>
            </w:r>
          </w:p>
          <w:p w:rsidR="00A17532" w:rsidRPr="00F8457C" w:rsidRDefault="00A17532" w:rsidP="00A17532">
            <w:pPr>
              <w:pStyle w:val="PargrafodaLista"/>
              <w:numPr>
                <w:ilvl w:val="0"/>
                <w:numId w:val="158"/>
              </w:numPr>
              <w:rPr>
                <w:shd w:val="clear" w:color="auto" w:fill="FFFFFF"/>
              </w:rPr>
            </w:pPr>
            <w:r w:rsidRPr="00F8457C">
              <w:rPr>
                <w:shd w:val="clear" w:color="auto" w:fill="FFFFFF"/>
              </w:rPr>
              <w:t>TANENBAUM, A. “Redes de Computadores”</w:t>
            </w:r>
            <w:proofErr w:type="gramStart"/>
            <w:r w:rsidRPr="00F8457C">
              <w:rPr>
                <w:shd w:val="clear" w:color="auto" w:fill="FFFFFF"/>
              </w:rPr>
              <w:t xml:space="preserve">  </w:t>
            </w:r>
            <w:proofErr w:type="gramEnd"/>
            <w:r w:rsidRPr="00F8457C">
              <w:rPr>
                <w:shd w:val="clear" w:color="auto" w:fill="FFFFFF"/>
              </w:rPr>
              <w:t>Campus, 4a edição, 2003.</w:t>
            </w:r>
          </w:p>
          <w:p w:rsidR="00A17532" w:rsidRPr="00F8457C" w:rsidRDefault="00A17532" w:rsidP="00A17532">
            <w:pPr>
              <w:pStyle w:val="PargrafodaLista"/>
              <w:numPr>
                <w:ilvl w:val="0"/>
                <w:numId w:val="158"/>
              </w:numPr>
              <w:rPr>
                <w:shd w:val="clear" w:color="auto" w:fill="FFFFFF"/>
              </w:rPr>
            </w:pPr>
            <w:r w:rsidRPr="00F8457C">
              <w:rPr>
                <w:shd w:val="clear" w:color="auto" w:fill="FFFFFF"/>
              </w:rPr>
              <w:t>KUROSE, J. “Redes de Computadores e a Internet: uma nova abordagem” Addison-Wesley, 2a edição, 2007.</w:t>
            </w:r>
          </w:p>
          <w:p w:rsidR="00A17532" w:rsidRPr="00F8457C" w:rsidRDefault="00A17532" w:rsidP="00A17532">
            <w:pPr>
              <w:pStyle w:val="PargrafodaLista"/>
              <w:numPr>
                <w:ilvl w:val="0"/>
                <w:numId w:val="158"/>
              </w:numPr>
              <w:rPr>
                <w:shd w:val="clear" w:color="auto" w:fill="FFFFFF"/>
                <w:lang w:val="en-US"/>
              </w:rPr>
            </w:pPr>
            <w:r w:rsidRPr="00F8457C">
              <w:rPr>
                <w:shd w:val="clear" w:color="auto" w:fill="FFFFFF"/>
                <w:lang w:val="en-US"/>
              </w:rPr>
              <w:t>HARBISON, S.; STEELE JR, G. L.  “C: manual de referência” Prentice Hall/Ciência Moderna, 2002.ROCHKIND, M. “Advanced UNIX Programming</w:t>
            </w:r>
            <w:proofErr w:type="gramStart"/>
            <w:r w:rsidRPr="00F8457C">
              <w:rPr>
                <w:shd w:val="clear" w:color="auto" w:fill="FFFFFF"/>
                <w:lang w:val="en-US"/>
              </w:rPr>
              <w:t>”  Addison</w:t>
            </w:r>
            <w:proofErr w:type="gramEnd"/>
            <w:r w:rsidRPr="00F8457C">
              <w:rPr>
                <w:shd w:val="clear" w:color="auto" w:fill="FFFFFF"/>
                <w:lang w:val="en-US"/>
              </w:rPr>
              <w:t>-Wesley, 2a edição, 2004.</w:t>
            </w:r>
          </w:p>
          <w:p w:rsidR="00A17532" w:rsidRPr="00F8457C" w:rsidRDefault="00A17532" w:rsidP="00A17532">
            <w:pPr>
              <w:pStyle w:val="PargrafodaLista"/>
              <w:numPr>
                <w:ilvl w:val="0"/>
                <w:numId w:val="158"/>
              </w:numPr>
              <w:rPr>
                <w:shd w:val="clear" w:color="auto" w:fill="FFFFFF"/>
                <w:lang w:val="en-US"/>
              </w:rPr>
            </w:pPr>
            <w:r w:rsidRPr="00F8457C">
              <w:rPr>
                <w:shd w:val="clear" w:color="auto" w:fill="FFFFFF"/>
                <w:lang w:val="en-US"/>
              </w:rPr>
              <w:t>STEVENS, W. R.; FENNER, B.; RUDOFF, A. M. “Unix Network Programming” Addison-Wesley, 3a edição, 2003.</w:t>
            </w:r>
          </w:p>
          <w:p w:rsidR="00A17532" w:rsidRPr="00F8457C" w:rsidRDefault="00A17532" w:rsidP="00A17532">
            <w:pPr>
              <w:pStyle w:val="PargrafodaLista"/>
              <w:numPr>
                <w:ilvl w:val="0"/>
                <w:numId w:val="158"/>
              </w:numPr>
              <w:rPr>
                <w:shd w:val="clear" w:color="auto" w:fill="FFFFFF"/>
                <w:lang w:val="en-US"/>
              </w:rPr>
            </w:pPr>
            <w:r w:rsidRPr="00F8457C">
              <w:rPr>
                <w:shd w:val="clear" w:color="auto" w:fill="FFFFFF"/>
                <w:lang w:val="en-US"/>
              </w:rPr>
              <w:t>STEVENS, W. R.; RAGO, S. “Advanced Programming in the UNIX Environment” Addison-Wesley, 2a edição, 2008.</w:t>
            </w:r>
          </w:p>
        </w:tc>
      </w:tr>
    </w:tbl>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AA15B2"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AA15B2" w:rsidRDefault="00A17532" w:rsidP="00A17532">
            <w:pPr>
              <w:spacing w:before="0" w:after="0"/>
              <w:jc w:val="center"/>
              <w:rPr>
                <w:b/>
              </w:rPr>
            </w:pPr>
            <w:r w:rsidRPr="00AA15B2">
              <w:rPr>
                <w:b/>
              </w:rPr>
              <w:lastRenderedPageBreak/>
              <w:t>Projeto de Redes</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MCZA021-13</w:t>
            </w:r>
          </w:p>
        </w:tc>
        <w:tc>
          <w:tcPr>
            <w:tcW w:w="2330" w:type="dxa"/>
          </w:tcPr>
          <w:p w:rsidR="00A17532" w:rsidRPr="00A03AA0" w:rsidRDefault="00A17532" w:rsidP="00A17532">
            <w:pPr>
              <w:ind w:firstLine="51"/>
              <w:jc w:val="center"/>
              <w:cnfStyle w:val="000000000000" w:firstRow="0" w:lastRow="0" w:firstColumn="0" w:lastColumn="0" w:oddVBand="0" w:evenVBand="0" w:oddHBand="0" w:evenHBand="0" w:firstRowFirstColumn="0" w:firstRowLastColumn="0" w:lastRowFirstColumn="0" w:lastRowLastColumn="0"/>
            </w:pPr>
            <w:r w:rsidRPr="00A03AA0">
              <w:t>(4-0-4)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tc>
        <w:tc>
          <w:tcPr>
            <w:tcW w:w="2331"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t>Opção Limitada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Recomendação:</w:t>
            </w:r>
          </w:p>
        </w:tc>
        <w:tc>
          <w:tcPr>
            <w:tcW w:w="6991" w:type="dxa"/>
            <w:gridSpan w:val="3"/>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rsidRPr="00A03AA0">
              <w:t>REDES DE COMPUTADORES</w:t>
            </w:r>
          </w:p>
        </w:tc>
      </w:tr>
      <w:tr w:rsidR="00A17532" w:rsidRPr="00A03AA0" w:rsidTr="00A17532">
        <w:trPr>
          <w:trHeight w:val="2386"/>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rFonts w:cs="Times New Roman"/>
                <w:i/>
              </w:rPr>
            </w:pPr>
            <w:r>
              <w:rPr>
                <w:rFonts w:cs="Times New Roman"/>
                <w:i/>
              </w:rPr>
              <w:t>Ementa</w:t>
            </w:r>
            <w:r w:rsidRPr="00A03AA0">
              <w:rPr>
                <w:rFonts w:cs="Times New Roman"/>
                <w:i/>
              </w:rPr>
              <w:t>:</w:t>
            </w:r>
          </w:p>
          <w:p w:rsidR="00A17532" w:rsidRPr="00A03AA0" w:rsidRDefault="00A17532" w:rsidP="00A17532">
            <w:r w:rsidRPr="00A03AA0">
              <w:t xml:space="preserve">Abrangência e escopo de projetos de rede. Tipos de projetos de redes e o conhecimento necessário para realizá-los. Ciclo de vida de um projeto de rede; Análise de viabilidade de um projeto de rede. Uma metodologia top-down para projeto de rede. Fase </w:t>
            </w:r>
            <w:proofErr w:type="gramStart"/>
            <w:r w:rsidRPr="00A03AA0">
              <w:t>1</w:t>
            </w:r>
            <w:proofErr w:type="gramEnd"/>
            <w:r w:rsidRPr="00A03AA0">
              <w:t xml:space="preserve">: Identificação dos Requisitos do Cliente. Fase </w:t>
            </w:r>
            <w:proofErr w:type="gramStart"/>
            <w:r w:rsidRPr="00A03AA0">
              <w:t>2</w:t>
            </w:r>
            <w:proofErr w:type="gramEnd"/>
            <w:r w:rsidRPr="00A03AA0">
              <w:t xml:space="preserve">: Projeto Lógico da Rede. Fase </w:t>
            </w:r>
            <w:proofErr w:type="gramStart"/>
            <w:r w:rsidRPr="00A03AA0">
              <w:t>3</w:t>
            </w:r>
            <w:proofErr w:type="gramEnd"/>
            <w:r w:rsidRPr="00A03AA0">
              <w:t xml:space="preserve">:Projeto Físico da Rede. Fase </w:t>
            </w:r>
            <w:proofErr w:type="gramStart"/>
            <w:r w:rsidRPr="00A03AA0">
              <w:t>4</w:t>
            </w:r>
            <w:proofErr w:type="gramEnd"/>
            <w:r w:rsidRPr="00A03AA0">
              <w:t>: Testes, Otimização e Documentação do Projeto de Rede. Exemplos de Projeto de Rede; Execução de um projeto de rede.</w:t>
            </w:r>
          </w:p>
          <w:p w:rsidR="00A17532" w:rsidRPr="00A03AA0" w:rsidRDefault="00A17532" w:rsidP="00A17532">
            <w:pPr>
              <w:rPr>
                <w:rFonts w:cs="Times New Roman"/>
                <w:i/>
              </w:rPr>
            </w:pPr>
          </w:p>
        </w:tc>
      </w:tr>
      <w:tr w:rsidR="00A17532" w:rsidRPr="00956E12" w:rsidTr="00A17532">
        <w:trPr>
          <w:cnfStyle w:val="000000100000" w:firstRow="0" w:lastRow="0" w:firstColumn="0" w:lastColumn="0" w:oddVBand="0" w:evenVBand="0" w:oddHBand="1" w:evenHBand="0" w:firstRowFirstColumn="0" w:firstRowLastColumn="0" w:lastRowFirstColumn="0" w:lastRowLastColumn="0"/>
          <w:trHeight w:val="2233"/>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lang w:val="en-US"/>
              </w:rPr>
            </w:pPr>
            <w:r>
              <w:rPr>
                <w:lang w:val="en-US"/>
              </w:rPr>
              <w:t>Bibliografia Básica</w:t>
            </w:r>
            <w:r w:rsidRPr="00A03AA0">
              <w:rPr>
                <w:lang w:val="en-US"/>
              </w:rPr>
              <w:t>:</w:t>
            </w:r>
          </w:p>
          <w:p w:rsidR="00A17532" w:rsidRPr="0077204E" w:rsidRDefault="00A17532" w:rsidP="00A17532">
            <w:pPr>
              <w:pStyle w:val="PargrafodaLista"/>
              <w:numPr>
                <w:ilvl w:val="0"/>
                <w:numId w:val="207"/>
              </w:numPr>
            </w:pPr>
            <w:r w:rsidRPr="00956E12">
              <w:rPr>
                <w:lang w:val="en-US"/>
              </w:rPr>
              <w:t>OPPENHEIMER, Priscilla. Top-Down Network Design, 2nd Edition. Cisco Press, 2004.</w:t>
            </w:r>
            <w:r w:rsidRPr="00956E12">
              <w:rPr>
                <w:lang w:val="en-US"/>
              </w:rPr>
              <w:br/>
            </w:r>
            <w:r w:rsidRPr="0077204E">
              <w:t>Bibliografia Complementar:</w:t>
            </w:r>
          </w:p>
          <w:p w:rsidR="00A17532" w:rsidRPr="00956E12" w:rsidRDefault="00A17532" w:rsidP="00A17532">
            <w:pPr>
              <w:pStyle w:val="PargrafodaLista"/>
              <w:numPr>
                <w:ilvl w:val="0"/>
                <w:numId w:val="207"/>
              </w:numPr>
            </w:pPr>
            <w:r w:rsidRPr="00956E12">
              <w:rPr>
                <w:lang w:val="en-US"/>
              </w:rPr>
              <w:t xml:space="preserve">MCCABE, James D., KAUFMANN, Morgan. Network Analysis, Architecture and Design. </w:t>
            </w:r>
            <w:r w:rsidRPr="00A03AA0">
              <w:t>2nd Edition.</w:t>
            </w:r>
          </w:p>
        </w:tc>
      </w:tr>
      <w:tr w:rsidR="00A17532" w:rsidRPr="00A03AA0" w:rsidTr="00A17532">
        <w:trPr>
          <w:trHeight w:val="2106"/>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lang w:val="en-US"/>
              </w:rPr>
            </w:pPr>
            <w:r>
              <w:rPr>
                <w:lang w:val="en-US"/>
              </w:rPr>
              <w:t>Bibliografia Complementar</w:t>
            </w:r>
          </w:p>
          <w:p w:rsidR="00A17532" w:rsidRPr="00227A72" w:rsidRDefault="00A17532" w:rsidP="00A17532">
            <w:pPr>
              <w:pStyle w:val="PargrafodaLista"/>
              <w:numPr>
                <w:ilvl w:val="0"/>
                <w:numId w:val="223"/>
              </w:numPr>
              <w:rPr>
                <w:lang w:val="en-US"/>
              </w:rPr>
            </w:pPr>
            <w:r w:rsidRPr="00956E12">
              <w:rPr>
                <w:lang w:val="en-US"/>
              </w:rPr>
              <w:t xml:space="preserve">SPOHN, Darren L. Data Network Design. </w:t>
            </w:r>
            <w:r w:rsidRPr="00227A72">
              <w:rPr>
                <w:lang w:val="en-US"/>
              </w:rPr>
              <w:t>Paperback, 2002.</w:t>
            </w:r>
          </w:p>
          <w:p w:rsidR="00A17532" w:rsidRPr="00A03AA0" w:rsidRDefault="00A17532" w:rsidP="00A17532">
            <w:pPr>
              <w:pStyle w:val="PargrafodaLista"/>
              <w:numPr>
                <w:ilvl w:val="0"/>
                <w:numId w:val="223"/>
              </w:numPr>
            </w:pPr>
            <w:r w:rsidRPr="00A03AA0">
              <w:t>MEDOE, Pedro A. Cabeamento de redes na prática. Saber. 2002.</w:t>
            </w:r>
          </w:p>
          <w:p w:rsidR="00A17532" w:rsidRPr="00A03AA0" w:rsidRDefault="00A17532" w:rsidP="00A17532">
            <w:pPr>
              <w:pStyle w:val="PargrafodaLista"/>
              <w:numPr>
                <w:ilvl w:val="0"/>
                <w:numId w:val="223"/>
              </w:numPr>
            </w:pPr>
            <w:r w:rsidRPr="00A03AA0">
              <w:t>PINHEIRO, José Maurício. Guia Completo de Cabeamento de Redes. Campus, 2003.</w:t>
            </w:r>
          </w:p>
          <w:p w:rsidR="00A17532" w:rsidRPr="00956E12" w:rsidRDefault="00A17532" w:rsidP="00A17532">
            <w:pPr>
              <w:pStyle w:val="PargrafodaLista"/>
              <w:numPr>
                <w:ilvl w:val="0"/>
                <w:numId w:val="223"/>
              </w:numPr>
              <w:rPr>
                <w:lang w:val="en-US"/>
              </w:rPr>
            </w:pPr>
            <w:r w:rsidRPr="00A03AA0">
              <w:t xml:space="preserve">Catálogo de produtos da Furukawa. Disponível em www.furukawa.com.br </w:t>
            </w:r>
            <w:r w:rsidRPr="00A03AA0">
              <w:br/>
              <w:t>Catálogo de produtos da Pial. Disponível em www.pial.com.br</w:t>
            </w:r>
          </w:p>
        </w:tc>
      </w:tr>
    </w:tbl>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AA15B2"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AA15B2" w:rsidRDefault="00A17532" w:rsidP="00A17532">
            <w:pPr>
              <w:spacing w:before="0" w:after="0"/>
              <w:jc w:val="center"/>
              <w:rPr>
                <w:b/>
              </w:rPr>
            </w:pPr>
            <w:r w:rsidRPr="00AA15B2">
              <w:rPr>
                <w:b/>
              </w:rPr>
              <w:lastRenderedPageBreak/>
              <w:t>Projeto Interdisciplinar</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MCZA022-13</w:t>
            </w:r>
          </w:p>
        </w:tc>
        <w:tc>
          <w:tcPr>
            <w:tcW w:w="2330" w:type="dxa"/>
          </w:tcPr>
          <w:p w:rsidR="00A17532" w:rsidRPr="00A03AA0" w:rsidRDefault="00A17532" w:rsidP="00A17532">
            <w:pPr>
              <w:jc w:val="center"/>
              <w:cnfStyle w:val="000000000000" w:firstRow="0" w:lastRow="0" w:firstColumn="0" w:lastColumn="0" w:oddVBand="0" w:evenVBand="0" w:oddHBand="0" w:evenHBand="0" w:firstRowFirstColumn="0" w:firstRowLastColumn="0" w:lastRowFirstColumn="0" w:lastRowLastColumn="0"/>
            </w:pPr>
            <w:r w:rsidRPr="00A03AA0">
              <w:t>(0-4-4)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tc>
        <w:tc>
          <w:tcPr>
            <w:tcW w:w="2331"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t>Opção Limitada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Recomendação:</w:t>
            </w:r>
          </w:p>
        </w:tc>
        <w:tc>
          <w:tcPr>
            <w:tcW w:w="6991" w:type="dxa"/>
            <w:gridSpan w:val="3"/>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t>Não Tem</w:t>
            </w:r>
          </w:p>
        </w:tc>
      </w:tr>
      <w:tr w:rsidR="00A17532" w:rsidRPr="00A03AA0" w:rsidTr="00A17532">
        <w:trPr>
          <w:trHeight w:val="1980"/>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250E91" w:rsidRDefault="00A17532" w:rsidP="00A17532">
            <w:pPr>
              <w:rPr>
                <w:rFonts w:cs="Times New Roman"/>
              </w:rPr>
            </w:pPr>
            <w:r w:rsidRPr="00250E91">
              <w:rPr>
                <w:rFonts w:cs="Times New Roman"/>
              </w:rPr>
              <w:t>Ementa:</w:t>
            </w:r>
          </w:p>
          <w:p w:rsidR="00A17532" w:rsidRPr="00A03AA0" w:rsidRDefault="00A17532" w:rsidP="00A17532">
            <w:pPr>
              <w:rPr>
                <w:rFonts w:cs="Times New Roman"/>
                <w:i/>
              </w:rPr>
            </w:pPr>
            <w:r w:rsidRPr="00250E91">
              <w:rPr>
                <w:rFonts w:cs="Times New Roman"/>
              </w:rPr>
              <w:t>Desenvolvimento de tema de pesquisa de acordo com temas geradores, desenvolvimento e elaboração de um projeto baseado no tema da pesquisa. Estruturação, documentação e apresentação do projeto.</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Height w:val="1644"/>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Básica</w:t>
            </w:r>
            <w:r w:rsidRPr="00A03AA0">
              <w:t>:</w:t>
            </w:r>
          </w:p>
          <w:p w:rsidR="00A17532" w:rsidRPr="00A03AA0" w:rsidRDefault="00A17532" w:rsidP="00A17532">
            <w:r w:rsidRPr="00A03AA0">
              <w:t>Aidil Jesus da Silveira Barros e Neide Aparecida de Souza Lehfeld; FUNDAMENTOS DE METODOLOGIA CIENTÍFICA, Um Guia para a Iniciação Científica; Pearson, 2ª Edição Ampliada.</w:t>
            </w:r>
          </w:p>
        </w:tc>
      </w:tr>
      <w:tr w:rsidR="00A17532" w:rsidRPr="00A03AA0" w:rsidTr="00A17532">
        <w:trPr>
          <w:trHeight w:val="1476"/>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Complementar</w:t>
            </w:r>
            <w:r w:rsidRPr="00A03AA0">
              <w:t>:</w:t>
            </w:r>
          </w:p>
          <w:p w:rsidR="00A17532" w:rsidRPr="00A03AA0" w:rsidRDefault="00A17532" w:rsidP="00A17532">
            <w:r w:rsidRPr="00A03AA0">
              <w:t>Bibliografia variável, conforme o Tema Gerador e o projeto selecionado pelo aluno.</w:t>
            </w:r>
          </w:p>
        </w:tc>
      </w:tr>
    </w:tbl>
    <w:p w:rsidR="00A17532" w:rsidRPr="00AA15B2" w:rsidRDefault="00A17532" w:rsidP="00A17532"/>
    <w:p w:rsidR="00A17532" w:rsidRPr="00AA15B2" w:rsidRDefault="00A17532" w:rsidP="00A17532"/>
    <w:p w:rsidR="00A17532" w:rsidRPr="00AA15B2" w:rsidRDefault="00A17532" w:rsidP="00A17532"/>
    <w:p w:rsidR="00A17532" w:rsidRPr="00AA15B2" w:rsidRDefault="00A17532" w:rsidP="00A17532"/>
    <w:p w:rsidR="00A17532" w:rsidRPr="00AA15B2" w:rsidRDefault="00A17532" w:rsidP="00A17532"/>
    <w:p w:rsidR="00A17532" w:rsidRPr="00AA15B2" w:rsidRDefault="00A17532" w:rsidP="00A17532"/>
    <w:p w:rsidR="00A17532" w:rsidRPr="00AA15B2" w:rsidRDefault="00A17532" w:rsidP="00A17532"/>
    <w:p w:rsidR="00A17532" w:rsidRPr="00AA15B2" w:rsidRDefault="00A17532" w:rsidP="00A17532"/>
    <w:p w:rsidR="00A17532" w:rsidRPr="00AA15B2" w:rsidRDefault="00A17532" w:rsidP="00A17532"/>
    <w:p w:rsidR="00A17532" w:rsidRPr="00AA15B2" w:rsidRDefault="00A17532" w:rsidP="00A17532"/>
    <w:p w:rsidR="00A17532" w:rsidRPr="00AA15B2" w:rsidRDefault="00A17532" w:rsidP="00A17532"/>
    <w:p w:rsidR="00A17532" w:rsidRPr="00AA15B2" w:rsidRDefault="00A17532" w:rsidP="00A17532"/>
    <w:p w:rsidR="00A17532" w:rsidRPr="00AA15B2" w:rsidRDefault="00A17532" w:rsidP="00A17532"/>
    <w:p w:rsidR="00A17532" w:rsidRPr="00AA15B2" w:rsidRDefault="00A17532" w:rsidP="00A17532"/>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AA15B2"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EAF1DD" w:themeFill="accent3" w:themeFillTint="33"/>
          </w:tcPr>
          <w:p w:rsidR="00A17532" w:rsidRPr="00AA15B2" w:rsidRDefault="00A17532" w:rsidP="00A17532">
            <w:pPr>
              <w:spacing w:before="0" w:after="0"/>
              <w:jc w:val="center"/>
              <w:rPr>
                <w:b/>
              </w:rPr>
            </w:pPr>
            <w:r w:rsidRPr="00AA15B2">
              <w:rPr>
                <w:b/>
              </w:rPr>
              <w:lastRenderedPageBreak/>
              <w:t>Redes Convergentes</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MCZA023-13</w:t>
            </w:r>
          </w:p>
        </w:tc>
        <w:tc>
          <w:tcPr>
            <w:tcW w:w="2330" w:type="dxa"/>
          </w:tcPr>
          <w:p w:rsidR="00A17532" w:rsidRPr="00A03AA0" w:rsidRDefault="00A17532" w:rsidP="00A17532">
            <w:pPr>
              <w:jc w:val="center"/>
              <w:cnfStyle w:val="000000000000" w:firstRow="0" w:lastRow="0" w:firstColumn="0" w:lastColumn="0" w:oddVBand="0" w:evenVBand="0" w:oddHBand="0" w:evenHBand="0" w:firstRowFirstColumn="0" w:firstRowLastColumn="0" w:lastRowFirstColumn="0" w:lastRowLastColumn="0"/>
            </w:pPr>
            <w:r w:rsidRPr="00A03AA0">
              <w:t>(4-0-4)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tc>
        <w:tc>
          <w:tcPr>
            <w:tcW w:w="2331"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t>Opção Limitada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Recomendação:</w:t>
            </w:r>
          </w:p>
        </w:tc>
        <w:tc>
          <w:tcPr>
            <w:tcW w:w="6991" w:type="dxa"/>
            <w:gridSpan w:val="3"/>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t>Redes de Computadores</w:t>
            </w:r>
          </w:p>
        </w:tc>
      </w:tr>
      <w:tr w:rsidR="00A17532" w:rsidRPr="00250E91" w:rsidTr="00A17532">
        <w:trPr>
          <w:trHeight w:val="1825"/>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rFonts w:cs="Times New Roman"/>
                <w:i/>
              </w:rPr>
            </w:pPr>
            <w:r w:rsidRPr="00F207B4">
              <w:rPr>
                <w:rFonts w:cs="Times New Roman"/>
              </w:rPr>
              <w:t>Ementa</w:t>
            </w:r>
            <w:r w:rsidRPr="00A03AA0">
              <w:rPr>
                <w:rFonts w:cs="Times New Roman"/>
                <w:i/>
              </w:rPr>
              <w:t>:</w:t>
            </w:r>
          </w:p>
          <w:p w:rsidR="00A17532" w:rsidRPr="00A03AA0" w:rsidRDefault="00A17532" w:rsidP="00A17532">
            <w:r w:rsidRPr="00A03AA0">
              <w:t>Tecnologias e tipos de redes convergentes: dados, voz e vídeo. Ciclos Evolutivos das Telecomunicações. Arquitetura das redes atuais e das redes futuras para convergência de voz. Voz sobre IP (</w:t>
            </w:r>
            <w:proofErr w:type="gramStart"/>
            <w:r w:rsidRPr="00A03AA0">
              <w:t>VoIP</w:t>
            </w:r>
            <w:proofErr w:type="gramEnd"/>
            <w:r w:rsidRPr="00A03AA0">
              <w:t xml:space="preserve">). Codificadores de voz. Arquitetura H.323: Gateway, Gatekeeper, Terminais H.323, MCU. Protocolos H.323. Arquitetura </w:t>
            </w:r>
            <w:proofErr w:type="gramStart"/>
            <w:r w:rsidRPr="00A03AA0">
              <w:t>VoIP</w:t>
            </w:r>
            <w:proofErr w:type="gramEnd"/>
            <w:r w:rsidRPr="00A03AA0">
              <w:t xml:space="preserve"> da IETF: SIP, SDP, RTP, RTSP. Outros protocolos: IAX. Exemplos de serviços de redes convergentes: Skype, etc. Serviços de vídeo: HTDV, TV interativa, Vídeo sob demanda (</w:t>
            </w:r>
            <w:proofErr w:type="gramStart"/>
            <w:r w:rsidRPr="00A03AA0">
              <w:t>VoD</w:t>
            </w:r>
            <w:proofErr w:type="gramEnd"/>
            <w:r w:rsidRPr="00A03AA0">
              <w:t>) e streaming de vídeo. Qualidade de Serviço (</w:t>
            </w:r>
            <w:proofErr w:type="gramStart"/>
            <w:r w:rsidRPr="00A03AA0">
              <w:t>QoS</w:t>
            </w:r>
            <w:proofErr w:type="gramEnd"/>
            <w:r w:rsidRPr="00A03AA0">
              <w:t xml:space="preserve">): Necessidade de QoS, técnicas e mecanismos, IntServ, DiffServ. Engenharia de Tráfego: MPLS. Instalação e utilização de soluções de </w:t>
            </w:r>
            <w:proofErr w:type="gramStart"/>
            <w:r w:rsidRPr="00A03AA0">
              <w:t>VoIP</w:t>
            </w:r>
            <w:proofErr w:type="gramEnd"/>
            <w:r w:rsidRPr="00A03AA0">
              <w:t xml:space="preserve"> e vídeo.</w:t>
            </w:r>
          </w:p>
          <w:p w:rsidR="00A17532" w:rsidRPr="00A03AA0" w:rsidRDefault="00A17532" w:rsidP="00A17532">
            <w:r>
              <w:t>Bibliografia Básica</w:t>
            </w:r>
            <w:r w:rsidRPr="00A03AA0">
              <w:t>:</w:t>
            </w:r>
          </w:p>
          <w:p w:rsidR="00A17532" w:rsidRPr="00A03AA0" w:rsidRDefault="00A17532" w:rsidP="00A17532">
            <w:pPr>
              <w:pStyle w:val="PargrafodaLista"/>
              <w:numPr>
                <w:ilvl w:val="0"/>
                <w:numId w:val="121"/>
              </w:numPr>
            </w:pPr>
            <w:r w:rsidRPr="00A03AA0">
              <w:t xml:space="preserve">COLCHER, Sérgio, </w:t>
            </w:r>
            <w:proofErr w:type="gramStart"/>
            <w:r w:rsidRPr="00A03AA0">
              <w:t>et</w:t>
            </w:r>
            <w:proofErr w:type="gramEnd"/>
            <w:r w:rsidRPr="00A03AA0">
              <w:t xml:space="preserve"> al. VOIP: Voz sobre IP. </w:t>
            </w:r>
            <w:proofErr w:type="gramStart"/>
            <w:r w:rsidRPr="00A03AA0">
              <w:t>Editora Campus</w:t>
            </w:r>
            <w:proofErr w:type="gramEnd"/>
            <w:r w:rsidRPr="00A03AA0">
              <w:t>, 2005.</w:t>
            </w:r>
          </w:p>
          <w:p w:rsidR="00A17532" w:rsidRPr="00F207B4" w:rsidRDefault="00A17532" w:rsidP="00A17532">
            <w:pPr>
              <w:pStyle w:val="PargrafodaLista"/>
              <w:numPr>
                <w:ilvl w:val="0"/>
                <w:numId w:val="121"/>
              </w:numPr>
              <w:rPr>
                <w:rFonts w:cs="Times New Roman"/>
                <w:i/>
                <w:lang w:val="en-US"/>
              </w:rPr>
            </w:pPr>
            <w:r w:rsidRPr="00F207B4">
              <w:rPr>
                <w:lang w:val="en-US"/>
              </w:rPr>
              <w:t xml:space="preserve">STOLARZ, Damien. Mastering Internet </w:t>
            </w:r>
            <w:proofErr w:type="gramStart"/>
            <w:r w:rsidRPr="00F207B4">
              <w:rPr>
                <w:lang w:val="en-US"/>
              </w:rPr>
              <w:t>Video :</w:t>
            </w:r>
            <w:proofErr w:type="gramEnd"/>
            <w:r w:rsidRPr="00F207B4">
              <w:rPr>
                <w:lang w:val="en-US"/>
              </w:rPr>
              <w:t xml:space="preserve"> A Guide to Streaming and On-Demand Video. Addison-Wesley Professional, 2004.</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Height w:val="2505"/>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lang w:val="en-US"/>
              </w:rPr>
            </w:pPr>
            <w:bookmarkStart w:id="78" w:name="OLE_LINK5"/>
            <w:bookmarkStart w:id="79" w:name="OLE_LINK6"/>
            <w:bookmarkStart w:id="80" w:name="OLE_LINK51"/>
            <w:bookmarkStart w:id="81" w:name="OLE_LINK61"/>
            <w:bookmarkEnd w:id="78"/>
            <w:bookmarkEnd w:id="79"/>
            <w:bookmarkEnd w:id="80"/>
            <w:bookmarkEnd w:id="81"/>
            <w:r>
              <w:rPr>
                <w:lang w:val="en-US"/>
              </w:rPr>
              <w:t>Bibliografia Complementar</w:t>
            </w:r>
            <w:r w:rsidRPr="00A03AA0">
              <w:rPr>
                <w:lang w:val="en-US"/>
              </w:rPr>
              <w:t>:</w:t>
            </w:r>
          </w:p>
          <w:p w:rsidR="00A17532" w:rsidRPr="00F207B4" w:rsidRDefault="00A17532" w:rsidP="00A17532">
            <w:pPr>
              <w:pStyle w:val="PargrafodaLista"/>
              <w:numPr>
                <w:ilvl w:val="0"/>
                <w:numId w:val="122"/>
              </w:numPr>
              <w:rPr>
                <w:lang w:val="en-US"/>
              </w:rPr>
            </w:pPr>
            <w:bookmarkStart w:id="82" w:name="OLE_LINK3"/>
            <w:bookmarkStart w:id="83" w:name="OLE_LINK4"/>
            <w:r w:rsidRPr="00F207B4">
              <w:rPr>
                <w:lang w:val="en-US"/>
              </w:rPr>
              <w:t>WALLINGFORD</w:t>
            </w:r>
            <w:bookmarkEnd w:id="82"/>
            <w:bookmarkEnd w:id="83"/>
            <w:r w:rsidRPr="00F207B4">
              <w:rPr>
                <w:lang w:val="en-US"/>
              </w:rPr>
              <w:t>, T. Switching to VoIP. O´Reilly &amp; Associates, Paperback, 2005.</w:t>
            </w:r>
          </w:p>
          <w:p w:rsidR="00A17532" w:rsidRPr="0077204E" w:rsidRDefault="00A17532" w:rsidP="00A17532">
            <w:pPr>
              <w:pStyle w:val="PargrafodaLista"/>
              <w:numPr>
                <w:ilvl w:val="0"/>
                <w:numId w:val="122"/>
              </w:numPr>
              <w:rPr>
                <w:lang w:val="en-US"/>
              </w:rPr>
            </w:pPr>
            <w:r w:rsidRPr="00F207B4">
              <w:rPr>
                <w:lang w:val="en-US"/>
              </w:rPr>
              <w:t xml:space="preserve">HERSENT, Olivier, et al. Beyond VoIP Protocols: Understanding Voice Technology and Networking Techniques for IP Telephony. </w:t>
            </w:r>
            <w:r w:rsidRPr="0077204E">
              <w:rPr>
                <w:lang w:val="en-US"/>
              </w:rPr>
              <w:t>2005</w:t>
            </w:r>
          </w:p>
          <w:p w:rsidR="00A17532" w:rsidRPr="00A03AA0" w:rsidRDefault="00A17532" w:rsidP="00A17532">
            <w:pPr>
              <w:pStyle w:val="PargrafodaLista"/>
              <w:numPr>
                <w:ilvl w:val="0"/>
                <w:numId w:val="122"/>
              </w:numPr>
            </w:pPr>
            <w:r w:rsidRPr="00A03AA0">
              <w:t xml:space="preserve">Documentação técnica dos padrões utilizados na Internet. Disponível em </w:t>
            </w:r>
            <w:hyperlink r:id="rId31" w:history="1">
              <w:r w:rsidRPr="00F207B4">
                <w:rPr>
                  <w:rStyle w:val="Internetlink"/>
                  <w:color w:val="000000"/>
                </w:rPr>
                <w:t>http://www.ietf.org</w:t>
              </w:r>
            </w:hyperlink>
          </w:p>
        </w:tc>
      </w:tr>
    </w:tbl>
    <w:p w:rsidR="00A17532" w:rsidRPr="00AA15B2" w:rsidRDefault="00A17532" w:rsidP="00A17532"/>
    <w:p w:rsidR="00A17532" w:rsidRPr="00AA15B2" w:rsidRDefault="00A17532" w:rsidP="00A17532"/>
    <w:p w:rsidR="00A17532" w:rsidRDefault="00A17532" w:rsidP="00A17532"/>
    <w:p w:rsidR="00A17532" w:rsidRDefault="00A17532" w:rsidP="00A17532"/>
    <w:p w:rsidR="00A17532" w:rsidRDefault="00A17532" w:rsidP="00A17532"/>
    <w:p w:rsidR="00A17532" w:rsidRDefault="00A17532" w:rsidP="00A17532"/>
    <w:p w:rsidR="00A17532" w:rsidRDefault="00A17532" w:rsidP="00A17532"/>
    <w:p w:rsidR="00A17532" w:rsidRDefault="00A17532" w:rsidP="00A17532"/>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6C57C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6C57C0" w:rsidRDefault="00A17532" w:rsidP="00A17532">
            <w:pPr>
              <w:spacing w:before="0" w:after="0"/>
              <w:jc w:val="center"/>
              <w:rPr>
                <w:b/>
              </w:rPr>
            </w:pPr>
            <w:r w:rsidRPr="006C57C0">
              <w:rPr>
                <w:b/>
              </w:rPr>
              <w:lastRenderedPageBreak/>
              <w:t>Redes sem Fio</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MCZA024-13</w:t>
            </w:r>
          </w:p>
          <w:p w:rsidR="00A17532" w:rsidRPr="00A03AA0" w:rsidRDefault="00A17532" w:rsidP="00A17532"/>
        </w:tc>
        <w:tc>
          <w:tcPr>
            <w:tcW w:w="2330"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rsidRPr="00A03AA0">
              <w:t>(3-1-4)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tc>
        <w:tc>
          <w:tcPr>
            <w:tcW w:w="2331"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t>Opção Limitada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Recomendação:</w:t>
            </w:r>
          </w:p>
        </w:tc>
        <w:tc>
          <w:tcPr>
            <w:tcW w:w="6991" w:type="dxa"/>
            <w:gridSpan w:val="3"/>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t>Redes de computadores</w:t>
            </w:r>
          </w:p>
        </w:tc>
      </w:tr>
      <w:tr w:rsidR="00A17532" w:rsidRPr="00A03AA0" w:rsidTr="00A17532">
        <w:trPr>
          <w:trHeight w:val="2844"/>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F207B4" w:rsidRDefault="00A17532" w:rsidP="00A17532">
            <w:pPr>
              <w:rPr>
                <w:rFonts w:cs="Times New Roman"/>
              </w:rPr>
            </w:pPr>
            <w:r w:rsidRPr="00F207B4">
              <w:rPr>
                <w:rFonts w:cs="Times New Roman"/>
              </w:rPr>
              <w:t>Ementa:</w:t>
            </w:r>
          </w:p>
          <w:p w:rsidR="00A17532" w:rsidRPr="00A03AA0" w:rsidRDefault="00A17532" w:rsidP="00A17532">
            <w:pPr>
              <w:rPr>
                <w:rFonts w:cs="Times New Roman"/>
                <w:i/>
              </w:rPr>
            </w:pPr>
            <w:r w:rsidRPr="00A03AA0">
              <w:t>Introdução às comunicações sem fio. Conceitos e terminologia. Espectro eletromagnético e técnicas de transmissão: rádio, microondas, infravermelho. Comunicações via satélite. Redes locais sem fio: conceitos e terminologia. Componentes de uma rede local sem fio. Padronização IEEE 802.11. Bluetooth. Padronização IEEE 802.16. Tendências na área de redes sem fio.</w:t>
            </w:r>
          </w:p>
        </w:tc>
      </w:tr>
      <w:tr w:rsidR="00A17532" w:rsidRPr="008249F8" w:rsidTr="00A17532">
        <w:trPr>
          <w:cnfStyle w:val="000000100000" w:firstRow="0" w:lastRow="0" w:firstColumn="0" w:lastColumn="0" w:oddVBand="0" w:evenVBand="0" w:oddHBand="1" w:evenHBand="0" w:firstRowFirstColumn="0" w:firstRowLastColumn="0" w:lastRowFirstColumn="0" w:lastRowLastColumn="0"/>
          <w:trHeight w:val="3036"/>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Básica</w:t>
            </w:r>
            <w:r w:rsidRPr="00A03AA0">
              <w:t>:</w:t>
            </w:r>
          </w:p>
          <w:p w:rsidR="00A17532" w:rsidRDefault="00A17532" w:rsidP="00A17532">
            <w:pPr>
              <w:pStyle w:val="PargrafodaLista"/>
              <w:numPr>
                <w:ilvl w:val="0"/>
                <w:numId w:val="123"/>
              </w:numPr>
            </w:pPr>
            <w:r w:rsidRPr="008249F8">
              <w:rPr>
                <w:lang w:val="en-US"/>
              </w:rPr>
              <w:t xml:space="preserve">TANENBAUM, Andrew Stuart; WETHERALL, David. </w:t>
            </w:r>
            <w:r>
              <w:t xml:space="preserve">Redes de computadores. 5. </w:t>
            </w:r>
            <w:proofErr w:type="gramStart"/>
            <w:r>
              <w:t>ed.</w:t>
            </w:r>
            <w:proofErr w:type="gramEnd"/>
            <w:r>
              <w:t xml:space="preserve"> Pearson Education do Brasil, 2011. 582p</w:t>
            </w:r>
            <w:proofErr w:type="gramStart"/>
            <w:r>
              <w:t>.,</w:t>
            </w:r>
            <w:proofErr w:type="gramEnd"/>
            <w:r>
              <w:t xml:space="preserve"> ISBN 9788576059240.</w:t>
            </w:r>
          </w:p>
          <w:p w:rsidR="00A17532" w:rsidRDefault="00A17532" w:rsidP="00A17532">
            <w:pPr>
              <w:pStyle w:val="PargrafodaLista"/>
              <w:numPr>
                <w:ilvl w:val="0"/>
                <w:numId w:val="123"/>
              </w:numPr>
            </w:pPr>
            <w:r>
              <w:t xml:space="preserve">RAPPAPORT, Thedore S. Comunicações sem fio: princípios e práticas. 2. </w:t>
            </w:r>
            <w:proofErr w:type="gramStart"/>
            <w:r>
              <w:t>ed.</w:t>
            </w:r>
            <w:proofErr w:type="gramEnd"/>
            <w:r>
              <w:t xml:space="preserve">Prentice Hall, 2009. 409p. ISBN </w:t>
            </w:r>
            <w:proofErr w:type="gramStart"/>
            <w:r>
              <w:t>8576051982 .</w:t>
            </w:r>
            <w:proofErr w:type="gramEnd"/>
          </w:p>
          <w:p w:rsidR="00A17532" w:rsidRPr="008249F8" w:rsidRDefault="00A17532" w:rsidP="00A17532">
            <w:pPr>
              <w:pStyle w:val="PargrafodaLista"/>
              <w:numPr>
                <w:ilvl w:val="0"/>
                <w:numId w:val="123"/>
              </w:numPr>
              <w:rPr>
                <w:lang w:val="en-US"/>
              </w:rPr>
            </w:pPr>
            <w:r w:rsidRPr="008249F8">
              <w:rPr>
                <w:lang w:val="en-US"/>
              </w:rPr>
              <w:t xml:space="preserve">MURTHY, C. Siva Ram; MANOJ, B. S; Ad Hoc wireless networks: architectures and protocols. Prentice Hall, 2004. 857p. ISBN 013147023X. </w:t>
            </w:r>
          </w:p>
        </w:tc>
      </w:tr>
      <w:tr w:rsidR="00A17532" w:rsidRPr="00A03AA0" w:rsidTr="00A17532">
        <w:trPr>
          <w:trHeight w:val="1968"/>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Complementar</w:t>
            </w:r>
            <w:r w:rsidRPr="00A03AA0">
              <w:t>:</w:t>
            </w:r>
          </w:p>
          <w:p w:rsidR="00A17532" w:rsidRDefault="00A17532" w:rsidP="00A17532">
            <w:pPr>
              <w:pStyle w:val="PargrafodaLista"/>
              <w:numPr>
                <w:ilvl w:val="0"/>
                <w:numId w:val="124"/>
              </w:numPr>
            </w:pPr>
            <w:r>
              <w:t xml:space="preserve">ENGST, Adam e FLEISHMAN, Glenn. Kit do Iniciante em Redes sem Fio. 2ª edição. Editora Pearson, 2005. </w:t>
            </w:r>
          </w:p>
          <w:p w:rsidR="00A17532" w:rsidRDefault="00A17532" w:rsidP="00A17532">
            <w:pPr>
              <w:pStyle w:val="PargrafodaLista"/>
              <w:numPr>
                <w:ilvl w:val="0"/>
                <w:numId w:val="124"/>
              </w:numPr>
            </w:pPr>
            <w:r>
              <w:t xml:space="preserve">SANCHES, Carlos Alberto. Projetando Redes WLAN – Conceitos e Práticas. Editora Érica, 2005. </w:t>
            </w:r>
          </w:p>
          <w:p w:rsidR="00A17532" w:rsidRPr="00A03AA0" w:rsidRDefault="00A17532" w:rsidP="00A17532">
            <w:pPr>
              <w:pStyle w:val="PargrafodaLista"/>
              <w:numPr>
                <w:ilvl w:val="0"/>
                <w:numId w:val="124"/>
              </w:numPr>
            </w:pPr>
            <w:r>
              <w:t>RUFINO, Nelson M. de Oliveira. Segurança em Redes sem Fio. Novatec Editora. São Paulo, 2005.</w:t>
            </w:r>
          </w:p>
        </w:tc>
      </w:tr>
    </w:tbl>
    <w:p w:rsidR="00A17532" w:rsidRDefault="00A17532" w:rsidP="00A17532"/>
    <w:p w:rsidR="00A17532" w:rsidRDefault="00A17532" w:rsidP="00A17532"/>
    <w:p w:rsidR="00A17532" w:rsidRDefault="00A17532" w:rsidP="00A17532"/>
    <w:p w:rsidR="00A17532" w:rsidRDefault="00A17532" w:rsidP="00A17532"/>
    <w:p w:rsidR="00A17532" w:rsidRDefault="00A17532" w:rsidP="00A17532"/>
    <w:p w:rsidR="00A17532" w:rsidRDefault="00A17532" w:rsidP="00A17532"/>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AA15B2"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AA15B2" w:rsidRDefault="00A17532" w:rsidP="00A17532">
            <w:pPr>
              <w:spacing w:before="0" w:after="0"/>
              <w:jc w:val="center"/>
              <w:rPr>
                <w:b/>
              </w:rPr>
            </w:pPr>
            <w:r w:rsidRPr="00AA15B2">
              <w:rPr>
                <w:b/>
              </w:rPr>
              <w:lastRenderedPageBreak/>
              <w:t>Robótica e Sistemas Inteligentes</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rsidRPr="00AE3D4B">
              <w:t>MCZA044-14</w:t>
            </w:r>
          </w:p>
        </w:tc>
        <w:tc>
          <w:tcPr>
            <w:tcW w:w="2330"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rsidRPr="00AE3D4B">
              <w:t>(2-2-4)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tc>
        <w:tc>
          <w:tcPr>
            <w:tcW w:w="2331"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t>Opção Limitada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Recomendação:</w:t>
            </w:r>
          </w:p>
        </w:tc>
        <w:tc>
          <w:tcPr>
            <w:tcW w:w="6991" w:type="dxa"/>
            <w:gridSpan w:val="3"/>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t xml:space="preserve">Programação Orientada a Objetos; Inteligência </w:t>
            </w:r>
            <w:proofErr w:type="gramStart"/>
            <w:r>
              <w:t>Artificial</w:t>
            </w:r>
            <w:proofErr w:type="gramEnd"/>
          </w:p>
        </w:tc>
      </w:tr>
      <w:tr w:rsidR="00A17532" w:rsidRPr="00A03AA0" w:rsidTr="00A17532">
        <w:trPr>
          <w:trHeight w:val="2328"/>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rFonts w:cs="Times New Roman"/>
                <w:i/>
              </w:rPr>
            </w:pPr>
            <w:r>
              <w:rPr>
                <w:rFonts w:cs="Times New Roman"/>
                <w:i/>
              </w:rPr>
              <w:t>Ementa</w:t>
            </w:r>
            <w:r w:rsidRPr="00A03AA0">
              <w:rPr>
                <w:rFonts w:cs="Times New Roman"/>
                <w:i/>
              </w:rPr>
              <w:t>:</w:t>
            </w:r>
          </w:p>
          <w:p w:rsidR="00A17532" w:rsidRPr="00A03AA0" w:rsidRDefault="00A17532" w:rsidP="00A17532">
            <w:pPr>
              <w:rPr>
                <w:rFonts w:cs="Times New Roman"/>
                <w:i/>
              </w:rPr>
            </w:pPr>
            <w:r w:rsidRPr="00A03AA0">
              <w:t>Visão Geral da Área de Robótica Inteligente. Princípios de Robótica. Princípios de Controle em Robótica Inteligente. Navegação em Robôs Inteligentes. Sistemas complexos. Algoritmos de controle Inteligentes aplicados à Robótica. Visão Computacional aplicada à Robótica. Tópicos Avançados em Robótica e Sistemas Inteligentes.</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Height w:val="2544"/>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lang w:val="en-US"/>
              </w:rPr>
            </w:pPr>
            <w:r>
              <w:rPr>
                <w:lang w:val="en-US"/>
              </w:rPr>
              <w:t>Bibliografia Básica</w:t>
            </w:r>
            <w:r w:rsidRPr="00A03AA0">
              <w:rPr>
                <w:lang w:val="en-US"/>
              </w:rPr>
              <w:t>:</w:t>
            </w:r>
          </w:p>
          <w:p w:rsidR="00A17532" w:rsidRDefault="00A17532" w:rsidP="00A17532">
            <w:pPr>
              <w:pStyle w:val="PargrafodaLista"/>
              <w:numPr>
                <w:ilvl w:val="0"/>
                <w:numId w:val="176"/>
              </w:numPr>
            </w:pPr>
            <w:r>
              <w:t>ROMERO, R. A. F.; PRESTES, E</w:t>
            </w:r>
            <w:proofErr w:type="gramStart"/>
            <w:r>
              <w:t>.;</w:t>
            </w:r>
            <w:proofErr w:type="gramEnd"/>
            <w:r>
              <w:t xml:space="preserve"> OSÓRIO, F.; WOLF, D. Robótica Móvel. LTC, 1a Ed., Rio de Janeiro, 2014.</w:t>
            </w:r>
          </w:p>
          <w:p w:rsidR="00A17532" w:rsidRPr="00400AA5" w:rsidRDefault="00A17532" w:rsidP="00A17532">
            <w:pPr>
              <w:pStyle w:val="PargrafodaLista"/>
              <w:numPr>
                <w:ilvl w:val="0"/>
                <w:numId w:val="176"/>
              </w:numPr>
              <w:rPr>
                <w:lang w:val="en-US"/>
              </w:rPr>
            </w:pPr>
            <w:r w:rsidRPr="00400AA5">
              <w:rPr>
                <w:lang w:val="en-US"/>
              </w:rPr>
              <w:t>MURPHY, R. R. Introduction to AI Robotics. MIT Press, 2000.</w:t>
            </w:r>
          </w:p>
          <w:p w:rsidR="00A17532" w:rsidRPr="00A03AA0" w:rsidRDefault="00A17532" w:rsidP="00A17532">
            <w:pPr>
              <w:pStyle w:val="PargrafodaLista"/>
              <w:numPr>
                <w:ilvl w:val="0"/>
                <w:numId w:val="176"/>
              </w:numPr>
            </w:pPr>
            <w:r>
              <w:t>BARONE, D. Sociedades Artificiais: A Nova Fronteira da Inteligência Artificial. Bookman, 2003.</w:t>
            </w:r>
          </w:p>
        </w:tc>
      </w:tr>
      <w:tr w:rsidR="00A17532" w:rsidRPr="00EA6D94" w:rsidTr="00A17532">
        <w:trPr>
          <w:trHeight w:val="2807"/>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lang w:val="en-US"/>
              </w:rPr>
            </w:pPr>
            <w:r>
              <w:rPr>
                <w:lang w:val="en-US"/>
              </w:rPr>
              <w:t>Bibliografia Complementar</w:t>
            </w:r>
            <w:r w:rsidRPr="00A03AA0">
              <w:rPr>
                <w:lang w:val="en-US"/>
              </w:rPr>
              <w:t>:</w:t>
            </w:r>
          </w:p>
          <w:p w:rsidR="00A17532" w:rsidRPr="00400AA5" w:rsidRDefault="00A17532" w:rsidP="00A17532">
            <w:pPr>
              <w:pStyle w:val="PargrafodaLista"/>
              <w:numPr>
                <w:ilvl w:val="0"/>
                <w:numId w:val="174"/>
              </w:numPr>
              <w:rPr>
                <w:lang w:val="en-US"/>
              </w:rPr>
            </w:pPr>
            <w:r w:rsidRPr="00400AA5">
              <w:rPr>
                <w:lang w:val="en-US"/>
              </w:rPr>
              <w:t>DUDEK, G.; JENKIN, M. Computational Principles of Mobile Robotics – Cambridge Univ. Press, 2000.</w:t>
            </w:r>
          </w:p>
          <w:p w:rsidR="00A17532" w:rsidRPr="00400AA5" w:rsidRDefault="00A17532" w:rsidP="00A17532">
            <w:pPr>
              <w:pStyle w:val="PargrafodaLista"/>
              <w:numPr>
                <w:ilvl w:val="0"/>
                <w:numId w:val="174"/>
              </w:numPr>
              <w:rPr>
                <w:lang w:val="en-US"/>
              </w:rPr>
            </w:pPr>
            <w:r w:rsidRPr="00400AA5">
              <w:rPr>
                <w:lang w:val="en-US"/>
              </w:rPr>
              <w:t>NEHMZOW, U. Mobile Robotics: A Practical Introduction. Springer Verlag, 2000.</w:t>
            </w:r>
          </w:p>
          <w:p w:rsidR="00A17532" w:rsidRDefault="00A17532" w:rsidP="00A17532">
            <w:pPr>
              <w:pStyle w:val="PargrafodaLista"/>
              <w:numPr>
                <w:ilvl w:val="0"/>
                <w:numId w:val="174"/>
              </w:numPr>
            </w:pPr>
            <w:r w:rsidRPr="00400AA5">
              <w:rPr>
                <w:lang w:val="en-US"/>
              </w:rPr>
              <w:t xml:space="preserve">CUESTA, F.; OLLERO, A. Intelligent Mobile Robot Navigation. </w:t>
            </w:r>
            <w:r>
              <w:t>Springer-Verlag, 2005.</w:t>
            </w:r>
          </w:p>
          <w:p w:rsidR="00A17532" w:rsidRDefault="00A17532" w:rsidP="00A17532">
            <w:pPr>
              <w:pStyle w:val="PargrafodaLista"/>
              <w:numPr>
                <w:ilvl w:val="0"/>
                <w:numId w:val="174"/>
              </w:numPr>
            </w:pPr>
            <w:r>
              <w:t>RIASCOS, L. A. M. Fundamentos de Robótica – Manipuladores e Robôs Móveis. Editora Plêiade, 1a Ed., 2010.</w:t>
            </w:r>
          </w:p>
          <w:p w:rsidR="00A17532" w:rsidRDefault="00A17532" w:rsidP="00A17532">
            <w:pPr>
              <w:pStyle w:val="PargrafodaLista"/>
              <w:numPr>
                <w:ilvl w:val="0"/>
                <w:numId w:val="174"/>
              </w:numPr>
            </w:pPr>
            <w:r w:rsidRPr="00400AA5">
              <w:rPr>
                <w:lang w:val="en-US"/>
              </w:rPr>
              <w:t xml:space="preserve">SIEGWART, R.; NOURBAKHSH, I. R. Introduction to Autonomous Mobile Robots. </w:t>
            </w:r>
            <w:r>
              <w:t>Massachusetts Institute of Technology (MIT), 2004.</w:t>
            </w:r>
          </w:p>
          <w:p w:rsidR="00A17532" w:rsidRPr="00EA6D94" w:rsidRDefault="00A17532" w:rsidP="00A17532">
            <w:pPr>
              <w:pStyle w:val="PargrafodaLista"/>
              <w:numPr>
                <w:ilvl w:val="0"/>
                <w:numId w:val="174"/>
              </w:numPr>
            </w:pPr>
            <w:r>
              <w:t>REZENDE, S. O. Sistemas Inteligentes: Fundamentos e Aplicaçõ</w:t>
            </w:r>
            <w:proofErr w:type="gramStart"/>
            <w:r>
              <w:t>es</w:t>
            </w:r>
            <w:proofErr w:type="gramEnd"/>
            <w:r>
              <w:t>, Manole, 2005.</w:t>
            </w:r>
          </w:p>
        </w:tc>
      </w:tr>
    </w:tbl>
    <w:p w:rsidR="00A17532" w:rsidRDefault="00A17532" w:rsidP="00A17532"/>
    <w:p w:rsidR="00A17532" w:rsidRPr="00AA15B2" w:rsidRDefault="00A17532" w:rsidP="00A17532"/>
    <w:p w:rsidR="00A17532" w:rsidRPr="00AA15B2" w:rsidRDefault="00A17532" w:rsidP="00A17532"/>
    <w:p w:rsidR="00A17532" w:rsidRPr="00AA15B2" w:rsidRDefault="00A17532" w:rsidP="00A17532"/>
    <w:p w:rsidR="00A17532" w:rsidRPr="00AA15B2" w:rsidRDefault="00A17532" w:rsidP="00A17532"/>
    <w:p w:rsidR="00A17532" w:rsidRPr="00AA15B2" w:rsidRDefault="00A17532" w:rsidP="00A17532"/>
    <w:p w:rsidR="00A17532" w:rsidRPr="00AA15B2" w:rsidRDefault="00A17532" w:rsidP="00A17532"/>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AA15B2"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AA15B2" w:rsidRDefault="00A17532" w:rsidP="00A17532">
            <w:pPr>
              <w:spacing w:before="0" w:after="0"/>
              <w:jc w:val="center"/>
              <w:rPr>
                <w:b/>
              </w:rPr>
            </w:pPr>
            <w:r w:rsidRPr="00AA15B2">
              <w:rPr>
                <w:b/>
              </w:rPr>
              <w:lastRenderedPageBreak/>
              <w:t>Robótica Educacional</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rsidRPr="00AE3D4B">
              <w:t>MCZA045-14</w:t>
            </w:r>
          </w:p>
        </w:tc>
        <w:tc>
          <w:tcPr>
            <w:tcW w:w="2330"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rsidRPr="00A03AA0">
              <w:t>(2-2-4)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tc>
        <w:tc>
          <w:tcPr>
            <w:tcW w:w="2331"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t>Opção Limitada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Recomendação:</w:t>
            </w:r>
          </w:p>
        </w:tc>
        <w:tc>
          <w:tcPr>
            <w:tcW w:w="6991" w:type="dxa"/>
            <w:gridSpan w:val="3"/>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t xml:space="preserve">Programação Orientada a Objetos, Inteligência </w:t>
            </w:r>
            <w:proofErr w:type="gramStart"/>
            <w:r>
              <w:t>Artificial</w:t>
            </w:r>
            <w:proofErr w:type="gramEnd"/>
          </w:p>
        </w:tc>
      </w:tr>
      <w:tr w:rsidR="00A17532" w:rsidRPr="00A03AA0" w:rsidTr="00A17532">
        <w:trPr>
          <w:trHeight w:val="2388"/>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rFonts w:cs="Times New Roman"/>
                <w:i/>
              </w:rPr>
            </w:pPr>
            <w:r>
              <w:rPr>
                <w:rFonts w:cs="Times New Roman"/>
                <w:i/>
              </w:rPr>
              <w:t>Ementa</w:t>
            </w:r>
            <w:r w:rsidRPr="00A03AA0">
              <w:rPr>
                <w:rFonts w:cs="Times New Roman"/>
                <w:i/>
              </w:rPr>
              <w:t>:</w:t>
            </w:r>
          </w:p>
          <w:p w:rsidR="00A17532" w:rsidRPr="00A03AA0" w:rsidRDefault="00A17532" w:rsidP="00A17532">
            <w:pPr>
              <w:rPr>
                <w:rFonts w:cs="Times New Roman"/>
                <w:i/>
              </w:rPr>
            </w:pPr>
            <w:r w:rsidRPr="002E64B3">
              <w:rPr>
                <w:rStyle w:val="txtarial8ptgray"/>
                <w:rFonts w:eastAsia="SimSun, 宋体"/>
              </w:rPr>
              <w:t>Histórico da Robótica e da Robótica Educacional. Conceitos iniciais de Robótica. Robótica na Educação.  Robôs como objetos de aprendizagem. Ambientes Computacionais para Robótica Educacional. Kits Robóticos para Robótica Educacional. Projetos em Robótica Educacional. Metodologia para estruturação de oficinas na Robótica Educacional. Desenvolvimento de projetos.</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Height w:val="2424"/>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Básica</w:t>
            </w:r>
            <w:r w:rsidRPr="00A03AA0">
              <w:t>:</w:t>
            </w:r>
          </w:p>
          <w:p w:rsidR="00A17532" w:rsidRDefault="00A17532" w:rsidP="00A17532">
            <w:pPr>
              <w:pStyle w:val="PargrafodaLista"/>
              <w:numPr>
                <w:ilvl w:val="0"/>
                <w:numId w:val="168"/>
              </w:numPr>
            </w:pPr>
            <w:r>
              <w:t>ROMERO, R. A. F.; PRESTES, E</w:t>
            </w:r>
            <w:proofErr w:type="gramStart"/>
            <w:r>
              <w:t>.;</w:t>
            </w:r>
            <w:proofErr w:type="gramEnd"/>
            <w:r>
              <w:t xml:space="preserve"> OSÓRIO, F.; WOLF, D. Robótica Móvel. LTC, 1 Ed., Rio de Janeiro, 2014.</w:t>
            </w:r>
          </w:p>
          <w:p w:rsidR="00A17532" w:rsidRDefault="00A17532" w:rsidP="00A17532">
            <w:pPr>
              <w:pStyle w:val="PargrafodaLista"/>
              <w:numPr>
                <w:ilvl w:val="0"/>
                <w:numId w:val="168"/>
              </w:numPr>
            </w:pPr>
            <w:r>
              <w:t>PAPERT, S. A Máquina das Crianças: Repensando a Escola na Era da Informática. Artmed, 2008.</w:t>
            </w:r>
          </w:p>
          <w:p w:rsidR="00A17532" w:rsidRPr="00A03AA0" w:rsidRDefault="00A17532" w:rsidP="00A17532">
            <w:pPr>
              <w:pStyle w:val="PargrafodaLista"/>
              <w:numPr>
                <w:ilvl w:val="0"/>
                <w:numId w:val="168"/>
              </w:numPr>
            </w:pPr>
            <w:r>
              <w:t>MONK, S. Programação com Arduino: Começ</w:t>
            </w:r>
            <w:proofErr w:type="gramStart"/>
            <w:r>
              <w:t>ando</w:t>
            </w:r>
            <w:proofErr w:type="gramEnd"/>
            <w:r>
              <w:t xml:space="preserve"> com Sketches. 1a Ed., Bookman, 2013.</w:t>
            </w:r>
          </w:p>
        </w:tc>
      </w:tr>
      <w:tr w:rsidR="00A17532" w:rsidRPr="00A03AA0" w:rsidTr="00A17532">
        <w:trPr>
          <w:trHeight w:val="2402"/>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lang w:val="en-US"/>
              </w:rPr>
            </w:pPr>
            <w:r>
              <w:rPr>
                <w:lang w:val="en-US"/>
              </w:rPr>
              <w:t>Bibliografia Complementar</w:t>
            </w:r>
            <w:r w:rsidRPr="00A03AA0">
              <w:rPr>
                <w:lang w:val="en-US"/>
              </w:rPr>
              <w:t>:</w:t>
            </w:r>
          </w:p>
          <w:p w:rsidR="00A17532" w:rsidRPr="00505060" w:rsidRDefault="00A17532" w:rsidP="00A17532">
            <w:pPr>
              <w:pStyle w:val="PargrafodaLista"/>
              <w:numPr>
                <w:ilvl w:val="0"/>
                <w:numId w:val="169"/>
              </w:numPr>
              <w:rPr>
                <w:rStyle w:val="txtarial8ptgray1"/>
                <w:rFonts w:ascii="Calibri" w:eastAsia="SimSun, 宋体" w:hAnsi="Calibri" w:cs="Arial"/>
                <w:color w:val="auto"/>
                <w:sz w:val="22"/>
                <w:szCs w:val="22"/>
                <w:lang w:val="en-US"/>
              </w:rPr>
            </w:pPr>
            <w:r w:rsidRPr="00505060">
              <w:rPr>
                <w:rStyle w:val="txtarial8ptgray1"/>
                <w:rFonts w:ascii="Calibri" w:eastAsia="SimSun, 宋体" w:hAnsi="Calibri" w:cs="Arial"/>
                <w:color w:val="auto"/>
                <w:sz w:val="22"/>
                <w:szCs w:val="22"/>
                <w:lang w:val="en-US"/>
              </w:rPr>
              <w:t>ALIMIS, D. Teacher Education on Robotics-Enhanced Constructivist Pedagogical Methods, School of Pedagogical and Technological Education (ASPETE), 2009.</w:t>
            </w:r>
          </w:p>
          <w:p w:rsidR="00A17532" w:rsidRPr="00505060" w:rsidRDefault="00A17532" w:rsidP="00A17532">
            <w:pPr>
              <w:pStyle w:val="PargrafodaLista"/>
              <w:numPr>
                <w:ilvl w:val="0"/>
                <w:numId w:val="169"/>
              </w:numPr>
              <w:rPr>
                <w:rStyle w:val="txtarial8ptgray1"/>
                <w:rFonts w:ascii="Calibri" w:eastAsia="SimSun, 宋体" w:hAnsi="Calibri" w:cs="Arial"/>
                <w:color w:val="auto"/>
                <w:sz w:val="22"/>
                <w:szCs w:val="22"/>
                <w:lang w:val="en-US"/>
              </w:rPr>
            </w:pPr>
            <w:r w:rsidRPr="00505060">
              <w:rPr>
                <w:rStyle w:val="txtarial8ptgray1"/>
                <w:rFonts w:ascii="Calibri" w:eastAsia="SimSun, 宋体" w:hAnsi="Calibri" w:cs="Arial"/>
                <w:color w:val="auto"/>
                <w:sz w:val="22"/>
                <w:szCs w:val="22"/>
                <w:lang w:val="en-US"/>
              </w:rPr>
              <w:t>MATARIC, M. The Robotics Primer. The MIT Press, 2007</w:t>
            </w:r>
          </w:p>
          <w:p w:rsidR="00A17532" w:rsidRPr="00505060" w:rsidRDefault="00A17532" w:rsidP="00A17532">
            <w:pPr>
              <w:pStyle w:val="PargrafodaLista"/>
              <w:numPr>
                <w:ilvl w:val="0"/>
                <w:numId w:val="169"/>
              </w:numPr>
              <w:rPr>
                <w:rStyle w:val="txtarial8ptgray1"/>
                <w:rFonts w:ascii="Calibri" w:eastAsia="SimSun, 宋体" w:hAnsi="Calibri" w:cs="Arial"/>
                <w:color w:val="auto"/>
                <w:sz w:val="22"/>
                <w:szCs w:val="22"/>
              </w:rPr>
            </w:pPr>
            <w:r w:rsidRPr="00505060">
              <w:rPr>
                <w:rStyle w:val="txtarial8ptgray1"/>
                <w:rFonts w:ascii="Calibri" w:eastAsia="SimSun, 宋体" w:hAnsi="Calibri" w:cs="Arial"/>
                <w:color w:val="auto"/>
                <w:sz w:val="22"/>
                <w:szCs w:val="22"/>
              </w:rPr>
              <w:t xml:space="preserve">NETO, A. A. O. Novas Tecnologias &amp; Universidade: da Didática Tradicionalista à Inteligência Artificial, Desafios e Armadilhas. Vozes, </w:t>
            </w:r>
            <w:proofErr w:type="gramStart"/>
            <w:r w:rsidRPr="00505060">
              <w:rPr>
                <w:rStyle w:val="txtarial8ptgray1"/>
                <w:rFonts w:ascii="Calibri" w:eastAsia="SimSun, 宋体" w:hAnsi="Calibri" w:cs="Arial"/>
                <w:color w:val="auto"/>
                <w:sz w:val="22"/>
                <w:szCs w:val="22"/>
              </w:rPr>
              <w:t>1</w:t>
            </w:r>
            <w:proofErr w:type="gramEnd"/>
            <w:r w:rsidRPr="00505060">
              <w:rPr>
                <w:rStyle w:val="txtarial8ptgray1"/>
                <w:rFonts w:ascii="Calibri" w:eastAsia="SimSun, 宋体" w:hAnsi="Calibri" w:cs="Arial"/>
                <w:color w:val="auto"/>
                <w:sz w:val="22"/>
                <w:szCs w:val="22"/>
              </w:rPr>
              <w:t xml:space="preserve"> Ed, 2005.</w:t>
            </w:r>
          </w:p>
          <w:p w:rsidR="00A17532" w:rsidRPr="00505060" w:rsidRDefault="00A17532" w:rsidP="00A17532">
            <w:pPr>
              <w:pStyle w:val="PargrafodaLista"/>
              <w:numPr>
                <w:ilvl w:val="0"/>
                <w:numId w:val="169"/>
              </w:numPr>
              <w:rPr>
                <w:rStyle w:val="txtarial8ptgray1"/>
                <w:rFonts w:ascii="Calibri" w:eastAsia="SimSun, 宋体" w:hAnsi="Calibri" w:cs="Arial"/>
                <w:color w:val="auto"/>
                <w:sz w:val="22"/>
                <w:szCs w:val="22"/>
                <w:lang w:val="en-US"/>
              </w:rPr>
            </w:pPr>
            <w:r w:rsidRPr="00505060">
              <w:rPr>
                <w:rStyle w:val="txtarial8ptgray1"/>
                <w:rFonts w:ascii="Calibri" w:eastAsia="SimSun, 宋体" w:hAnsi="Calibri" w:cs="Arial"/>
                <w:color w:val="auto"/>
                <w:sz w:val="22"/>
                <w:szCs w:val="22"/>
                <w:lang w:val="en-US"/>
              </w:rPr>
              <w:t>DAHLHOFF, H. et al. Introdução à Robótica. São Paulo: Festo Didactic, 1993.</w:t>
            </w:r>
          </w:p>
          <w:p w:rsidR="00A17532" w:rsidRPr="00505060" w:rsidRDefault="00A17532" w:rsidP="00A17532">
            <w:pPr>
              <w:pStyle w:val="PargrafodaLista"/>
              <w:numPr>
                <w:ilvl w:val="0"/>
                <w:numId w:val="169"/>
              </w:numPr>
              <w:rPr>
                <w:rStyle w:val="txtarial8ptgray1"/>
                <w:rFonts w:ascii="Calibri" w:eastAsia="SimSun, 宋体" w:hAnsi="Calibri" w:cs="Arial"/>
                <w:color w:val="auto"/>
                <w:sz w:val="22"/>
                <w:szCs w:val="22"/>
                <w:lang w:val="en-US"/>
              </w:rPr>
            </w:pPr>
            <w:r w:rsidRPr="00505060">
              <w:rPr>
                <w:rStyle w:val="txtarial8ptgray1"/>
                <w:rFonts w:ascii="Calibri" w:eastAsia="SimSun, 宋体" w:hAnsi="Calibri" w:cs="Arial"/>
                <w:color w:val="auto"/>
                <w:sz w:val="22"/>
                <w:szCs w:val="22"/>
                <w:lang w:val="en-US"/>
              </w:rPr>
              <w:t>MURPHY, R. R. Introduction to AI Robotics. MIT Press, 2000.</w:t>
            </w:r>
          </w:p>
          <w:p w:rsidR="00A17532" w:rsidRPr="00A03AA0" w:rsidRDefault="00A17532" w:rsidP="00A17532">
            <w:pPr>
              <w:pStyle w:val="PargrafodaLista"/>
              <w:numPr>
                <w:ilvl w:val="0"/>
                <w:numId w:val="169"/>
              </w:numPr>
            </w:pPr>
            <w:r w:rsidRPr="00505060">
              <w:rPr>
                <w:rStyle w:val="txtarial8ptgray1"/>
                <w:rFonts w:ascii="Calibri" w:eastAsia="SimSun, 宋体" w:hAnsi="Calibri" w:cs="Arial"/>
                <w:color w:val="auto"/>
                <w:sz w:val="22"/>
                <w:szCs w:val="22"/>
              </w:rPr>
              <w:t>REZENDE, S. O. Sistemas Inteligentes: Fundamentos e Aplicaçõ</w:t>
            </w:r>
            <w:proofErr w:type="gramStart"/>
            <w:r w:rsidRPr="00505060">
              <w:rPr>
                <w:rStyle w:val="txtarial8ptgray1"/>
                <w:rFonts w:ascii="Calibri" w:eastAsia="SimSun, 宋体" w:hAnsi="Calibri" w:cs="Arial"/>
                <w:color w:val="auto"/>
                <w:sz w:val="22"/>
                <w:szCs w:val="22"/>
              </w:rPr>
              <w:t>es</w:t>
            </w:r>
            <w:proofErr w:type="gramEnd"/>
            <w:r w:rsidRPr="00505060">
              <w:rPr>
                <w:rStyle w:val="txtarial8ptgray1"/>
                <w:rFonts w:ascii="Calibri" w:eastAsia="SimSun, 宋体" w:hAnsi="Calibri" w:cs="Arial"/>
                <w:color w:val="auto"/>
                <w:sz w:val="22"/>
                <w:szCs w:val="22"/>
              </w:rPr>
              <w:t>, Manole, 1a Ed., Bookman, 2013.</w:t>
            </w:r>
          </w:p>
        </w:tc>
      </w:tr>
    </w:tbl>
    <w:p w:rsidR="00A17532" w:rsidRPr="00AA15B2" w:rsidRDefault="00A17532" w:rsidP="00A17532"/>
    <w:p w:rsidR="00A17532" w:rsidRPr="00AA15B2" w:rsidRDefault="00A17532" w:rsidP="00A17532"/>
    <w:p w:rsidR="00A17532" w:rsidRPr="00AA15B2" w:rsidRDefault="00A17532" w:rsidP="00A17532"/>
    <w:p w:rsidR="00A17532" w:rsidRPr="00AA15B2" w:rsidRDefault="00A17532" w:rsidP="00A17532"/>
    <w:p w:rsidR="00A17532" w:rsidRPr="00AA15B2" w:rsidRDefault="00A17532" w:rsidP="00A17532"/>
    <w:p w:rsidR="00A17532" w:rsidRPr="00AA15B2" w:rsidRDefault="00A17532" w:rsidP="00A17532"/>
    <w:p w:rsidR="00A17532" w:rsidRPr="00AA15B2" w:rsidRDefault="00A17532" w:rsidP="00A17532"/>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AA15B2"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AA15B2" w:rsidRDefault="00A17532" w:rsidP="00A17532">
            <w:pPr>
              <w:spacing w:before="0" w:after="0"/>
              <w:jc w:val="center"/>
              <w:rPr>
                <w:b/>
              </w:rPr>
            </w:pPr>
            <w:r w:rsidRPr="00AA15B2">
              <w:rPr>
                <w:b/>
              </w:rPr>
              <w:lastRenderedPageBreak/>
              <w:t>Segurança em Redes</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MCZA025-13</w:t>
            </w:r>
          </w:p>
        </w:tc>
        <w:tc>
          <w:tcPr>
            <w:tcW w:w="2330"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rsidRPr="00A03AA0">
              <w:t>(2-2-4)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tc>
        <w:tc>
          <w:tcPr>
            <w:tcW w:w="2331"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t>Opção Limitada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Recomendação:</w:t>
            </w:r>
          </w:p>
        </w:tc>
        <w:tc>
          <w:tcPr>
            <w:tcW w:w="6991" w:type="dxa"/>
            <w:gridSpan w:val="3"/>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t>Redes de Computadores</w:t>
            </w:r>
          </w:p>
        </w:tc>
      </w:tr>
      <w:tr w:rsidR="00A17532" w:rsidRPr="00A03AA0" w:rsidTr="00A17532">
        <w:trPr>
          <w:trHeight w:val="1800"/>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rFonts w:cs="Times New Roman"/>
                <w:i/>
              </w:rPr>
            </w:pPr>
            <w:r w:rsidRPr="00F207B4">
              <w:rPr>
                <w:rFonts w:cs="Times New Roman"/>
              </w:rPr>
              <w:t>Ementa</w:t>
            </w:r>
            <w:r w:rsidRPr="00A03AA0">
              <w:rPr>
                <w:rFonts w:cs="Times New Roman"/>
                <w:i/>
              </w:rPr>
              <w:t>:</w:t>
            </w:r>
          </w:p>
          <w:p w:rsidR="00A17532" w:rsidRPr="00A03AA0" w:rsidRDefault="00A17532" w:rsidP="00A17532">
            <w:pPr>
              <w:rPr>
                <w:rFonts w:cs="Times New Roman"/>
                <w:i/>
              </w:rPr>
            </w:pPr>
            <w:r w:rsidRPr="00A03AA0">
              <w:t>Conceitos básicos sobre segurança da informação. Vulnerabilidades, ameaças e ataques. Autenticação, criptografia e assinatura digital. Aspectos de segurança para aplicações em redes TCP/IP. Políticas de segurança. Aspectos sociais da segurança de redes de computadores.</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Height w:val="2955"/>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Básica</w:t>
            </w:r>
            <w:r w:rsidRPr="00A03AA0">
              <w:t>:</w:t>
            </w:r>
          </w:p>
          <w:p w:rsidR="00A17532" w:rsidRPr="009A67B3" w:rsidRDefault="00A17532" w:rsidP="00A17532">
            <w:pPr>
              <w:pStyle w:val="PargrafodaLista"/>
              <w:numPr>
                <w:ilvl w:val="0"/>
                <w:numId w:val="208"/>
              </w:numPr>
              <w:rPr>
                <w:lang w:val="en-US"/>
              </w:rPr>
            </w:pPr>
            <w:r>
              <w:t xml:space="preserve">STALLINGS, William. Criptografia e segurança de redes. </w:t>
            </w:r>
            <w:r w:rsidRPr="00F50A3D">
              <w:rPr>
                <w:lang w:val="en-US"/>
              </w:rPr>
              <w:t xml:space="preserve">4 ed. São Paulo: Pearson Prentice Hall, 2008. </w:t>
            </w:r>
            <w:r w:rsidRPr="009A67B3">
              <w:rPr>
                <w:lang w:val="en-US"/>
              </w:rPr>
              <w:t>492 p. ISBN 9788576051190.</w:t>
            </w:r>
          </w:p>
          <w:p w:rsidR="00A17532" w:rsidRDefault="00A17532" w:rsidP="00A17532">
            <w:pPr>
              <w:pStyle w:val="PargrafodaLista"/>
              <w:numPr>
                <w:ilvl w:val="0"/>
                <w:numId w:val="208"/>
              </w:numPr>
            </w:pPr>
            <w:r>
              <w:t>NAKAMURA, Emilio Tissato; GEUS, Paulo Lício de. Segurança de redes em ambientes cooperativos. São Paulo: Novatec Editora, 2007. 482 p. ISBN: 978-85-7522-136-5.</w:t>
            </w:r>
          </w:p>
          <w:p w:rsidR="00A17532" w:rsidRPr="00A03AA0" w:rsidRDefault="00A17532" w:rsidP="00A17532">
            <w:pPr>
              <w:pStyle w:val="PargrafodaLista"/>
              <w:numPr>
                <w:ilvl w:val="0"/>
                <w:numId w:val="208"/>
              </w:numPr>
            </w:pPr>
            <w:r>
              <w:t>3. RUFINO, Nelson M. de Oliveira. Segurança em Redes sem Fio. 4ª edição. São Paulo: Novatec Editora. 2014. 288 p. ISBN 978-85-7522-413-7.</w:t>
            </w:r>
          </w:p>
        </w:tc>
      </w:tr>
      <w:tr w:rsidR="00A17532" w:rsidRPr="00A03AA0" w:rsidTr="00A17532">
        <w:trPr>
          <w:trHeight w:val="2901"/>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E32A3C" w:rsidRDefault="00A17532" w:rsidP="00A17532">
            <w:pPr>
              <w:rPr>
                <w:lang w:val="en-US"/>
              </w:rPr>
            </w:pPr>
            <w:r w:rsidRPr="00E32A3C">
              <w:rPr>
                <w:lang w:val="en-US"/>
              </w:rPr>
              <w:t>Bibliografia Complementar:</w:t>
            </w:r>
          </w:p>
          <w:p w:rsidR="00A17532" w:rsidRPr="00F50A3D" w:rsidRDefault="00A17532" w:rsidP="00A17532">
            <w:pPr>
              <w:pStyle w:val="PargrafodaLista"/>
              <w:numPr>
                <w:ilvl w:val="0"/>
                <w:numId w:val="209"/>
              </w:numPr>
              <w:rPr>
                <w:lang w:val="en-US"/>
              </w:rPr>
            </w:pPr>
            <w:r w:rsidRPr="00F50A3D">
              <w:rPr>
                <w:lang w:val="en-US"/>
              </w:rPr>
              <w:t>STALLINGS, William; BROWN, Lawrie. Computer Security: Principles and Practice, Third Edition, Pearson Prentice Hall, 2014. 840 p. ISBN 978-0133773927.</w:t>
            </w:r>
          </w:p>
          <w:p w:rsidR="00A17532" w:rsidRPr="00F50A3D" w:rsidRDefault="00A17532" w:rsidP="00A17532">
            <w:pPr>
              <w:pStyle w:val="PargrafodaLista"/>
              <w:numPr>
                <w:ilvl w:val="0"/>
                <w:numId w:val="209"/>
              </w:numPr>
              <w:rPr>
                <w:lang w:val="en-US"/>
              </w:rPr>
            </w:pPr>
            <w:r w:rsidRPr="00F50A3D">
              <w:rPr>
                <w:lang w:val="en-US"/>
              </w:rPr>
              <w:t>MENEZES, Alfred J.; VANSTONE, Scott A.; OORSCHOT, Paul C. Van. Handbook of Applied Cryptography. CRC Press, 1996. 816 p. ISBN 0-8493-8523-7.</w:t>
            </w:r>
          </w:p>
          <w:p w:rsidR="00A17532" w:rsidRPr="00F50A3D" w:rsidRDefault="00A17532" w:rsidP="00A17532">
            <w:pPr>
              <w:pStyle w:val="PargrafodaLista"/>
              <w:numPr>
                <w:ilvl w:val="0"/>
                <w:numId w:val="209"/>
              </w:numPr>
            </w:pPr>
            <w:r w:rsidRPr="00F50A3D">
              <w:t xml:space="preserve">CHESWICK, William R. Firewalls e Segurança na Internet. 2ª edição. Bookman, 2005. </w:t>
            </w:r>
          </w:p>
          <w:p w:rsidR="00A17532" w:rsidRDefault="00A17532" w:rsidP="00A17532">
            <w:pPr>
              <w:pStyle w:val="PargrafodaLista"/>
              <w:numPr>
                <w:ilvl w:val="0"/>
                <w:numId w:val="209"/>
              </w:numPr>
            </w:pPr>
            <w:r w:rsidRPr="00F50A3D">
              <w:rPr>
                <w:lang w:val="en-US"/>
              </w:rPr>
              <w:t xml:space="preserve">SCAMBRAY, Joel; McCLURE, Stuart; KURTZ, George. </w:t>
            </w:r>
            <w:r>
              <w:t xml:space="preserve">Hackers Expostos: Segredos e Soluções para a Segurança de Redes. 4ª edição. </w:t>
            </w:r>
            <w:proofErr w:type="gramStart"/>
            <w:r>
              <w:t>Editora Campus</w:t>
            </w:r>
            <w:proofErr w:type="gramEnd"/>
            <w:r>
              <w:t>.</w:t>
            </w:r>
          </w:p>
          <w:p w:rsidR="00A17532" w:rsidRDefault="00A17532" w:rsidP="00A17532">
            <w:pPr>
              <w:pStyle w:val="PargrafodaLista"/>
              <w:numPr>
                <w:ilvl w:val="0"/>
                <w:numId w:val="209"/>
              </w:numPr>
            </w:pPr>
            <w:r w:rsidRPr="00F50A3D">
              <w:rPr>
                <w:lang w:val="en-US"/>
              </w:rPr>
              <w:t xml:space="preserve">HATCH, Brian, LEE, James, KURTZ, George. </w:t>
            </w:r>
            <w:r>
              <w:t>Segurança contra Hackers – Linux, 2ª edição. Editora Futura.</w:t>
            </w:r>
          </w:p>
          <w:p w:rsidR="00A17532" w:rsidRDefault="00A17532" w:rsidP="00A17532">
            <w:pPr>
              <w:pStyle w:val="PargrafodaLista"/>
              <w:numPr>
                <w:ilvl w:val="0"/>
                <w:numId w:val="209"/>
              </w:numPr>
            </w:pPr>
            <w:r>
              <w:t>FERREIRA, Fernando N. F. Segurança da Informação. Editora Ciência Moderna, 2003.</w:t>
            </w:r>
          </w:p>
          <w:p w:rsidR="00A17532" w:rsidRDefault="00A17532" w:rsidP="00A17532">
            <w:pPr>
              <w:pStyle w:val="PargrafodaLista"/>
              <w:numPr>
                <w:ilvl w:val="0"/>
                <w:numId w:val="209"/>
              </w:numPr>
            </w:pPr>
            <w:r>
              <w:t xml:space="preserve">7. TANENBAUM, Andrew S. Redes de Computadores. 4ª edição. Rio de Janeiro. </w:t>
            </w:r>
            <w:proofErr w:type="gramStart"/>
            <w:r>
              <w:t>Editora Campus</w:t>
            </w:r>
            <w:proofErr w:type="gramEnd"/>
            <w:r>
              <w:t>, 2003.</w:t>
            </w:r>
          </w:p>
        </w:tc>
      </w:tr>
    </w:tbl>
    <w:p w:rsidR="00A17532" w:rsidRPr="00AA15B2" w:rsidRDefault="00A17532" w:rsidP="00A17532"/>
    <w:p w:rsidR="00A17532" w:rsidRPr="00AA15B2" w:rsidRDefault="00A17532" w:rsidP="00A17532"/>
    <w:p w:rsidR="00A17532" w:rsidRPr="00AA15B2" w:rsidRDefault="00A17532" w:rsidP="00A17532"/>
    <w:p w:rsidR="00A17532" w:rsidRPr="00AA15B2" w:rsidRDefault="00A17532" w:rsidP="00A17532"/>
    <w:p w:rsidR="00A17532" w:rsidRPr="00AA15B2" w:rsidRDefault="00A17532" w:rsidP="00A17532"/>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1F7308"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1F7308" w:rsidRDefault="00A17532" w:rsidP="00A17532">
            <w:pPr>
              <w:spacing w:before="0" w:after="0"/>
              <w:jc w:val="center"/>
              <w:rPr>
                <w:b/>
              </w:rPr>
            </w:pPr>
            <w:r w:rsidRPr="001F7308">
              <w:rPr>
                <w:b/>
              </w:rPr>
              <w:lastRenderedPageBreak/>
              <w:t>Semântica de Linguagem de Programação</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rPr>
                <w:shd w:val="clear" w:color="auto" w:fill="FFFFFF"/>
              </w:rPr>
              <w:t>MCZA046-14</w:t>
            </w:r>
          </w:p>
        </w:tc>
        <w:tc>
          <w:tcPr>
            <w:tcW w:w="2330"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rsidRPr="00A03AA0">
              <w:t>(4-0-4)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tc>
        <w:tc>
          <w:tcPr>
            <w:tcW w:w="2331"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t>Opção Limitada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Recomendação:</w:t>
            </w:r>
          </w:p>
        </w:tc>
        <w:tc>
          <w:tcPr>
            <w:tcW w:w="6991" w:type="dxa"/>
            <w:gridSpan w:val="3"/>
          </w:tcPr>
          <w:p w:rsidR="00A17532" w:rsidRDefault="00A17532" w:rsidP="00A17532">
            <w:pPr>
              <w:ind w:firstLine="0"/>
              <w:cnfStyle w:val="000000100000" w:firstRow="0" w:lastRow="0" w:firstColumn="0" w:lastColumn="0" w:oddVBand="0" w:evenVBand="0" w:oddHBand="1" w:evenHBand="0" w:firstRowFirstColumn="0" w:firstRowLastColumn="0" w:lastRowFirstColumn="0" w:lastRowLastColumn="0"/>
              <w:rPr>
                <w:shd w:val="clear" w:color="auto" w:fill="FFFFFF"/>
              </w:rPr>
            </w:pPr>
            <w:r w:rsidRPr="00A03AA0">
              <w:rPr>
                <w:shd w:val="clear" w:color="auto" w:fill="FFFFFF"/>
              </w:rPr>
              <w:t>Programação Orientada a Objetos</w:t>
            </w:r>
          </w:p>
          <w:p w:rsidR="00A17532" w:rsidRDefault="00A17532" w:rsidP="00A17532">
            <w:pPr>
              <w:ind w:firstLine="0"/>
              <w:cnfStyle w:val="000000100000" w:firstRow="0" w:lastRow="0" w:firstColumn="0" w:lastColumn="0" w:oddVBand="0" w:evenVBand="0" w:oddHBand="1" w:evenHBand="0" w:firstRowFirstColumn="0" w:firstRowLastColumn="0" w:lastRowFirstColumn="0" w:lastRowLastColumn="0"/>
              <w:rPr>
                <w:shd w:val="clear" w:color="auto" w:fill="FFFFFF"/>
              </w:rPr>
            </w:pPr>
            <w:r>
              <w:rPr>
                <w:shd w:val="clear" w:color="auto" w:fill="FFFFFF"/>
              </w:rPr>
              <w:t xml:space="preserve"> Lógica Básica</w:t>
            </w:r>
          </w:p>
          <w:p w:rsidR="00A17532" w:rsidRPr="00A03AA0" w:rsidRDefault="00A17532" w:rsidP="00A17532">
            <w:pPr>
              <w:ind w:firstLine="0"/>
              <w:cnfStyle w:val="000000100000" w:firstRow="0" w:lastRow="0" w:firstColumn="0" w:lastColumn="0" w:oddVBand="0" w:evenVBand="0" w:oddHBand="1" w:evenHBand="0" w:firstRowFirstColumn="0" w:firstRowLastColumn="0" w:lastRowFirstColumn="0" w:lastRowLastColumn="0"/>
            </w:pPr>
            <w:r w:rsidRPr="00A03AA0">
              <w:rPr>
                <w:shd w:val="clear" w:color="auto" w:fill="FFFFFF"/>
              </w:rPr>
              <w:t>Linguagens Formais e Automata</w:t>
            </w:r>
          </w:p>
        </w:tc>
      </w:tr>
      <w:tr w:rsidR="00A17532" w:rsidRPr="00A03AA0" w:rsidTr="00A17532">
        <w:trPr>
          <w:trHeight w:val="1266"/>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Default="00A17532" w:rsidP="00A17532">
            <w:pPr>
              <w:rPr>
                <w:shd w:val="clear" w:color="auto" w:fill="FFFFFF"/>
              </w:rPr>
            </w:pPr>
            <w:r>
              <w:rPr>
                <w:shd w:val="clear" w:color="auto" w:fill="FFFFFF"/>
              </w:rPr>
              <w:t>Ementa</w:t>
            </w:r>
            <w:r w:rsidRPr="00A03AA0">
              <w:rPr>
                <w:shd w:val="clear" w:color="auto" w:fill="FFFFFF"/>
              </w:rPr>
              <w:t>:</w:t>
            </w:r>
            <w:r>
              <w:rPr>
                <w:shd w:val="clear" w:color="auto" w:fill="FFFFFF"/>
              </w:rPr>
              <w:t xml:space="preserve"> </w:t>
            </w:r>
          </w:p>
          <w:p w:rsidR="00A17532" w:rsidRPr="00A03AA0" w:rsidRDefault="00A17532" w:rsidP="00A17532">
            <w:pPr>
              <w:rPr>
                <w:shd w:val="clear" w:color="auto" w:fill="FFFFFF"/>
              </w:rPr>
            </w:pPr>
            <w:r w:rsidRPr="00A03AA0">
              <w:rPr>
                <w:shd w:val="clear" w:color="auto" w:fill="FFFFFF"/>
              </w:rPr>
              <w:t>Semântica Operacional: estrutural e natural. Semântica Denotacional. Semântica Axiomática.</w:t>
            </w:r>
            <w:r>
              <w:rPr>
                <w:shd w:val="clear" w:color="auto" w:fill="FFFFFF"/>
              </w:rPr>
              <w:t xml:space="preserve"> </w:t>
            </w:r>
            <w:r w:rsidRPr="00A03AA0">
              <w:rPr>
                <w:shd w:val="clear" w:color="auto" w:fill="FFFFFF"/>
              </w:rPr>
              <w:t>Aplicação em demonstração de corretude. Noções rudimentares de semântica de programas concorrentes.</w:t>
            </w:r>
          </w:p>
        </w:tc>
      </w:tr>
      <w:tr w:rsidR="00A17532" w:rsidRPr="00F8457C" w:rsidTr="00A17532">
        <w:trPr>
          <w:cnfStyle w:val="000000100000" w:firstRow="0" w:lastRow="0" w:firstColumn="0" w:lastColumn="0" w:oddVBand="0" w:evenVBand="0" w:oddHBand="1" w:evenHBand="0" w:firstRowFirstColumn="0" w:firstRowLastColumn="0" w:lastRowFirstColumn="0" w:lastRowLastColumn="0"/>
          <w:trHeight w:val="2172"/>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Default="00A17532" w:rsidP="00A17532">
            <w:pPr>
              <w:rPr>
                <w:shd w:val="clear" w:color="auto" w:fill="FFFFFF"/>
                <w:lang w:val="en-US"/>
              </w:rPr>
            </w:pPr>
            <w:r>
              <w:rPr>
                <w:shd w:val="clear" w:color="auto" w:fill="FFFFFF"/>
                <w:lang w:val="en-US"/>
              </w:rPr>
              <w:t>Bibliografia Básica</w:t>
            </w:r>
            <w:r w:rsidRPr="00A03AA0">
              <w:rPr>
                <w:shd w:val="clear" w:color="auto" w:fill="FFFFFF"/>
                <w:lang w:val="en-US"/>
              </w:rPr>
              <w:t>:</w:t>
            </w:r>
          </w:p>
          <w:p w:rsidR="00A17532" w:rsidRDefault="00A17532" w:rsidP="00A17532">
            <w:pPr>
              <w:pStyle w:val="PargrafodaLista"/>
              <w:numPr>
                <w:ilvl w:val="0"/>
                <w:numId w:val="159"/>
              </w:numPr>
              <w:rPr>
                <w:shd w:val="clear" w:color="auto" w:fill="FFFFFF"/>
                <w:lang w:val="en-US"/>
              </w:rPr>
            </w:pPr>
            <w:r w:rsidRPr="00F8457C">
              <w:rPr>
                <w:shd w:val="clear" w:color="auto" w:fill="FFFFFF"/>
                <w:lang w:val="en-US"/>
              </w:rPr>
              <w:t>Nielson, H. R.; Nielson, F. Semantics with Applications: An Appetizer. Springer, 2007. 978-1846286919</w:t>
            </w:r>
          </w:p>
          <w:p w:rsidR="00A17532" w:rsidRPr="00F8457C" w:rsidRDefault="00A17532" w:rsidP="00A17532">
            <w:pPr>
              <w:pStyle w:val="PargrafodaLista"/>
              <w:numPr>
                <w:ilvl w:val="0"/>
                <w:numId w:val="159"/>
              </w:numPr>
              <w:rPr>
                <w:shd w:val="clear" w:color="auto" w:fill="FFFFFF"/>
                <w:lang w:val="en-US"/>
              </w:rPr>
            </w:pPr>
            <w:r w:rsidRPr="00F8457C">
              <w:rPr>
                <w:shd w:val="clear" w:color="auto" w:fill="FFFFFF"/>
                <w:lang w:val="en-US"/>
              </w:rPr>
              <w:t>Turbak, F.; Gifford, D.; Sheldon, M. A. Design Concepts in Programming Languages. MIT Press, 2008. 978-0262201759</w:t>
            </w:r>
            <w:r w:rsidRPr="00F8457C">
              <w:rPr>
                <w:lang w:val="en-US"/>
              </w:rPr>
              <w:br/>
            </w:r>
          </w:p>
        </w:tc>
      </w:tr>
      <w:tr w:rsidR="00A17532" w:rsidRPr="00F8457C" w:rsidTr="00A17532">
        <w:trPr>
          <w:trHeight w:val="3526"/>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Default="00A17532" w:rsidP="00A17532">
            <w:pPr>
              <w:jc w:val="left"/>
              <w:rPr>
                <w:shd w:val="clear" w:color="auto" w:fill="FFFFFF"/>
                <w:lang w:val="en-US"/>
              </w:rPr>
            </w:pPr>
            <w:r w:rsidRPr="00F8457C">
              <w:rPr>
                <w:shd w:val="clear" w:color="auto" w:fill="FFFFFF"/>
                <w:lang w:val="en-US"/>
              </w:rPr>
              <w:t>Bibliografia</w:t>
            </w:r>
            <w:r>
              <w:rPr>
                <w:shd w:val="clear" w:color="auto" w:fill="FFFFFF"/>
                <w:lang w:val="en-US"/>
              </w:rPr>
              <w:t xml:space="preserve"> </w:t>
            </w:r>
            <w:r w:rsidRPr="00F8457C">
              <w:rPr>
                <w:shd w:val="clear" w:color="auto" w:fill="FFFFFF"/>
                <w:lang w:val="en-US"/>
              </w:rPr>
              <w:t>Complementar:</w:t>
            </w:r>
          </w:p>
          <w:p w:rsidR="00A17532" w:rsidRPr="0019321C" w:rsidRDefault="00A17532" w:rsidP="00A17532">
            <w:pPr>
              <w:pStyle w:val="PargrafodaLista"/>
              <w:numPr>
                <w:ilvl w:val="0"/>
                <w:numId w:val="160"/>
              </w:numPr>
              <w:jc w:val="left"/>
              <w:rPr>
                <w:lang w:val="en-US"/>
              </w:rPr>
            </w:pPr>
            <w:proofErr w:type="gramStart"/>
            <w:r w:rsidRPr="0019321C">
              <w:rPr>
                <w:shd w:val="clear" w:color="auto" w:fill="FFFFFF"/>
                <w:lang w:val="en-US"/>
              </w:rPr>
              <w:t>Pierce,</w:t>
            </w:r>
            <w:proofErr w:type="gramEnd"/>
            <w:r w:rsidRPr="0019321C">
              <w:rPr>
                <w:shd w:val="clear" w:color="auto" w:fill="FFFFFF"/>
                <w:lang w:val="en-US"/>
              </w:rPr>
              <w:t xml:space="preserve"> B. Types and Programming Languages. MIT Press, 2002. 978-0262162098</w:t>
            </w:r>
            <w:r w:rsidRPr="0019321C">
              <w:rPr>
                <w:lang w:val="en-US"/>
              </w:rPr>
              <w:br/>
            </w:r>
            <w:r w:rsidRPr="0019321C">
              <w:rPr>
                <w:shd w:val="clear" w:color="auto" w:fill="FFFFFF"/>
                <w:lang w:val="en-US"/>
              </w:rPr>
              <w:t>Harper, R. Practical Foundations for Programming Languages. Cambridge, 2012. 978-1107029576</w:t>
            </w:r>
          </w:p>
          <w:p w:rsidR="00A17532" w:rsidRPr="0019321C" w:rsidRDefault="00A17532" w:rsidP="00A17532">
            <w:pPr>
              <w:pStyle w:val="PargrafodaLista"/>
              <w:numPr>
                <w:ilvl w:val="0"/>
                <w:numId w:val="160"/>
              </w:numPr>
              <w:jc w:val="left"/>
              <w:rPr>
                <w:lang w:val="en-US"/>
              </w:rPr>
            </w:pPr>
            <w:r w:rsidRPr="0019321C">
              <w:rPr>
                <w:shd w:val="clear" w:color="auto" w:fill="FFFFFF"/>
                <w:lang w:val="en-US"/>
              </w:rPr>
              <w:t>Winskel, G. Formal Semantics of Programming Languages. MIT Press, 1993. 978-0262731034</w:t>
            </w:r>
          </w:p>
          <w:p w:rsidR="00A17532" w:rsidRPr="0019321C" w:rsidRDefault="00A17532" w:rsidP="00A17532">
            <w:pPr>
              <w:pStyle w:val="PargrafodaLista"/>
              <w:numPr>
                <w:ilvl w:val="0"/>
                <w:numId w:val="160"/>
              </w:numPr>
              <w:jc w:val="left"/>
              <w:rPr>
                <w:lang w:val="en-US"/>
              </w:rPr>
            </w:pPr>
            <w:r w:rsidRPr="0019321C">
              <w:rPr>
                <w:shd w:val="clear" w:color="auto" w:fill="FFFFFF"/>
                <w:lang w:val="en-US"/>
              </w:rPr>
              <w:t>Mitchell, J.C. Foundations for Programming Languages. MIT Press, 1991. 978-0262133210</w:t>
            </w:r>
          </w:p>
          <w:p w:rsidR="00A17532" w:rsidRPr="0019321C" w:rsidRDefault="00A17532" w:rsidP="00A17532">
            <w:pPr>
              <w:pStyle w:val="PargrafodaLista"/>
              <w:numPr>
                <w:ilvl w:val="0"/>
                <w:numId w:val="160"/>
              </w:numPr>
              <w:jc w:val="left"/>
              <w:rPr>
                <w:lang w:val="en-US"/>
              </w:rPr>
            </w:pPr>
            <w:r w:rsidRPr="0019321C">
              <w:rPr>
                <w:shd w:val="clear" w:color="auto" w:fill="FFFFFF"/>
                <w:lang w:val="en-US"/>
              </w:rPr>
              <w:t>Gunter, C. A. Semantics of Programming Languages: Structures and Techniques. MIT Press, 1992. 978-0262570954</w:t>
            </w:r>
          </w:p>
          <w:p w:rsidR="00A17532" w:rsidRPr="0019321C" w:rsidRDefault="00A17532" w:rsidP="00A17532">
            <w:pPr>
              <w:pStyle w:val="PargrafodaLista"/>
              <w:numPr>
                <w:ilvl w:val="0"/>
                <w:numId w:val="160"/>
              </w:numPr>
              <w:jc w:val="left"/>
              <w:rPr>
                <w:lang w:val="en-US"/>
              </w:rPr>
            </w:pPr>
            <w:r w:rsidRPr="0019321C">
              <w:rPr>
                <w:shd w:val="clear" w:color="auto" w:fill="FFFFFF"/>
                <w:lang w:val="en-US"/>
              </w:rPr>
              <w:t>Stoy, J. E. Denotational Semantics: The Scott-Strachey Approach to Programming Language Theory. MIT Press, 1981. 978-0262690768</w:t>
            </w:r>
          </w:p>
          <w:p w:rsidR="00A17532" w:rsidRPr="0019321C" w:rsidRDefault="00A17532" w:rsidP="00A17532">
            <w:pPr>
              <w:pStyle w:val="PargrafodaLista"/>
              <w:numPr>
                <w:ilvl w:val="0"/>
                <w:numId w:val="160"/>
              </w:numPr>
              <w:jc w:val="left"/>
              <w:rPr>
                <w:lang w:val="en-US"/>
              </w:rPr>
            </w:pPr>
            <w:r w:rsidRPr="0019321C">
              <w:rPr>
                <w:shd w:val="clear" w:color="auto" w:fill="FFFFFF"/>
                <w:lang w:val="en-US"/>
              </w:rPr>
              <w:t>Gordon, M. J. C. The Denotational Description of Programming Languages: An Introduction. Springer, 2013. 978-0387904337</w:t>
            </w:r>
          </w:p>
          <w:p w:rsidR="00A17532" w:rsidRPr="0019321C" w:rsidRDefault="00A17532" w:rsidP="00A17532">
            <w:pPr>
              <w:pStyle w:val="PargrafodaLista"/>
              <w:numPr>
                <w:ilvl w:val="0"/>
                <w:numId w:val="160"/>
              </w:numPr>
              <w:jc w:val="left"/>
              <w:rPr>
                <w:lang w:val="en-US"/>
              </w:rPr>
            </w:pPr>
            <w:r w:rsidRPr="0019321C">
              <w:rPr>
                <w:shd w:val="clear" w:color="auto" w:fill="FFFFFF"/>
                <w:lang w:val="en-US"/>
              </w:rPr>
              <w:t>Allison, L. A Practical Introduction to Denotational Semantics. Cambridge, 1987. 978-0521314237</w:t>
            </w:r>
          </w:p>
          <w:p w:rsidR="00A17532" w:rsidRPr="0019321C" w:rsidRDefault="00A17532" w:rsidP="00A17532">
            <w:pPr>
              <w:pStyle w:val="PargrafodaLista"/>
              <w:numPr>
                <w:ilvl w:val="0"/>
                <w:numId w:val="160"/>
              </w:numPr>
              <w:jc w:val="left"/>
              <w:rPr>
                <w:lang w:val="en-US"/>
              </w:rPr>
            </w:pPr>
            <w:r w:rsidRPr="0019321C">
              <w:rPr>
                <w:shd w:val="clear" w:color="auto" w:fill="FFFFFF"/>
                <w:lang w:val="en-US"/>
              </w:rPr>
              <w:t>Slonneger, K.; Kurtz, B. Formal Syntax and Semantics of Programming Languages. Addison-Wesley, 1995. 978-0201656978</w:t>
            </w:r>
            <w:r w:rsidRPr="0019321C">
              <w:rPr>
                <w:lang w:val="en-US"/>
              </w:rPr>
              <w:br/>
            </w:r>
            <w:r w:rsidRPr="0019321C">
              <w:rPr>
                <w:shd w:val="clear" w:color="auto" w:fill="FFFFFF"/>
                <w:lang w:val="en-US"/>
              </w:rPr>
              <w:t xml:space="preserve">Gul </w:t>
            </w:r>
            <w:proofErr w:type="gramStart"/>
            <w:r w:rsidRPr="0019321C">
              <w:rPr>
                <w:shd w:val="clear" w:color="auto" w:fill="FFFFFF"/>
                <w:lang w:val="en-US"/>
              </w:rPr>
              <w:t>Agha</w:t>
            </w:r>
            <w:proofErr w:type="gramEnd"/>
            <w:r w:rsidRPr="0019321C">
              <w:rPr>
                <w:shd w:val="clear" w:color="auto" w:fill="FFFFFF"/>
                <w:lang w:val="en-US"/>
              </w:rPr>
              <w:t>. Actors: A Model of Concurrent Computation in Distributed Systems. MIT Press 1985</w:t>
            </w:r>
          </w:p>
          <w:p w:rsidR="00A17532" w:rsidRPr="0019321C" w:rsidRDefault="00A17532" w:rsidP="00A17532">
            <w:pPr>
              <w:pStyle w:val="PargrafodaLista"/>
              <w:numPr>
                <w:ilvl w:val="0"/>
                <w:numId w:val="160"/>
              </w:numPr>
              <w:jc w:val="left"/>
              <w:rPr>
                <w:lang w:val="en-US"/>
              </w:rPr>
            </w:pPr>
            <w:r w:rsidRPr="0019321C">
              <w:rPr>
                <w:shd w:val="clear" w:color="auto" w:fill="FFFFFF"/>
                <w:lang w:val="en-US"/>
              </w:rPr>
              <w:t>Roscoe, A. W. The Theory and Practice of Concurrency. Prentice Hall, 1997. ISBN 0-13-</w:t>
            </w:r>
            <w:r w:rsidRPr="0019321C">
              <w:rPr>
                <w:shd w:val="clear" w:color="auto" w:fill="FFFFFF"/>
                <w:lang w:val="en-US"/>
              </w:rPr>
              <w:lastRenderedPageBreak/>
              <w:t>674409-5</w:t>
            </w:r>
          </w:p>
          <w:p w:rsidR="00A17532" w:rsidRPr="0019321C" w:rsidRDefault="00A17532" w:rsidP="00A17532">
            <w:pPr>
              <w:pStyle w:val="PargrafodaLista"/>
              <w:numPr>
                <w:ilvl w:val="0"/>
                <w:numId w:val="160"/>
              </w:numPr>
              <w:jc w:val="left"/>
              <w:rPr>
                <w:lang w:val="en-US"/>
              </w:rPr>
            </w:pPr>
            <w:r w:rsidRPr="0019321C">
              <w:rPr>
                <w:shd w:val="clear" w:color="auto" w:fill="FFFFFF"/>
                <w:lang w:val="en-US"/>
              </w:rPr>
              <w:t>Hoare, C. A. R. Communicating Sequential Processes Prentice Hall, 2004 (1985). ISBN 0-13-153271-5</w:t>
            </w:r>
          </w:p>
          <w:p w:rsidR="00A17532" w:rsidRPr="0019321C" w:rsidRDefault="00A17532" w:rsidP="00A17532">
            <w:pPr>
              <w:pStyle w:val="PargrafodaLista"/>
              <w:numPr>
                <w:ilvl w:val="0"/>
                <w:numId w:val="160"/>
              </w:numPr>
              <w:jc w:val="left"/>
              <w:rPr>
                <w:lang w:val="en-US"/>
              </w:rPr>
            </w:pPr>
            <w:r w:rsidRPr="0019321C">
              <w:rPr>
                <w:shd w:val="clear" w:color="auto" w:fill="FFFFFF"/>
                <w:lang w:val="en-US"/>
              </w:rPr>
              <w:t>Schneider, F. B. On Concurrent Programming. Springer, 2997. 978-0387949420</w:t>
            </w:r>
            <w:r w:rsidRPr="0019321C">
              <w:rPr>
                <w:lang w:val="en-US"/>
              </w:rPr>
              <w:br/>
            </w:r>
            <w:r w:rsidRPr="0019321C">
              <w:rPr>
                <w:shd w:val="clear" w:color="auto" w:fill="FFFFFF"/>
                <w:lang w:val="en-US"/>
              </w:rPr>
              <w:t>Barendregt, H. The Lambda Calculus. Its Syntax and Semantics. College Publications, 2012. 978-1848900660</w:t>
            </w:r>
          </w:p>
          <w:p w:rsidR="00A17532" w:rsidRPr="0019321C" w:rsidRDefault="00A17532" w:rsidP="00A17532">
            <w:pPr>
              <w:pStyle w:val="PargrafodaLista"/>
              <w:numPr>
                <w:ilvl w:val="0"/>
                <w:numId w:val="160"/>
              </w:numPr>
              <w:jc w:val="left"/>
              <w:rPr>
                <w:lang w:val="en-US"/>
              </w:rPr>
            </w:pPr>
            <w:r w:rsidRPr="0019321C">
              <w:rPr>
                <w:shd w:val="clear" w:color="auto" w:fill="FFFFFF"/>
                <w:lang w:val="en-US"/>
              </w:rPr>
              <w:t>Barendregt, H. Dekkers, W.; Statman, R.  Lambda Calculus with Types Cambridge, 2013. 978-0521766142</w:t>
            </w:r>
          </w:p>
          <w:p w:rsidR="00A17532" w:rsidRPr="0019321C" w:rsidRDefault="00A17532" w:rsidP="00A17532">
            <w:pPr>
              <w:pStyle w:val="PargrafodaLista"/>
              <w:numPr>
                <w:ilvl w:val="0"/>
                <w:numId w:val="160"/>
              </w:numPr>
              <w:jc w:val="left"/>
              <w:rPr>
                <w:lang w:val="en-US"/>
              </w:rPr>
            </w:pPr>
            <w:r w:rsidRPr="0019321C">
              <w:rPr>
                <w:shd w:val="clear" w:color="auto" w:fill="FFFFFF"/>
                <w:lang w:val="en-US"/>
              </w:rPr>
              <w:t>Hankin, C. An Introduction to Lambda Calculi for Computer Scientists. College Publications, 2004. 978-0954300654</w:t>
            </w:r>
          </w:p>
          <w:p w:rsidR="00A17532" w:rsidRPr="0019321C" w:rsidRDefault="00A17532" w:rsidP="00A17532">
            <w:pPr>
              <w:pStyle w:val="PargrafodaLista"/>
              <w:numPr>
                <w:ilvl w:val="0"/>
                <w:numId w:val="160"/>
              </w:numPr>
              <w:jc w:val="left"/>
              <w:rPr>
                <w:lang w:val="en-US"/>
              </w:rPr>
            </w:pPr>
            <w:r w:rsidRPr="0019321C">
              <w:rPr>
                <w:shd w:val="clear" w:color="auto" w:fill="FFFFFF"/>
                <w:lang w:val="en-US"/>
              </w:rPr>
              <w:t>Fernandez, M. Programming Languages and Operational Semantics: An Introduction. College Publications, 2004. 978-0954300630</w:t>
            </w:r>
          </w:p>
          <w:p w:rsidR="00A17532" w:rsidRPr="0019321C" w:rsidRDefault="00A17532" w:rsidP="00A17532">
            <w:pPr>
              <w:pStyle w:val="PargrafodaLista"/>
              <w:numPr>
                <w:ilvl w:val="0"/>
                <w:numId w:val="160"/>
              </w:numPr>
              <w:jc w:val="left"/>
              <w:rPr>
                <w:lang w:val="en-US"/>
              </w:rPr>
            </w:pPr>
            <w:r w:rsidRPr="0019321C">
              <w:rPr>
                <w:shd w:val="clear" w:color="auto" w:fill="FFFFFF"/>
                <w:lang w:val="en-US"/>
              </w:rPr>
              <w:t>Hüttel, H. Transitions and Trees: An Introduction to Structural Operational Semantics. Cambridge, 2010. 978-0521681254</w:t>
            </w:r>
            <w:r w:rsidRPr="0019321C">
              <w:rPr>
                <w:lang w:val="en-US"/>
              </w:rPr>
              <w:br/>
            </w:r>
            <w:r w:rsidRPr="0019321C">
              <w:rPr>
                <w:shd w:val="clear" w:color="auto" w:fill="FFFFFF"/>
                <w:lang w:val="en-US"/>
              </w:rPr>
              <w:t xml:space="preserve">Caromel, D; Henrio, L. A Theory of Distributed Objects. </w:t>
            </w:r>
            <w:r w:rsidRPr="0019321C">
              <w:rPr>
                <w:shd w:val="clear" w:color="auto" w:fill="FFFFFF"/>
              </w:rPr>
              <w:t>Springer, 2005. 978-3540208662</w:t>
            </w:r>
          </w:p>
        </w:tc>
      </w:tr>
    </w:tbl>
    <w:p w:rsidR="00A17532" w:rsidRPr="00AA15B2" w:rsidRDefault="00A17532" w:rsidP="00A17532"/>
    <w:p w:rsidR="00A17532" w:rsidRPr="00AA15B2" w:rsidRDefault="00A17532" w:rsidP="00A17532"/>
    <w:p w:rsidR="00A17532" w:rsidRPr="00AA15B2" w:rsidRDefault="00A17532" w:rsidP="00A17532"/>
    <w:p w:rsidR="00A17532" w:rsidRPr="00AA15B2" w:rsidRDefault="00A17532" w:rsidP="00A17532"/>
    <w:p w:rsidR="00A17532" w:rsidRPr="00AA15B2" w:rsidRDefault="00A17532" w:rsidP="00A17532"/>
    <w:p w:rsidR="00A17532" w:rsidRPr="00AA15B2" w:rsidRDefault="00A17532" w:rsidP="00A17532"/>
    <w:p w:rsidR="00A17532" w:rsidRPr="00AA15B2" w:rsidRDefault="00A17532" w:rsidP="00A17532"/>
    <w:p w:rsidR="00A17532" w:rsidRPr="00AA15B2" w:rsidRDefault="00A17532" w:rsidP="00A17532"/>
    <w:p w:rsidR="00A17532" w:rsidRPr="00AA15B2" w:rsidRDefault="00A17532" w:rsidP="00A17532"/>
    <w:p w:rsidR="00A17532" w:rsidRPr="00AA15B2" w:rsidRDefault="00A17532" w:rsidP="00A17532"/>
    <w:p w:rsidR="00A17532" w:rsidRPr="00AA15B2" w:rsidRDefault="00A17532" w:rsidP="00A17532"/>
    <w:p w:rsidR="00A17532" w:rsidRPr="00AA15B2" w:rsidRDefault="00A17532" w:rsidP="00A17532"/>
    <w:p w:rsidR="00A17532" w:rsidRPr="00AA15B2" w:rsidRDefault="00A17532" w:rsidP="00A17532"/>
    <w:p w:rsidR="00A17532" w:rsidRPr="00AA15B2" w:rsidRDefault="00A17532" w:rsidP="00A17532"/>
    <w:p w:rsidR="00A17532" w:rsidRPr="00AA15B2" w:rsidRDefault="00A17532" w:rsidP="00A17532"/>
    <w:p w:rsidR="00A17532" w:rsidRPr="00AA15B2" w:rsidRDefault="00A17532" w:rsidP="00A17532"/>
    <w:p w:rsidR="00A17532" w:rsidRPr="00AA15B2" w:rsidRDefault="00A17532" w:rsidP="00A17532"/>
    <w:p w:rsidR="00A17532" w:rsidRPr="00AA15B2" w:rsidRDefault="00A17532" w:rsidP="00A17532"/>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1F7308"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1F7308" w:rsidRDefault="00A17532" w:rsidP="00A17532">
            <w:pPr>
              <w:spacing w:before="0" w:after="0"/>
              <w:jc w:val="center"/>
              <w:rPr>
                <w:b/>
              </w:rPr>
            </w:pPr>
            <w:r w:rsidRPr="001F7308">
              <w:rPr>
                <w:b/>
              </w:rPr>
              <w:lastRenderedPageBreak/>
              <w:t>Sistema de Gerenciamento de Banco de Dados</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MCZA026-13</w:t>
            </w:r>
          </w:p>
        </w:tc>
        <w:tc>
          <w:tcPr>
            <w:tcW w:w="2330"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rsidRPr="00A03AA0">
              <w:t>(2-2-4)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tc>
        <w:tc>
          <w:tcPr>
            <w:tcW w:w="2331"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t>Opção Limitada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Recomendação:</w:t>
            </w:r>
          </w:p>
        </w:tc>
        <w:tc>
          <w:tcPr>
            <w:tcW w:w="6991" w:type="dxa"/>
            <w:gridSpan w:val="3"/>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t>Banco de Dados</w:t>
            </w:r>
          </w:p>
        </w:tc>
      </w:tr>
      <w:tr w:rsidR="00A17532" w:rsidRPr="00A03AA0" w:rsidTr="00A17532">
        <w:trPr>
          <w:trHeight w:val="2002"/>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rFonts w:cs="Times New Roman"/>
                <w:i/>
              </w:rPr>
            </w:pPr>
            <w:r w:rsidRPr="00F13F40">
              <w:rPr>
                <w:rFonts w:cs="Times New Roman"/>
              </w:rPr>
              <w:t>Ementa</w:t>
            </w:r>
            <w:r w:rsidRPr="00A03AA0">
              <w:rPr>
                <w:rFonts w:cs="Times New Roman"/>
                <w:i/>
              </w:rPr>
              <w:t>:</w:t>
            </w:r>
          </w:p>
          <w:p w:rsidR="00A17532" w:rsidRPr="00F13F40" w:rsidRDefault="00A17532" w:rsidP="00A17532">
            <w:pPr>
              <w:rPr>
                <w:rFonts w:cs="Times New Roman"/>
              </w:rPr>
            </w:pPr>
            <w:r w:rsidRPr="00F13F40">
              <w:rPr>
                <w:rFonts w:cs="Times New Roman"/>
              </w:rPr>
              <w:t>Armazenamento e Consulta de Dados. Gerenciamento de Transações. Arquitetura de SGBD. Suporte a objetos em Sistemas de Gerenciamento de Banco de Dados. Tecnologias Emergentes e Aplicações.</w:t>
            </w:r>
          </w:p>
        </w:tc>
      </w:tr>
      <w:tr w:rsidR="00A17532" w:rsidRPr="00A91EB5" w:rsidTr="00A17532">
        <w:trPr>
          <w:cnfStyle w:val="000000100000" w:firstRow="0" w:lastRow="0" w:firstColumn="0" w:lastColumn="0" w:oddVBand="0" w:evenVBand="0" w:oddHBand="1" w:evenHBand="0" w:firstRowFirstColumn="0" w:firstRowLastColumn="0" w:lastRowFirstColumn="0" w:lastRowLastColumn="0"/>
          <w:trHeight w:val="2392"/>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Básica</w:t>
            </w:r>
            <w:r w:rsidRPr="00A03AA0">
              <w:t>:</w:t>
            </w:r>
          </w:p>
          <w:p w:rsidR="00A17532" w:rsidRPr="00A03AA0" w:rsidRDefault="00A17532" w:rsidP="00A17532">
            <w:pPr>
              <w:pStyle w:val="PargrafodaLista"/>
              <w:numPr>
                <w:ilvl w:val="0"/>
                <w:numId w:val="127"/>
              </w:numPr>
            </w:pPr>
            <w:r w:rsidRPr="00F207B4">
              <w:rPr>
                <w:rStyle w:val="txtarial8ptgray"/>
                <w:color w:val="000000"/>
              </w:rPr>
              <w:t xml:space="preserve">Elmasri, </w:t>
            </w:r>
            <w:proofErr w:type="gramStart"/>
            <w:r w:rsidRPr="00F207B4">
              <w:rPr>
                <w:rStyle w:val="txtarial8ptgray"/>
                <w:color w:val="000000"/>
              </w:rPr>
              <w:t>R.</w:t>
            </w:r>
            <w:proofErr w:type="gramEnd"/>
            <w:r w:rsidRPr="00F207B4">
              <w:rPr>
                <w:rStyle w:val="txtarial8ptgray"/>
                <w:color w:val="000000"/>
              </w:rPr>
              <w:t xml:space="preserve"> e Navathe, S. B., Fundamentals of Database Systems (terceira edição), Addison-Wesley;</w:t>
            </w:r>
          </w:p>
          <w:p w:rsidR="00A17532" w:rsidRPr="00A03AA0" w:rsidRDefault="00A17532" w:rsidP="00A17532">
            <w:pPr>
              <w:pStyle w:val="PargrafodaLista"/>
              <w:numPr>
                <w:ilvl w:val="0"/>
                <w:numId w:val="127"/>
              </w:numPr>
            </w:pPr>
            <w:r w:rsidRPr="00F207B4">
              <w:rPr>
                <w:rStyle w:val="txtarial8ptgray"/>
                <w:color w:val="000000"/>
              </w:rPr>
              <w:t>Silberschatz, A., Korth, H. F. e Sudarshan, S., Sistema de Banco de Dados (terceira edição), Makron Books;</w:t>
            </w:r>
          </w:p>
          <w:p w:rsidR="00A17532" w:rsidRPr="00F207B4" w:rsidRDefault="00A17532" w:rsidP="00A17532">
            <w:pPr>
              <w:pStyle w:val="PargrafodaLista"/>
              <w:numPr>
                <w:ilvl w:val="0"/>
                <w:numId w:val="127"/>
              </w:numPr>
              <w:rPr>
                <w:rFonts w:cs="Times New Roman"/>
                <w:i/>
                <w:lang w:val="en-US"/>
              </w:rPr>
            </w:pPr>
            <w:r w:rsidRPr="00F207B4">
              <w:rPr>
                <w:rStyle w:val="txtarial8ptgray"/>
                <w:color w:val="000000"/>
                <w:lang w:val="en-US"/>
              </w:rPr>
              <w:t>Ramakrishnan, R., Database Management Systems, McGraw-Hill.</w:t>
            </w:r>
          </w:p>
        </w:tc>
      </w:tr>
      <w:tr w:rsidR="00A17532" w:rsidRPr="00A03AA0" w:rsidTr="00A17532">
        <w:trPr>
          <w:trHeight w:val="2929"/>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Complementar</w:t>
            </w:r>
            <w:r w:rsidRPr="00A03AA0">
              <w:t>:</w:t>
            </w:r>
          </w:p>
          <w:p w:rsidR="00A17532" w:rsidRPr="00A03AA0" w:rsidRDefault="00A17532" w:rsidP="00A17532">
            <w:pPr>
              <w:pStyle w:val="PargrafodaLista"/>
              <w:numPr>
                <w:ilvl w:val="0"/>
                <w:numId w:val="128"/>
              </w:numPr>
            </w:pPr>
            <w:r w:rsidRPr="00F207B4">
              <w:rPr>
                <w:rStyle w:val="txtarial8ptgray"/>
                <w:color w:val="000000"/>
              </w:rPr>
              <w:t>Date, C.J. “Introdução aos Sistemas de Banco de Dados”. Campus. 4a Ed.</w:t>
            </w:r>
          </w:p>
          <w:p w:rsidR="00A17532" w:rsidRPr="00F207B4" w:rsidRDefault="00A17532" w:rsidP="00A17532">
            <w:pPr>
              <w:pStyle w:val="PargrafodaLista"/>
              <w:numPr>
                <w:ilvl w:val="0"/>
                <w:numId w:val="128"/>
              </w:numPr>
              <w:rPr>
                <w:lang w:val="en-US"/>
              </w:rPr>
            </w:pPr>
            <w:r w:rsidRPr="00F207B4">
              <w:rPr>
                <w:rStyle w:val="txtarial8ptgray"/>
                <w:color w:val="000000"/>
              </w:rPr>
              <w:t xml:space="preserve">Date, C.J. “Banco de Dados: Tópicos Avançados”. </w:t>
            </w:r>
            <w:r w:rsidRPr="00F207B4">
              <w:rPr>
                <w:rStyle w:val="txtarial8ptgray"/>
                <w:color w:val="000000"/>
                <w:lang w:val="en-US"/>
              </w:rPr>
              <w:t>Campus.</w:t>
            </w:r>
          </w:p>
          <w:p w:rsidR="00A17532" w:rsidRPr="00A03AA0" w:rsidRDefault="00A17532" w:rsidP="00A17532">
            <w:pPr>
              <w:pStyle w:val="PargrafodaLista"/>
              <w:numPr>
                <w:ilvl w:val="0"/>
                <w:numId w:val="128"/>
              </w:numPr>
            </w:pPr>
            <w:r w:rsidRPr="00F207B4">
              <w:rPr>
                <w:rStyle w:val="txtarial8ptgray"/>
                <w:color w:val="000000"/>
                <w:lang w:val="en-US"/>
              </w:rPr>
              <w:t xml:space="preserve">Garcia-Molina, H., Ullman J. D. e Widow, J. Database Systems – The Complete Book. </w:t>
            </w:r>
            <w:r w:rsidRPr="00F207B4">
              <w:rPr>
                <w:rStyle w:val="txtarial8ptgray"/>
                <w:color w:val="000000"/>
              </w:rPr>
              <w:t>Prentice-Hall.</w:t>
            </w:r>
          </w:p>
          <w:p w:rsidR="00A17532" w:rsidRPr="00A03AA0" w:rsidRDefault="00A17532" w:rsidP="00A17532">
            <w:pPr>
              <w:pStyle w:val="PargrafodaLista"/>
              <w:numPr>
                <w:ilvl w:val="0"/>
                <w:numId w:val="128"/>
              </w:numPr>
            </w:pPr>
            <w:r w:rsidRPr="00F207B4">
              <w:rPr>
                <w:rStyle w:val="txtarial8ptgray"/>
                <w:color w:val="000000"/>
              </w:rPr>
              <w:t>Guimarães, C. C., Fundamentos de bancos de dados, Editora Unicamp;</w:t>
            </w:r>
          </w:p>
          <w:p w:rsidR="00A17532" w:rsidRPr="00A03AA0" w:rsidRDefault="00A17532" w:rsidP="00A17532">
            <w:pPr>
              <w:pStyle w:val="PargrafodaLista"/>
              <w:numPr>
                <w:ilvl w:val="0"/>
                <w:numId w:val="128"/>
              </w:numPr>
            </w:pPr>
            <w:r w:rsidRPr="00F207B4">
              <w:rPr>
                <w:rStyle w:val="txtarial8ptgray"/>
                <w:color w:val="000000"/>
              </w:rPr>
              <w:t>Manuais dos Sistemas Gerenciadores de Banco de Dados utilizados durante o curso.</w:t>
            </w:r>
          </w:p>
        </w:tc>
      </w:tr>
    </w:tbl>
    <w:p w:rsidR="00A17532" w:rsidRPr="00AA15B2" w:rsidRDefault="00A17532" w:rsidP="00A17532"/>
    <w:p w:rsidR="00A17532" w:rsidRPr="00AA15B2" w:rsidRDefault="00A17532" w:rsidP="00A17532"/>
    <w:p w:rsidR="00A17532" w:rsidRPr="00AA15B2" w:rsidRDefault="00A17532" w:rsidP="00A17532"/>
    <w:p w:rsidR="00A17532" w:rsidRPr="00AA15B2" w:rsidRDefault="00A17532" w:rsidP="00A17532"/>
    <w:p w:rsidR="00A17532" w:rsidRPr="00AA15B2" w:rsidRDefault="00A17532" w:rsidP="00A17532"/>
    <w:p w:rsidR="00A17532" w:rsidRPr="00AA15B2" w:rsidRDefault="00A17532" w:rsidP="00A17532"/>
    <w:p w:rsidR="00A17532" w:rsidRPr="00AA15B2" w:rsidRDefault="00A17532" w:rsidP="00A17532"/>
    <w:p w:rsidR="00A17532" w:rsidRPr="00AA15B2" w:rsidRDefault="00A17532" w:rsidP="00A17532"/>
    <w:p w:rsidR="00A17532" w:rsidRPr="00AA15B2" w:rsidRDefault="00A17532" w:rsidP="00A17532"/>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1F7308"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1F7308" w:rsidRDefault="00A17532" w:rsidP="00A17532">
            <w:pPr>
              <w:spacing w:before="0" w:after="0"/>
              <w:jc w:val="center"/>
              <w:rPr>
                <w:b/>
              </w:rPr>
            </w:pPr>
            <w:r w:rsidRPr="001F7308">
              <w:rPr>
                <w:b/>
              </w:rPr>
              <w:lastRenderedPageBreak/>
              <w:t>Sistemas de Informação</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MCZA027-13</w:t>
            </w:r>
          </w:p>
        </w:tc>
        <w:tc>
          <w:tcPr>
            <w:tcW w:w="2330"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rsidRPr="00A03AA0">
              <w:t>(4-0-4)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tc>
        <w:tc>
          <w:tcPr>
            <w:tcW w:w="2331"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t>Opção Limitada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Recomendação:</w:t>
            </w:r>
          </w:p>
        </w:tc>
        <w:tc>
          <w:tcPr>
            <w:tcW w:w="6991" w:type="dxa"/>
            <w:gridSpan w:val="3"/>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t>Não tem</w:t>
            </w:r>
          </w:p>
        </w:tc>
      </w:tr>
      <w:tr w:rsidR="00A17532" w:rsidRPr="00A03AA0" w:rsidTr="00A17532">
        <w:trPr>
          <w:trHeight w:val="2652"/>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F13F40" w:rsidRDefault="00A17532" w:rsidP="00A17532">
            <w:pPr>
              <w:rPr>
                <w:rFonts w:cs="Times New Roman"/>
              </w:rPr>
            </w:pPr>
            <w:r w:rsidRPr="00F13F40">
              <w:rPr>
                <w:rFonts w:cs="Times New Roman"/>
              </w:rPr>
              <w:t>Ementa:</w:t>
            </w:r>
          </w:p>
          <w:p w:rsidR="00A17532" w:rsidRPr="00A03AA0" w:rsidRDefault="00A17532" w:rsidP="00A17532">
            <w:pPr>
              <w:rPr>
                <w:rFonts w:cs="Times New Roman"/>
                <w:i/>
              </w:rPr>
            </w:pPr>
            <w:r w:rsidRPr="00F13F40">
              <w:rPr>
                <w:rFonts w:cs="Times New Roman"/>
              </w:rPr>
              <w:t>Fundamentos da Teoria da Informação. Informação e conhecimento. Introdução aos sistemas de informação. Principais tipos de sistemas de informação aplicada. Sistemas administrativos e empresariais. Ciclo de vida de um sistema de informação e o ciclo de desenvolvimento de sistemas. Gestão e a administração de sistemas. Sistema de informação aplicado à área de ciências e tecnologia.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Height w:val="1353"/>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Básica</w:t>
            </w:r>
            <w:r w:rsidRPr="00A03AA0">
              <w:t>:</w:t>
            </w:r>
          </w:p>
          <w:p w:rsidR="00A17532" w:rsidRPr="00A03AA0" w:rsidRDefault="00A17532" w:rsidP="00A17532">
            <w:pPr>
              <w:pStyle w:val="PargrafodaLista"/>
              <w:numPr>
                <w:ilvl w:val="0"/>
                <w:numId w:val="129"/>
              </w:numPr>
            </w:pPr>
            <w:r w:rsidRPr="00A03AA0">
              <w:t>STAIR, RALPH M., Princípios de Sistemas de Informação, Thompson Pioneira, 6ª Edição, 2005.</w:t>
            </w:r>
          </w:p>
        </w:tc>
      </w:tr>
      <w:tr w:rsidR="00A17532" w:rsidRPr="00A03AA0" w:rsidTr="00A17532">
        <w:trPr>
          <w:trHeight w:val="1684"/>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Complementar</w:t>
            </w:r>
            <w:r w:rsidRPr="00A03AA0">
              <w:t>:</w:t>
            </w:r>
          </w:p>
          <w:p w:rsidR="00A17532" w:rsidRPr="00A03AA0" w:rsidRDefault="00A17532" w:rsidP="00A17532">
            <w:pPr>
              <w:pStyle w:val="PargrafodaLista"/>
              <w:numPr>
                <w:ilvl w:val="0"/>
                <w:numId w:val="130"/>
              </w:numPr>
            </w:pPr>
            <w:r w:rsidRPr="00A03AA0">
              <w:t>LAUDON, K. LAUDON, J. P. “</w:t>
            </w:r>
            <w:bookmarkStart w:id="84" w:name="OLE_LINK37"/>
            <w:bookmarkStart w:id="85" w:name="OLE_LINK38"/>
            <w:r w:rsidRPr="00A03AA0">
              <w:t>Sistemas de Informação Gerenciais</w:t>
            </w:r>
            <w:bookmarkEnd w:id="84"/>
            <w:bookmarkEnd w:id="85"/>
            <w:r w:rsidRPr="00A03AA0">
              <w:t>”. Prentice Hall Brasil. 6ª Edição, 2007.</w:t>
            </w:r>
          </w:p>
        </w:tc>
      </w:tr>
    </w:tbl>
    <w:p w:rsidR="00A17532" w:rsidRPr="00AA15B2" w:rsidRDefault="00A17532" w:rsidP="00A17532"/>
    <w:p w:rsidR="00A17532" w:rsidRPr="00AA15B2" w:rsidRDefault="00A17532" w:rsidP="00A17532"/>
    <w:p w:rsidR="00A17532" w:rsidRPr="00AA15B2" w:rsidRDefault="00A17532" w:rsidP="00A17532"/>
    <w:p w:rsidR="00A17532" w:rsidRPr="00AA15B2" w:rsidRDefault="00A17532" w:rsidP="00A17532"/>
    <w:p w:rsidR="00A17532" w:rsidRPr="00AA15B2" w:rsidRDefault="00A17532" w:rsidP="00A17532"/>
    <w:p w:rsidR="00A17532" w:rsidRPr="00AA15B2" w:rsidRDefault="00A17532" w:rsidP="00A17532"/>
    <w:p w:rsidR="00A17532" w:rsidRPr="00AA15B2" w:rsidRDefault="00A17532" w:rsidP="00A17532"/>
    <w:p w:rsidR="00A17532" w:rsidRPr="00AA15B2" w:rsidRDefault="00A17532" w:rsidP="00A17532"/>
    <w:p w:rsidR="00A17532" w:rsidRPr="00AA15B2" w:rsidRDefault="00A17532" w:rsidP="00A17532"/>
    <w:p w:rsidR="00A17532" w:rsidRPr="00AA15B2" w:rsidRDefault="00A17532" w:rsidP="00A17532"/>
    <w:p w:rsidR="00A17532" w:rsidRPr="00AA15B2" w:rsidRDefault="00A17532" w:rsidP="00A17532"/>
    <w:p w:rsidR="00A17532" w:rsidRPr="00AA15B2" w:rsidRDefault="00A17532" w:rsidP="00A17532"/>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6C57C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6C57C0" w:rsidRDefault="00A17532" w:rsidP="00A17532">
            <w:pPr>
              <w:spacing w:before="0" w:after="0"/>
              <w:jc w:val="center"/>
              <w:rPr>
                <w:b/>
              </w:rPr>
            </w:pPr>
            <w:r w:rsidRPr="006C57C0">
              <w:rPr>
                <w:b/>
              </w:rPr>
              <w:lastRenderedPageBreak/>
              <w:t>Sistemas Multiagentes</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MCZA028-13</w:t>
            </w:r>
          </w:p>
        </w:tc>
        <w:tc>
          <w:tcPr>
            <w:tcW w:w="2330"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rsidRPr="00A03AA0">
              <w:t>(3-1-4)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tc>
        <w:tc>
          <w:tcPr>
            <w:tcW w:w="2331"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t>Opção Limitada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Recomendação:</w:t>
            </w:r>
          </w:p>
        </w:tc>
        <w:tc>
          <w:tcPr>
            <w:tcW w:w="6991" w:type="dxa"/>
            <w:gridSpan w:val="3"/>
          </w:tcPr>
          <w:p w:rsidR="00A17532" w:rsidRDefault="00A17532" w:rsidP="00A17532">
            <w:pPr>
              <w:ind w:firstLine="0"/>
              <w:cnfStyle w:val="000000100000" w:firstRow="0" w:lastRow="0" w:firstColumn="0" w:lastColumn="0" w:oddVBand="0" w:evenVBand="0" w:oddHBand="1" w:evenHBand="0" w:firstRowFirstColumn="0" w:firstRowLastColumn="0" w:lastRowFirstColumn="0" w:lastRowLastColumn="0"/>
              <w:rPr>
                <w:color w:val="222222"/>
                <w:shd w:val="clear" w:color="auto" w:fill="FFFFFF"/>
              </w:rPr>
            </w:pPr>
            <w:r>
              <w:rPr>
                <w:color w:val="222222"/>
                <w:shd w:val="clear" w:color="auto" w:fill="FFFFFF"/>
              </w:rPr>
              <w:t>Processamento da Informação</w:t>
            </w:r>
          </w:p>
          <w:p w:rsidR="00A17532" w:rsidRPr="00A03AA0" w:rsidRDefault="00A17532" w:rsidP="00A17532">
            <w:pPr>
              <w:ind w:firstLine="0"/>
              <w:cnfStyle w:val="000000100000" w:firstRow="0" w:lastRow="0" w:firstColumn="0" w:lastColumn="0" w:oddVBand="0" w:evenVBand="0" w:oddHBand="1" w:evenHBand="0" w:firstRowFirstColumn="0" w:firstRowLastColumn="0" w:lastRowFirstColumn="0" w:lastRowLastColumn="0"/>
            </w:pPr>
            <w:r w:rsidRPr="00A03AA0">
              <w:rPr>
                <w:color w:val="222222"/>
                <w:shd w:val="clear" w:color="auto" w:fill="FFFFFF"/>
              </w:rPr>
              <w:t>Programação</w:t>
            </w:r>
            <w:r>
              <w:rPr>
                <w:color w:val="222222"/>
                <w:shd w:val="clear" w:color="auto" w:fill="FFFFFF"/>
              </w:rPr>
              <w:t xml:space="preserve"> </w:t>
            </w:r>
            <w:r w:rsidRPr="00A03AA0">
              <w:rPr>
                <w:color w:val="222222"/>
                <w:shd w:val="clear" w:color="auto" w:fill="FFFFFF"/>
              </w:rPr>
              <w:t>Orientada</w:t>
            </w:r>
            <w:r>
              <w:rPr>
                <w:color w:val="222222"/>
                <w:shd w:val="clear" w:color="auto" w:fill="FFFFFF"/>
              </w:rPr>
              <w:t xml:space="preserve"> </w:t>
            </w:r>
            <w:r w:rsidRPr="00A03AA0">
              <w:rPr>
                <w:color w:val="222222"/>
                <w:shd w:val="clear" w:color="auto" w:fill="FFFFFF"/>
              </w:rPr>
              <w:t>a Objetos</w:t>
            </w:r>
          </w:p>
        </w:tc>
      </w:tr>
      <w:tr w:rsidR="00A17532" w:rsidRPr="00A03AA0" w:rsidTr="00A17532">
        <w:trPr>
          <w:trHeight w:val="1548"/>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rFonts w:cs="Times New Roman"/>
                <w:i/>
              </w:rPr>
            </w:pPr>
            <w:r w:rsidRPr="00F54A6F">
              <w:rPr>
                <w:rFonts w:cs="Times New Roman"/>
              </w:rPr>
              <w:t>Ementa</w:t>
            </w:r>
            <w:r w:rsidRPr="00A03AA0">
              <w:rPr>
                <w:rFonts w:cs="Times New Roman"/>
                <w:i/>
              </w:rPr>
              <w:t>:</w:t>
            </w:r>
          </w:p>
          <w:p w:rsidR="00A17532" w:rsidRPr="00A03AA0" w:rsidRDefault="00A17532" w:rsidP="00A17532">
            <w:pPr>
              <w:rPr>
                <w:rFonts w:cs="Times New Roman"/>
                <w:i/>
              </w:rPr>
            </w:pPr>
            <w:r w:rsidRPr="00A03AA0">
              <w:t>Introdução. Nível micro: agentes. Nível macro: Sistemas Multiagentes. Metodologia de desenvolvimento de SMAs. Ambientes de desenvolvimento.</w:t>
            </w:r>
          </w:p>
        </w:tc>
      </w:tr>
      <w:tr w:rsidR="00A17532" w:rsidRPr="00A91EB5" w:rsidTr="00A17532">
        <w:trPr>
          <w:cnfStyle w:val="000000100000" w:firstRow="0" w:lastRow="0" w:firstColumn="0" w:lastColumn="0" w:oddVBand="0" w:evenVBand="0" w:oddHBand="1" w:evenHBand="0" w:firstRowFirstColumn="0" w:firstRowLastColumn="0" w:lastRowFirstColumn="0" w:lastRowLastColumn="0"/>
          <w:trHeight w:val="2119"/>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lang w:val="en-US"/>
              </w:rPr>
            </w:pPr>
            <w:r>
              <w:rPr>
                <w:lang w:val="en-US"/>
              </w:rPr>
              <w:t>Bibliografia Básica</w:t>
            </w:r>
            <w:r w:rsidRPr="00A03AA0">
              <w:rPr>
                <w:lang w:val="en-US"/>
              </w:rPr>
              <w:t>:</w:t>
            </w:r>
          </w:p>
          <w:p w:rsidR="00A17532" w:rsidRPr="007C7E73" w:rsidRDefault="00A17532" w:rsidP="00A17532">
            <w:pPr>
              <w:pStyle w:val="PargrafodaLista"/>
              <w:numPr>
                <w:ilvl w:val="0"/>
                <w:numId w:val="134"/>
              </w:numPr>
              <w:rPr>
                <w:lang w:val="en-US"/>
              </w:rPr>
            </w:pPr>
            <w:r w:rsidRPr="007C7E73">
              <w:rPr>
                <w:lang w:val="en-US"/>
              </w:rPr>
              <w:t>RUSSEL, S.; NORVIG, P. Artificial Intelligence: A Modern Approach, 2nd. Ed., Prentice Hall, 2003.</w:t>
            </w:r>
          </w:p>
          <w:p w:rsidR="00A17532" w:rsidRPr="007C7E73" w:rsidRDefault="00A17532" w:rsidP="00A17532">
            <w:pPr>
              <w:pStyle w:val="PargrafodaLista"/>
              <w:numPr>
                <w:ilvl w:val="0"/>
                <w:numId w:val="134"/>
              </w:numPr>
              <w:rPr>
                <w:lang w:val="en-US"/>
              </w:rPr>
            </w:pPr>
            <w:r w:rsidRPr="007C7E73">
              <w:rPr>
                <w:lang w:val="en-US"/>
              </w:rPr>
              <w:t>WEISS, G. Multiagent Systems: A Modern Approach to Distributed Artificial Intelligence. MIT Press, 1999.</w:t>
            </w:r>
          </w:p>
          <w:p w:rsidR="00A17532" w:rsidRPr="007C7E73" w:rsidRDefault="00A17532" w:rsidP="00A17532">
            <w:pPr>
              <w:pStyle w:val="PargrafodaLista"/>
              <w:numPr>
                <w:ilvl w:val="0"/>
                <w:numId w:val="134"/>
              </w:numPr>
              <w:rPr>
                <w:lang w:val="en-US"/>
              </w:rPr>
            </w:pPr>
            <w:r w:rsidRPr="007C7E73">
              <w:rPr>
                <w:lang w:val="en-US"/>
              </w:rPr>
              <w:t>WOOLDRIDGE, M. An Introduction to Multiagent Systems, John Wiley &amp; Sons, 2009.</w:t>
            </w:r>
          </w:p>
        </w:tc>
      </w:tr>
      <w:tr w:rsidR="00A17532" w:rsidRPr="006801E9" w:rsidTr="00A17532">
        <w:trPr>
          <w:trHeight w:val="2092"/>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Complementar</w:t>
            </w:r>
            <w:r w:rsidRPr="00A03AA0">
              <w:t>:</w:t>
            </w:r>
          </w:p>
          <w:p w:rsidR="00A17532" w:rsidRDefault="00A17532" w:rsidP="00A17532">
            <w:pPr>
              <w:pStyle w:val="PargrafodaLista"/>
              <w:numPr>
                <w:ilvl w:val="0"/>
                <w:numId w:val="135"/>
              </w:numPr>
            </w:pPr>
            <w:r>
              <w:t xml:space="preserve">BITTENCOURT, G. Inteligência Artificial Ferramentas e Teorias. UFSC. </w:t>
            </w:r>
            <w:proofErr w:type="gramStart"/>
            <w:r>
              <w:t>3a.</w:t>
            </w:r>
            <w:proofErr w:type="gramEnd"/>
            <w:r>
              <w:t xml:space="preserve"> Ed., 2006.</w:t>
            </w:r>
          </w:p>
          <w:p w:rsidR="00A17532" w:rsidRDefault="00A17532" w:rsidP="00A17532">
            <w:pPr>
              <w:pStyle w:val="PargrafodaLista"/>
              <w:numPr>
                <w:ilvl w:val="0"/>
                <w:numId w:val="135"/>
              </w:numPr>
            </w:pPr>
            <w:r>
              <w:t>REZENDE, S. O. Sistemas Inteligentes: Fundamentos e Aplicaçõ</w:t>
            </w:r>
            <w:proofErr w:type="gramStart"/>
            <w:r>
              <w:t>es</w:t>
            </w:r>
            <w:proofErr w:type="gramEnd"/>
            <w:r>
              <w:t>. 1a Ed., Manole, 2003.</w:t>
            </w:r>
          </w:p>
          <w:p w:rsidR="00A17532" w:rsidRPr="006801E9" w:rsidRDefault="00A17532" w:rsidP="00A17532">
            <w:pPr>
              <w:pStyle w:val="PargrafodaLista"/>
              <w:numPr>
                <w:ilvl w:val="0"/>
                <w:numId w:val="135"/>
              </w:numPr>
              <w:rPr>
                <w:lang w:val="en-US"/>
              </w:rPr>
            </w:pPr>
            <w:r w:rsidRPr="006801E9">
              <w:rPr>
                <w:lang w:val="en-US"/>
              </w:rPr>
              <w:t>MURPHY, R. R. Introduction to AI Robotics. MIT Press, 2000.</w:t>
            </w:r>
          </w:p>
          <w:p w:rsidR="00A17532" w:rsidRPr="006801E9" w:rsidRDefault="00A17532" w:rsidP="00A17532">
            <w:pPr>
              <w:pStyle w:val="PargrafodaLista"/>
              <w:numPr>
                <w:ilvl w:val="0"/>
                <w:numId w:val="135"/>
              </w:numPr>
              <w:rPr>
                <w:lang w:val="en-US"/>
              </w:rPr>
            </w:pPr>
            <w:r w:rsidRPr="006801E9">
              <w:rPr>
                <w:lang w:val="en-US"/>
              </w:rPr>
              <w:t>DAUTENHAHN, K.; BOND, A. H.; CANAMERO, L.; EDMONDS, B. Socially Intelligent Agents: Creating Relationships with Computer and Robots (Multiagent Systems, Artificial Societies, and Simulated Organizations). Springer, 2002.</w:t>
            </w:r>
          </w:p>
          <w:p w:rsidR="00A17532" w:rsidRPr="006801E9" w:rsidRDefault="00A17532" w:rsidP="00A17532">
            <w:pPr>
              <w:pStyle w:val="PargrafodaLista"/>
              <w:numPr>
                <w:ilvl w:val="0"/>
                <w:numId w:val="135"/>
              </w:numPr>
              <w:rPr>
                <w:lang w:val="en-US"/>
              </w:rPr>
            </w:pPr>
            <w:r w:rsidRPr="006801E9">
              <w:rPr>
                <w:lang w:val="en-US"/>
              </w:rPr>
              <w:t>BREAZEAL, C. Designing Sociable Robots (Intelligent Robotics and Autonomous Agents Series). A Bradford Book, 2004.</w:t>
            </w:r>
          </w:p>
        </w:tc>
      </w:tr>
    </w:tbl>
    <w:p w:rsidR="00A17532" w:rsidRPr="00AA15B2" w:rsidRDefault="00A17532" w:rsidP="00A17532"/>
    <w:p w:rsidR="00A17532" w:rsidRPr="00AA15B2" w:rsidRDefault="00A17532" w:rsidP="00A17532"/>
    <w:p w:rsidR="00A17532" w:rsidRPr="00AA15B2" w:rsidRDefault="00A17532" w:rsidP="00A17532"/>
    <w:p w:rsidR="00A17532" w:rsidRPr="00AA15B2" w:rsidRDefault="00A17532" w:rsidP="00A17532"/>
    <w:p w:rsidR="00A17532" w:rsidRPr="00AA15B2" w:rsidRDefault="00A17532" w:rsidP="00A17532"/>
    <w:p w:rsidR="00A17532" w:rsidRPr="00AA15B2" w:rsidRDefault="00A17532" w:rsidP="00A17532"/>
    <w:p w:rsidR="00A17532" w:rsidRPr="00AA15B2" w:rsidRDefault="00A17532" w:rsidP="00A17532"/>
    <w:p w:rsidR="00A17532" w:rsidRPr="00AA15B2" w:rsidRDefault="00A17532" w:rsidP="00A17532"/>
    <w:p w:rsidR="00A17532" w:rsidRPr="00AA15B2" w:rsidRDefault="00A17532" w:rsidP="00A17532"/>
    <w:tbl>
      <w:tblPr>
        <w:tblStyle w:val="ListaClara-nfase3"/>
        <w:tblW w:w="9860" w:type="dxa"/>
        <w:tblLayout w:type="fixed"/>
        <w:tblLook w:val="0000" w:firstRow="0" w:lastRow="0" w:firstColumn="0" w:lastColumn="0" w:noHBand="0" w:noVBand="0"/>
      </w:tblPr>
      <w:tblGrid>
        <w:gridCol w:w="2330"/>
        <w:gridCol w:w="2330"/>
        <w:gridCol w:w="2330"/>
        <w:gridCol w:w="2826"/>
        <w:gridCol w:w="44"/>
      </w:tblGrid>
      <w:tr w:rsidR="00A17532" w:rsidRPr="001F7308"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860" w:type="dxa"/>
            <w:gridSpan w:val="5"/>
            <w:shd w:val="clear" w:color="auto" w:fill="auto"/>
          </w:tcPr>
          <w:p w:rsidR="00A17532" w:rsidRPr="001F7308" w:rsidRDefault="00A17532" w:rsidP="00A17532">
            <w:pPr>
              <w:spacing w:before="0" w:after="0"/>
              <w:jc w:val="center"/>
              <w:rPr>
                <w:b/>
              </w:rPr>
            </w:pPr>
            <w:r w:rsidRPr="001F7308">
              <w:rPr>
                <w:b/>
              </w:rPr>
              <w:lastRenderedPageBreak/>
              <w:t>Sistemas Multimídia</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pPr>
              <w:spacing w:before="0" w:after="0"/>
            </w:pPr>
            <w:r>
              <w:t>MCZA029-13</w:t>
            </w:r>
          </w:p>
        </w:tc>
        <w:tc>
          <w:tcPr>
            <w:tcW w:w="2330" w:type="dxa"/>
          </w:tcPr>
          <w:p w:rsidR="00A17532" w:rsidRPr="00A03AA0" w:rsidRDefault="00A17532" w:rsidP="00A17532">
            <w:pPr>
              <w:spacing w:before="0" w:after="0"/>
              <w:cnfStyle w:val="000000000000" w:firstRow="0" w:lastRow="0" w:firstColumn="0" w:lastColumn="0" w:oddVBand="0" w:evenVBand="0" w:oddHBand="0" w:evenHBand="0" w:firstRowFirstColumn="0" w:firstRowLastColumn="0" w:lastRowFirstColumn="0" w:lastRowLastColumn="0"/>
            </w:pPr>
            <w:r w:rsidRPr="00A03AA0">
              <w:t>(2-2-4)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pPr>
              <w:spacing w:before="0" w:after="0"/>
            </w:pPr>
          </w:p>
        </w:tc>
        <w:tc>
          <w:tcPr>
            <w:tcW w:w="2870" w:type="dxa"/>
            <w:gridSpan w:val="2"/>
          </w:tcPr>
          <w:p w:rsidR="00A17532" w:rsidRPr="00A03AA0" w:rsidRDefault="00A17532" w:rsidP="00A17532">
            <w:pPr>
              <w:spacing w:before="0" w:after="0"/>
              <w:cnfStyle w:val="000000000000" w:firstRow="0" w:lastRow="0" w:firstColumn="0" w:lastColumn="0" w:oddVBand="0" w:evenVBand="0" w:oddHBand="0" w:evenHBand="0" w:firstRowFirstColumn="0" w:firstRowLastColumn="0" w:lastRowFirstColumn="0" w:lastRowLastColumn="0"/>
            </w:pPr>
            <w:r>
              <w:t>Opção Limitada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pPr>
              <w:spacing w:before="0" w:after="0"/>
            </w:pPr>
            <w:r>
              <w:t>Recomendação:</w:t>
            </w:r>
          </w:p>
        </w:tc>
        <w:tc>
          <w:tcPr>
            <w:tcW w:w="7530" w:type="dxa"/>
            <w:gridSpan w:val="4"/>
          </w:tcPr>
          <w:p w:rsidR="00A17532" w:rsidRPr="00A03AA0" w:rsidRDefault="00A17532" w:rsidP="00A17532">
            <w:pPr>
              <w:spacing w:before="0" w:after="0"/>
              <w:cnfStyle w:val="000000100000" w:firstRow="0" w:lastRow="0" w:firstColumn="0" w:lastColumn="0" w:oddVBand="0" w:evenVBand="0" w:oddHBand="1" w:evenHBand="0" w:firstRowFirstColumn="0" w:firstRowLastColumn="0" w:lastRowFirstColumn="0" w:lastRowLastColumn="0"/>
            </w:pPr>
            <w:r>
              <w:t>Computação Gráfica</w:t>
            </w:r>
          </w:p>
        </w:tc>
      </w:tr>
      <w:tr w:rsidR="00A17532" w:rsidRPr="00A03AA0" w:rsidTr="00A17532">
        <w:trPr>
          <w:trHeight w:val="2520"/>
        </w:trPr>
        <w:tc>
          <w:tcPr>
            <w:cnfStyle w:val="000010000000" w:firstRow="0" w:lastRow="0" w:firstColumn="0" w:lastColumn="0" w:oddVBand="1" w:evenVBand="0" w:oddHBand="0" w:evenHBand="0" w:firstRowFirstColumn="0" w:firstRowLastColumn="0" w:lastRowFirstColumn="0" w:lastRowLastColumn="0"/>
            <w:tcW w:w="9860" w:type="dxa"/>
            <w:gridSpan w:val="5"/>
          </w:tcPr>
          <w:p w:rsidR="00A17532" w:rsidRPr="00A03AA0" w:rsidRDefault="00A17532" w:rsidP="00A17532">
            <w:pPr>
              <w:spacing w:before="0" w:after="0"/>
              <w:rPr>
                <w:rFonts w:cs="Times New Roman"/>
                <w:i/>
              </w:rPr>
            </w:pPr>
            <w:r w:rsidRPr="00F54A6F">
              <w:rPr>
                <w:rFonts w:cs="Times New Roman"/>
              </w:rPr>
              <w:t>Ementa</w:t>
            </w:r>
            <w:r w:rsidRPr="00A03AA0">
              <w:rPr>
                <w:rFonts w:cs="Times New Roman"/>
                <w:i/>
              </w:rPr>
              <w:t>:</w:t>
            </w:r>
          </w:p>
          <w:p w:rsidR="00A17532" w:rsidRPr="00A03AA0" w:rsidRDefault="00A17532" w:rsidP="00A17532">
            <w:pPr>
              <w:spacing w:before="0" w:after="0"/>
              <w:rPr>
                <w:rFonts w:cs="Times New Roman"/>
                <w:i/>
              </w:rPr>
            </w:pPr>
            <w:r w:rsidRPr="00A03AA0">
              <w:t>Tecnologias e aplicações multimídia. Hardware e software para multimídia. Representação e Processamento de Áudio - Música e Voz, Imagem e Vídeo. Multimídia na Internet. Ergonomia de interfaces multimídia. Ferramentas de desenvolvimento. Gerência de produto multimídia. Direções do futuro - Tendências.</w:t>
            </w:r>
          </w:p>
        </w:tc>
      </w:tr>
      <w:tr w:rsidR="00A17532" w:rsidRPr="00A91EB5" w:rsidTr="00A17532">
        <w:trPr>
          <w:cnfStyle w:val="000000100000" w:firstRow="0" w:lastRow="0" w:firstColumn="0" w:lastColumn="0" w:oddVBand="0" w:evenVBand="0" w:oddHBand="1" w:evenHBand="0" w:firstRowFirstColumn="0" w:firstRowLastColumn="0" w:lastRowFirstColumn="0" w:lastRowLastColumn="0"/>
          <w:trHeight w:val="2844"/>
        </w:trPr>
        <w:tc>
          <w:tcPr>
            <w:cnfStyle w:val="000010000000" w:firstRow="0" w:lastRow="0" w:firstColumn="0" w:lastColumn="0" w:oddVBand="1" w:evenVBand="0" w:oddHBand="0" w:evenHBand="0" w:firstRowFirstColumn="0" w:firstRowLastColumn="0" w:lastRowFirstColumn="0" w:lastRowLastColumn="0"/>
            <w:tcW w:w="9860" w:type="dxa"/>
            <w:gridSpan w:val="5"/>
          </w:tcPr>
          <w:p w:rsidR="00A17532" w:rsidRPr="00A03AA0" w:rsidRDefault="00A17532" w:rsidP="00A17532">
            <w:pPr>
              <w:rPr>
                <w:lang w:val="en-US"/>
              </w:rPr>
            </w:pPr>
            <w:r>
              <w:rPr>
                <w:lang w:val="en-US"/>
              </w:rPr>
              <w:t>Bibliografia Básica</w:t>
            </w:r>
            <w:r w:rsidRPr="00A03AA0">
              <w:rPr>
                <w:lang w:val="en-US"/>
              </w:rPr>
              <w:t>:</w:t>
            </w:r>
          </w:p>
          <w:p w:rsidR="00A17532" w:rsidRPr="00F54A6F" w:rsidRDefault="00A17532" w:rsidP="00A17532">
            <w:pPr>
              <w:pStyle w:val="PargrafodaLista"/>
              <w:numPr>
                <w:ilvl w:val="0"/>
                <w:numId w:val="136"/>
              </w:numPr>
              <w:rPr>
                <w:lang w:val="en-US"/>
              </w:rPr>
            </w:pPr>
            <w:r w:rsidRPr="00F54A6F">
              <w:rPr>
                <w:lang w:val="en-US"/>
              </w:rPr>
              <w:t>Vaughan, T., Multimedia Making it Work, McGraw-Hill, 2001.</w:t>
            </w:r>
          </w:p>
          <w:p w:rsidR="00A17532" w:rsidRPr="00F54A6F" w:rsidRDefault="00A17532" w:rsidP="00A17532">
            <w:pPr>
              <w:pStyle w:val="PargrafodaLista"/>
              <w:numPr>
                <w:ilvl w:val="0"/>
                <w:numId w:val="136"/>
              </w:numPr>
              <w:rPr>
                <w:lang w:val="en-US"/>
              </w:rPr>
            </w:pPr>
            <w:r w:rsidRPr="00F54A6F">
              <w:rPr>
                <w:lang w:val="en-US"/>
              </w:rPr>
              <w:t>Agnew, P. W., Kellerman, A. S. Distributed Multimedia: Technologies, Applications, and Opportunities in the Digital Information Industry. A Guide for Users and Providers, Addison Wesley, 1996.</w:t>
            </w:r>
          </w:p>
          <w:p w:rsidR="00A17532" w:rsidRPr="00F54A6F" w:rsidRDefault="00A17532" w:rsidP="00A17532">
            <w:pPr>
              <w:pStyle w:val="PargrafodaLista"/>
              <w:numPr>
                <w:ilvl w:val="0"/>
                <w:numId w:val="136"/>
              </w:numPr>
              <w:rPr>
                <w:lang w:val="en-US"/>
              </w:rPr>
            </w:pPr>
            <w:r w:rsidRPr="00F54A6F">
              <w:rPr>
                <w:lang w:val="en-US"/>
              </w:rPr>
              <w:t>England, E., Finney, A., Finney, A. Managing Multimedia, Addison Wesley, 1996.</w:t>
            </w:r>
          </w:p>
        </w:tc>
      </w:tr>
      <w:tr w:rsidR="00A17532" w:rsidRPr="00A03AA0" w:rsidTr="00A17532">
        <w:trPr>
          <w:gridAfter w:val="1"/>
          <w:wAfter w:w="44" w:type="dxa"/>
          <w:trHeight w:val="6786"/>
        </w:trPr>
        <w:tc>
          <w:tcPr>
            <w:cnfStyle w:val="000010000000" w:firstRow="0" w:lastRow="0" w:firstColumn="0" w:lastColumn="0" w:oddVBand="1" w:evenVBand="0" w:oddHBand="0" w:evenHBand="0" w:firstRowFirstColumn="0" w:firstRowLastColumn="0" w:lastRowFirstColumn="0" w:lastRowLastColumn="0"/>
            <w:tcW w:w="9816" w:type="dxa"/>
            <w:gridSpan w:val="4"/>
          </w:tcPr>
          <w:p w:rsidR="00A17532" w:rsidRPr="00A03AA0" w:rsidRDefault="00A17532" w:rsidP="00A17532">
            <w:pPr>
              <w:rPr>
                <w:lang w:val="en-US"/>
              </w:rPr>
            </w:pPr>
            <w:r>
              <w:rPr>
                <w:lang w:val="en-US"/>
              </w:rPr>
              <w:t>Bibliografia Complementar</w:t>
            </w:r>
            <w:r w:rsidRPr="00A03AA0">
              <w:rPr>
                <w:lang w:val="en-US"/>
              </w:rPr>
              <w:t>:</w:t>
            </w:r>
          </w:p>
          <w:p w:rsidR="00A17532" w:rsidRPr="00F54A6F" w:rsidRDefault="00A17532" w:rsidP="00A17532">
            <w:pPr>
              <w:pStyle w:val="PargrafodaLista"/>
              <w:numPr>
                <w:ilvl w:val="0"/>
                <w:numId w:val="137"/>
              </w:numPr>
              <w:rPr>
                <w:lang w:val="en-US"/>
              </w:rPr>
            </w:pPr>
            <w:r w:rsidRPr="00F54A6F">
              <w:rPr>
                <w:lang w:val="en-US"/>
              </w:rPr>
              <w:t xml:space="preserve">Gibson, J. D., Berger, T., Lindbergh, D., </w:t>
            </w:r>
            <w:proofErr w:type="gramStart"/>
            <w:r w:rsidRPr="00F54A6F">
              <w:rPr>
                <w:lang w:val="en-US"/>
              </w:rPr>
              <w:t>Digital</w:t>
            </w:r>
            <w:proofErr w:type="gramEnd"/>
            <w:r w:rsidRPr="00F54A6F">
              <w:rPr>
                <w:lang w:val="en-US"/>
              </w:rPr>
              <w:t xml:space="preserve"> Compression for Multimedia: Principles and Standards, Morgan Koufman, 1998.</w:t>
            </w:r>
          </w:p>
          <w:p w:rsidR="00A17532" w:rsidRPr="00F54A6F" w:rsidRDefault="00A17532" w:rsidP="00A17532">
            <w:pPr>
              <w:pStyle w:val="PargrafodaLista"/>
              <w:numPr>
                <w:ilvl w:val="0"/>
                <w:numId w:val="137"/>
              </w:numPr>
              <w:rPr>
                <w:lang w:val="en-US"/>
              </w:rPr>
            </w:pPr>
            <w:r w:rsidRPr="00F54A6F">
              <w:rPr>
                <w:lang w:val="en-US"/>
              </w:rPr>
              <w:t>Kerlow, I. V. The Art of 3-D Computer Animation and Imaging, John Wiley &amp; Sons, 1996.</w:t>
            </w:r>
          </w:p>
          <w:p w:rsidR="00A17532" w:rsidRPr="00F54A6F" w:rsidRDefault="00A17532" w:rsidP="00A17532">
            <w:pPr>
              <w:pStyle w:val="PargrafodaLista"/>
              <w:numPr>
                <w:ilvl w:val="0"/>
                <w:numId w:val="137"/>
              </w:numPr>
              <w:rPr>
                <w:lang w:val="en-US"/>
              </w:rPr>
            </w:pPr>
            <w:r w:rsidRPr="00F54A6F">
              <w:rPr>
                <w:lang w:val="en-US"/>
              </w:rPr>
              <w:t xml:space="preserve">Kristof, R., Satran, A. Interactivity by </w:t>
            </w:r>
            <w:proofErr w:type="gramStart"/>
            <w:r w:rsidRPr="00F54A6F">
              <w:rPr>
                <w:lang w:val="en-US"/>
              </w:rPr>
              <w:t>Design :</w:t>
            </w:r>
            <w:proofErr w:type="gramEnd"/>
            <w:r w:rsidRPr="00F54A6F">
              <w:rPr>
                <w:lang w:val="en-US"/>
              </w:rPr>
              <w:t xml:space="preserve"> Creating &amp; Communicating With New Media, Hayden Books, 1995.</w:t>
            </w:r>
          </w:p>
          <w:p w:rsidR="00A17532" w:rsidRPr="00A03AA0" w:rsidRDefault="00A17532" w:rsidP="00A17532">
            <w:pPr>
              <w:pStyle w:val="PargrafodaLista"/>
              <w:numPr>
                <w:ilvl w:val="0"/>
                <w:numId w:val="137"/>
              </w:numPr>
            </w:pPr>
            <w:r w:rsidRPr="00A03AA0">
              <w:t>Velho, L. Computação Gráfica e Processamento de Imagens, McGrawHill, 1996.</w:t>
            </w:r>
          </w:p>
          <w:p w:rsidR="00A17532" w:rsidRPr="00F54A6F" w:rsidRDefault="00A17532" w:rsidP="00A17532">
            <w:pPr>
              <w:pStyle w:val="PargrafodaLista"/>
              <w:numPr>
                <w:ilvl w:val="0"/>
                <w:numId w:val="137"/>
              </w:numPr>
              <w:rPr>
                <w:lang w:val="en-US"/>
              </w:rPr>
            </w:pPr>
            <w:r w:rsidRPr="00A03AA0">
              <w:t xml:space="preserve">Paula Filho, W. </w:t>
            </w:r>
            <w:proofErr w:type="gramStart"/>
            <w:r w:rsidRPr="00A03AA0">
              <w:t>de</w:t>
            </w:r>
            <w:proofErr w:type="gramEnd"/>
            <w:r w:rsidRPr="00A03AA0">
              <w:t xml:space="preserve"> P., Multimídia: Conceitos e Aplicações, LTC Editora, 2000. </w:t>
            </w:r>
            <w:r w:rsidRPr="00A03AA0">
              <w:br/>
            </w:r>
            <w:r w:rsidRPr="00F54A6F">
              <w:rPr>
                <w:lang w:val="en-US"/>
              </w:rPr>
              <w:t>Buford, J. F. K., Multimedia Systems, Addison- Wesley, 1994.</w:t>
            </w:r>
          </w:p>
          <w:p w:rsidR="00A17532" w:rsidRPr="00F54A6F" w:rsidRDefault="00A17532" w:rsidP="00A17532">
            <w:pPr>
              <w:pStyle w:val="PargrafodaLista"/>
              <w:numPr>
                <w:ilvl w:val="0"/>
                <w:numId w:val="137"/>
              </w:numPr>
              <w:rPr>
                <w:lang w:val="en-US"/>
              </w:rPr>
            </w:pPr>
            <w:r w:rsidRPr="00F54A6F">
              <w:rPr>
                <w:lang w:val="en-US"/>
              </w:rPr>
              <w:t>Dan, A., Sitara, D., Multimedia Servers: Applications, Environments, and Design (Multimedia Information and Systems). Morgan Kaufmman, 1999.</w:t>
            </w:r>
          </w:p>
          <w:p w:rsidR="00A17532" w:rsidRPr="00F54A6F" w:rsidRDefault="00A17532" w:rsidP="00A17532">
            <w:pPr>
              <w:pStyle w:val="PargrafodaLista"/>
              <w:numPr>
                <w:ilvl w:val="0"/>
                <w:numId w:val="137"/>
              </w:numPr>
              <w:rPr>
                <w:lang w:val="en-US"/>
              </w:rPr>
            </w:pPr>
            <w:r w:rsidRPr="00F54A6F">
              <w:rPr>
                <w:lang w:val="en-US"/>
              </w:rPr>
              <w:t>Kuo, Franklin F., Multimedia Communications: Protocols &amp; Applications, Prentice Hall, 1997.</w:t>
            </w:r>
          </w:p>
          <w:p w:rsidR="00A17532" w:rsidRPr="00A03AA0" w:rsidRDefault="00A17532" w:rsidP="00A17532">
            <w:pPr>
              <w:pStyle w:val="PargrafodaLista"/>
              <w:numPr>
                <w:ilvl w:val="0"/>
                <w:numId w:val="137"/>
              </w:numPr>
            </w:pPr>
            <w:r w:rsidRPr="00A03AA0">
              <w:t>Vaughan, T., Multimídia na Prática, Makron Books, 1994.</w:t>
            </w:r>
          </w:p>
          <w:p w:rsidR="00A17532" w:rsidRPr="00A03AA0" w:rsidRDefault="00A17532" w:rsidP="00A17532">
            <w:pPr>
              <w:pStyle w:val="PargrafodaLista"/>
              <w:numPr>
                <w:ilvl w:val="0"/>
                <w:numId w:val="137"/>
              </w:numPr>
            </w:pPr>
            <w:r w:rsidRPr="00A03AA0">
              <w:t>Stolfi, G., Compressão de Imagens, JPEG, PEE647 – Princípios de Televisão Digital, 2002.</w:t>
            </w:r>
          </w:p>
          <w:p w:rsidR="00A17532" w:rsidRPr="00A03AA0" w:rsidRDefault="00A17532" w:rsidP="00A17532">
            <w:pPr>
              <w:pStyle w:val="PargrafodaLista"/>
              <w:numPr>
                <w:ilvl w:val="0"/>
                <w:numId w:val="137"/>
              </w:numPr>
            </w:pPr>
            <w:r w:rsidRPr="00A03AA0">
              <w:t>Visgraf, Fundamentos de Cor, IMPA.</w:t>
            </w:r>
          </w:p>
          <w:p w:rsidR="00A17532" w:rsidRPr="00A03AA0" w:rsidRDefault="00A17532" w:rsidP="00A17532">
            <w:pPr>
              <w:pStyle w:val="PargrafodaLista"/>
              <w:numPr>
                <w:ilvl w:val="0"/>
                <w:numId w:val="137"/>
              </w:numPr>
            </w:pPr>
            <w:r w:rsidRPr="00A03AA0">
              <w:t>Roesler, V., Perspectivas em Transmissão Multimídia e TV Digital, Instituto de Informática, Universidade Federal do Rio Grande do Sul (UFRGS), 2007.</w:t>
            </w:r>
          </w:p>
          <w:p w:rsidR="00A17532" w:rsidRPr="00A03AA0" w:rsidRDefault="00A17532" w:rsidP="00A17532">
            <w:pPr>
              <w:pStyle w:val="PargrafodaLista"/>
              <w:numPr>
                <w:ilvl w:val="0"/>
                <w:numId w:val="137"/>
              </w:numPr>
            </w:pPr>
            <w:r w:rsidRPr="00A03AA0">
              <w:t>Prata, A., Multimédia Organizacional, Instituto Politécnico de Setúbal, Escola Superior de Ciências Empresariais, 2007.</w:t>
            </w:r>
          </w:p>
        </w:tc>
      </w:tr>
    </w:tbl>
    <w:p w:rsidR="00A17532" w:rsidRDefault="00A17532" w:rsidP="00A17532"/>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1F7308"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1F7308" w:rsidRDefault="00A17532" w:rsidP="00A17532">
            <w:pPr>
              <w:spacing w:before="0" w:after="0"/>
              <w:jc w:val="center"/>
              <w:rPr>
                <w:b/>
              </w:rPr>
            </w:pPr>
            <w:r w:rsidRPr="001F7308">
              <w:rPr>
                <w:b/>
              </w:rPr>
              <w:lastRenderedPageBreak/>
              <w:t>Sistemas Multi-Robôs Sociais</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rsidRPr="00AE3D4B">
              <w:t>MCZA047-14</w:t>
            </w:r>
          </w:p>
        </w:tc>
        <w:tc>
          <w:tcPr>
            <w:tcW w:w="2330"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rsidRPr="00A03AA0">
              <w:t>(2-2-4)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tc>
        <w:tc>
          <w:tcPr>
            <w:tcW w:w="2331"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t>Opção Limitada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Recomendação:</w:t>
            </w:r>
          </w:p>
        </w:tc>
        <w:tc>
          <w:tcPr>
            <w:tcW w:w="6991" w:type="dxa"/>
            <w:gridSpan w:val="3"/>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t xml:space="preserve">Inteligência Artificial, </w:t>
            </w:r>
            <w:r w:rsidRPr="00A03AA0">
              <w:t>Sistemas Multi-</w:t>
            </w:r>
            <w:proofErr w:type="gramStart"/>
            <w:r w:rsidRPr="00A03AA0">
              <w:t>Agentes</w:t>
            </w:r>
            <w:proofErr w:type="gramEnd"/>
          </w:p>
        </w:tc>
      </w:tr>
      <w:tr w:rsidR="00A17532" w:rsidRPr="00A03AA0" w:rsidTr="00A17532">
        <w:trPr>
          <w:trHeight w:val="2508"/>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rFonts w:cs="Times New Roman"/>
                <w:i/>
              </w:rPr>
            </w:pPr>
            <w:r>
              <w:rPr>
                <w:rFonts w:cs="Times New Roman"/>
                <w:i/>
              </w:rPr>
              <w:t>Ementa</w:t>
            </w:r>
            <w:r w:rsidRPr="00A03AA0">
              <w:rPr>
                <w:rFonts w:cs="Times New Roman"/>
                <w:i/>
              </w:rPr>
              <w:t>:</w:t>
            </w:r>
          </w:p>
          <w:p w:rsidR="00A17532" w:rsidRPr="00A03AA0" w:rsidRDefault="00A17532" w:rsidP="00A17532">
            <w:pPr>
              <w:rPr>
                <w:rFonts w:cs="Times New Roman"/>
                <w:i/>
              </w:rPr>
            </w:pPr>
            <w:r w:rsidRPr="00A03AA0">
              <w:rPr>
                <w:rStyle w:val="txtarial8ptgray"/>
                <w:rFonts w:eastAsia="SimSun, 宋体"/>
              </w:rPr>
              <w:t>Conceitos básicos de Robótica Móvel e Social. Conceitos principais de Sistemas Complexos. Fundamentos de Sistemas Multi-Agente (SMA) reativos e cognitivos. SMAs como Sistemas</w:t>
            </w:r>
            <w:proofErr w:type="gramStart"/>
            <w:r w:rsidRPr="00A03AA0">
              <w:rPr>
                <w:rStyle w:val="txtarial8ptgray"/>
                <w:rFonts w:eastAsia="SimSun, 宋体"/>
              </w:rPr>
              <w:t xml:space="preserve">  </w:t>
            </w:r>
            <w:proofErr w:type="gramEnd"/>
            <w:r w:rsidRPr="00A03AA0">
              <w:rPr>
                <w:rStyle w:val="txtarial8ptgray"/>
                <w:rFonts w:eastAsia="SimSun, 宋体"/>
              </w:rPr>
              <w:t>Complexos. SMAs reativos e inteligência Swarm utilizando Robôs Móveis. SMAs cognitivos utilizando plataformas robóticas.</w:t>
            </w:r>
            <w:r>
              <w:rPr>
                <w:rStyle w:val="txtarial8ptgray"/>
                <w:rFonts w:eastAsia="SimSun, 宋体"/>
              </w:rPr>
              <w:t xml:space="preserve"> </w:t>
            </w:r>
            <w:r w:rsidRPr="00D62820">
              <w:rPr>
                <w:rStyle w:val="txtarial8ptgray"/>
                <w:rFonts w:eastAsia="SimSun, 宋体"/>
              </w:rPr>
              <w:t xml:space="preserve">Técnicas de </w:t>
            </w:r>
            <w:proofErr w:type="gramStart"/>
            <w:r w:rsidRPr="00D62820">
              <w:rPr>
                <w:rStyle w:val="txtarial8ptgray"/>
                <w:rFonts w:eastAsia="SimSun, 宋体"/>
              </w:rPr>
              <w:t>implementação</w:t>
            </w:r>
            <w:proofErr w:type="gramEnd"/>
            <w:r w:rsidRPr="00D62820">
              <w:rPr>
                <w:rStyle w:val="txtarial8ptgray"/>
                <w:rFonts w:eastAsia="SimSun, 宋体"/>
              </w:rPr>
              <w:t xml:space="preserve"> de sistemas multi-robôs sociais.</w:t>
            </w:r>
          </w:p>
        </w:tc>
      </w:tr>
      <w:tr w:rsidR="00A17532" w:rsidRPr="00A91EB5" w:rsidTr="00A17532">
        <w:trPr>
          <w:cnfStyle w:val="000000100000" w:firstRow="0" w:lastRow="0" w:firstColumn="0" w:lastColumn="0" w:oddVBand="0" w:evenVBand="0" w:oddHBand="1" w:evenHBand="0" w:firstRowFirstColumn="0" w:firstRowLastColumn="0" w:lastRowFirstColumn="0" w:lastRowLastColumn="0"/>
          <w:trHeight w:val="1552"/>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lang w:val="en-US"/>
              </w:rPr>
            </w:pPr>
            <w:r>
              <w:rPr>
                <w:lang w:val="en-US"/>
              </w:rPr>
              <w:t>Bibliografia Básica</w:t>
            </w:r>
            <w:r w:rsidRPr="00A03AA0">
              <w:rPr>
                <w:lang w:val="en-US"/>
              </w:rPr>
              <w:t>:</w:t>
            </w:r>
          </w:p>
          <w:p w:rsidR="00A17532" w:rsidRDefault="00A17532" w:rsidP="00A17532">
            <w:pPr>
              <w:pStyle w:val="PargrafodaLista"/>
              <w:numPr>
                <w:ilvl w:val="0"/>
                <w:numId w:val="166"/>
              </w:numPr>
            </w:pPr>
            <w:r>
              <w:t>ROMERO, R. A. F.; PRESTES, E</w:t>
            </w:r>
            <w:proofErr w:type="gramStart"/>
            <w:r>
              <w:t>.;</w:t>
            </w:r>
            <w:proofErr w:type="gramEnd"/>
            <w:r>
              <w:t xml:space="preserve"> OSÓRIO, F.; WOLF, D. Robótica Móvel. LTC, 1a Ed., Rio de Janeiro, 2014.</w:t>
            </w:r>
          </w:p>
          <w:p w:rsidR="00A17532" w:rsidRPr="00805648" w:rsidRDefault="00A17532" w:rsidP="00A17532">
            <w:pPr>
              <w:pStyle w:val="PargrafodaLista"/>
              <w:numPr>
                <w:ilvl w:val="0"/>
                <w:numId w:val="166"/>
              </w:numPr>
              <w:rPr>
                <w:lang w:val="en-US"/>
              </w:rPr>
            </w:pPr>
            <w:r w:rsidRPr="00805648">
              <w:rPr>
                <w:lang w:val="en-US"/>
              </w:rPr>
              <w:t>BREAZEAL, C. Designing Sociable Robots (Intelligent Robotics and Autonomous Agents Series). A Bradford Book, 2004.</w:t>
            </w:r>
          </w:p>
          <w:p w:rsidR="00A17532" w:rsidRPr="00805648" w:rsidRDefault="00A17532" w:rsidP="00A17532">
            <w:pPr>
              <w:pStyle w:val="PargrafodaLista"/>
              <w:numPr>
                <w:ilvl w:val="0"/>
                <w:numId w:val="166"/>
              </w:numPr>
              <w:rPr>
                <w:lang w:val="en-US"/>
              </w:rPr>
            </w:pPr>
            <w:r w:rsidRPr="00805648">
              <w:rPr>
                <w:lang w:val="en-US"/>
              </w:rPr>
              <w:t>WOOLDRIDGE, M. An Introduction to Multiagent Systems, John Wiley &amp; Sons, 2009.</w:t>
            </w:r>
          </w:p>
        </w:tc>
      </w:tr>
      <w:tr w:rsidR="00A17532" w:rsidRPr="00A91EB5" w:rsidTr="00A17532">
        <w:trPr>
          <w:trHeight w:val="4660"/>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lang w:val="en-US"/>
              </w:rPr>
            </w:pPr>
            <w:r>
              <w:rPr>
                <w:lang w:val="en-US"/>
              </w:rPr>
              <w:t>Bibliografia Complementar</w:t>
            </w:r>
            <w:r w:rsidRPr="00A03AA0">
              <w:rPr>
                <w:lang w:val="en-US"/>
              </w:rPr>
              <w:t>:</w:t>
            </w:r>
          </w:p>
          <w:p w:rsidR="00A17532" w:rsidRPr="00F96E64" w:rsidRDefault="00A17532" w:rsidP="00A17532">
            <w:pPr>
              <w:pStyle w:val="PargrafodaLista"/>
              <w:numPr>
                <w:ilvl w:val="0"/>
                <w:numId w:val="167"/>
              </w:numPr>
            </w:pPr>
            <w:r w:rsidRPr="00F96E64">
              <w:t xml:space="preserve">MCROBERTS, M. Arduino </w:t>
            </w:r>
            <w:proofErr w:type="gramStart"/>
            <w:r w:rsidRPr="00F96E64">
              <w:t>Ba</w:t>
            </w:r>
            <w:proofErr w:type="gramEnd"/>
            <w:r w:rsidRPr="00F96E64">
              <w:t>́sico, Novatec, 1a Ed., 2011.</w:t>
            </w:r>
          </w:p>
          <w:p w:rsidR="00A17532" w:rsidRPr="00F96E64" w:rsidRDefault="00A17532" w:rsidP="00A17532">
            <w:pPr>
              <w:pStyle w:val="PargrafodaLista"/>
              <w:numPr>
                <w:ilvl w:val="0"/>
                <w:numId w:val="167"/>
              </w:numPr>
            </w:pPr>
            <w:r w:rsidRPr="00F96E64">
              <w:t>MONK, S. Programação com Arduino: Começ</w:t>
            </w:r>
            <w:proofErr w:type="gramStart"/>
            <w:r w:rsidRPr="00F96E64">
              <w:t>ando</w:t>
            </w:r>
            <w:proofErr w:type="gramEnd"/>
            <w:r w:rsidRPr="00F96E64">
              <w:t xml:space="preserve"> com Sketches. 1a Ed., Bookman, 2013.</w:t>
            </w:r>
          </w:p>
          <w:p w:rsidR="00A17532" w:rsidRPr="00F96E64" w:rsidRDefault="00A17532" w:rsidP="00A17532">
            <w:pPr>
              <w:pStyle w:val="PargrafodaLista"/>
              <w:numPr>
                <w:ilvl w:val="0"/>
                <w:numId w:val="167"/>
              </w:numPr>
            </w:pPr>
            <w:r w:rsidRPr="00F96E64">
              <w:t>REZENDE, S. O. Sistemas Inteligentes: Fundamentos e Aplicaçõ</w:t>
            </w:r>
            <w:proofErr w:type="gramStart"/>
            <w:r w:rsidRPr="00F96E64">
              <w:t>es</w:t>
            </w:r>
            <w:proofErr w:type="gramEnd"/>
            <w:r w:rsidRPr="00F96E64">
              <w:t>, Manole, 2005.</w:t>
            </w:r>
          </w:p>
          <w:p w:rsidR="00A17532" w:rsidRPr="00F96E64" w:rsidRDefault="00A17532" w:rsidP="00A17532">
            <w:pPr>
              <w:pStyle w:val="PargrafodaLista"/>
              <w:numPr>
                <w:ilvl w:val="0"/>
                <w:numId w:val="167"/>
              </w:numPr>
              <w:rPr>
                <w:lang w:val="en-US"/>
              </w:rPr>
            </w:pPr>
            <w:r w:rsidRPr="00F96E64">
              <w:rPr>
                <w:lang w:val="en-US"/>
              </w:rPr>
              <w:t>DUDEK, G. &amp; JENKIN, M. Computational Principles of Mobile Robotics, Cambridge Univ. Press, 2000.</w:t>
            </w:r>
          </w:p>
          <w:p w:rsidR="00A17532" w:rsidRPr="00F96E64" w:rsidRDefault="00A17532" w:rsidP="00A17532">
            <w:pPr>
              <w:pStyle w:val="PargrafodaLista"/>
              <w:numPr>
                <w:ilvl w:val="0"/>
                <w:numId w:val="167"/>
              </w:numPr>
              <w:rPr>
                <w:lang w:val="en-US"/>
              </w:rPr>
            </w:pPr>
            <w:r w:rsidRPr="00F96E64">
              <w:rPr>
                <w:lang w:val="en-US"/>
              </w:rPr>
              <w:t>NEHMZOW, U. Mobile Robotics: A Pratical Introduction. Springer Verlag, 2000.</w:t>
            </w:r>
          </w:p>
          <w:p w:rsidR="00A17532" w:rsidRPr="00F96E64" w:rsidRDefault="00A17532" w:rsidP="00A17532">
            <w:pPr>
              <w:pStyle w:val="PargrafodaLista"/>
              <w:numPr>
                <w:ilvl w:val="0"/>
                <w:numId w:val="167"/>
              </w:numPr>
            </w:pPr>
            <w:r w:rsidRPr="00F96E64">
              <w:t>HAYKIN, S. Redes Neurais: Princípios e Prática. Addison-Wesley, 2a Ed., 2001.</w:t>
            </w:r>
          </w:p>
          <w:p w:rsidR="00A17532" w:rsidRPr="00F96E64" w:rsidRDefault="00A17532" w:rsidP="00A17532">
            <w:pPr>
              <w:pStyle w:val="PargrafodaLista"/>
              <w:numPr>
                <w:ilvl w:val="0"/>
                <w:numId w:val="167"/>
              </w:numPr>
              <w:rPr>
                <w:lang w:val="en-US"/>
              </w:rPr>
            </w:pPr>
            <w:r w:rsidRPr="00F96E64">
              <w:rPr>
                <w:lang w:val="en-US"/>
              </w:rPr>
              <w:t>DAUTENHAHN, K.; BOND, A. H.; CANAMERO, L.; EDMONDS, B. Socially Intelligent Agents: Creating Relationships with Computer and Robots (Multiagent Systems, Artificial Societies, and Simulated Organizations). Springer, 2002.</w:t>
            </w:r>
          </w:p>
          <w:p w:rsidR="00A17532" w:rsidRPr="00E40C1C" w:rsidRDefault="00A17532" w:rsidP="00A17532">
            <w:pPr>
              <w:pStyle w:val="PargrafodaLista"/>
              <w:numPr>
                <w:ilvl w:val="0"/>
                <w:numId w:val="167"/>
              </w:numPr>
              <w:rPr>
                <w:lang w:val="en-US"/>
              </w:rPr>
            </w:pPr>
            <w:r w:rsidRPr="00F96E64">
              <w:rPr>
                <w:lang w:val="en-US"/>
              </w:rPr>
              <w:t>WEISS, G. Multiagent Systems: A Modern Approach to Distributed Artificial Intelligence, MIT Press, 1999.</w:t>
            </w:r>
          </w:p>
        </w:tc>
      </w:tr>
    </w:tbl>
    <w:p w:rsidR="00A17532" w:rsidRPr="001F7308" w:rsidRDefault="00A17532" w:rsidP="00A17532">
      <w:pPr>
        <w:rPr>
          <w:lang w:val="en-US"/>
        </w:rPr>
      </w:pPr>
    </w:p>
    <w:p w:rsidR="00A17532" w:rsidRPr="001F7308" w:rsidRDefault="00A17532" w:rsidP="00A17532">
      <w:pPr>
        <w:rPr>
          <w:lang w:val="en-US"/>
        </w:rPr>
      </w:pPr>
    </w:p>
    <w:p w:rsidR="00A17532" w:rsidRPr="001F7308" w:rsidRDefault="00A17532" w:rsidP="00A17532">
      <w:pPr>
        <w:rPr>
          <w:lang w:val="en-US"/>
        </w:rPr>
      </w:pPr>
    </w:p>
    <w:p w:rsidR="00A17532" w:rsidRPr="001F7308" w:rsidRDefault="00A17532" w:rsidP="00A17532">
      <w:pPr>
        <w:rPr>
          <w:lang w:val="en-US"/>
        </w:rPr>
      </w:pPr>
    </w:p>
    <w:p w:rsidR="00A17532" w:rsidRPr="001F7308" w:rsidRDefault="00A17532" w:rsidP="00A17532">
      <w:pPr>
        <w:rPr>
          <w:lang w:val="en-US"/>
        </w:rPr>
      </w:pPr>
    </w:p>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1F7308"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1F7308" w:rsidRDefault="00A17532" w:rsidP="00A17532">
            <w:pPr>
              <w:spacing w:before="0" w:after="0"/>
              <w:jc w:val="center"/>
              <w:rPr>
                <w:b/>
              </w:rPr>
            </w:pPr>
            <w:r w:rsidRPr="001F7308">
              <w:rPr>
                <w:b/>
              </w:rPr>
              <w:lastRenderedPageBreak/>
              <w:t>Técnicas Avançadas de Programação</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MCZA050-15</w:t>
            </w:r>
          </w:p>
        </w:tc>
        <w:tc>
          <w:tcPr>
            <w:tcW w:w="2330"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rsidRPr="00AE3D4B">
              <w:t>(2-2-4)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tc>
        <w:tc>
          <w:tcPr>
            <w:tcW w:w="2331"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t>Opção Limitada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Recomendação:</w:t>
            </w:r>
          </w:p>
        </w:tc>
        <w:tc>
          <w:tcPr>
            <w:tcW w:w="6991" w:type="dxa"/>
            <w:gridSpan w:val="3"/>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rsidRPr="00F264E6">
              <w:t>Estruturas de Dados I</w:t>
            </w:r>
          </w:p>
        </w:tc>
      </w:tr>
      <w:tr w:rsidR="00A17532" w:rsidRPr="00A03AA0" w:rsidTr="00A17532">
        <w:trPr>
          <w:trHeight w:val="1964"/>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rFonts w:cs="Times New Roman"/>
                <w:i/>
              </w:rPr>
            </w:pPr>
            <w:r>
              <w:rPr>
                <w:rFonts w:cs="Times New Roman"/>
                <w:i/>
              </w:rPr>
              <w:t>Ementa</w:t>
            </w:r>
            <w:r w:rsidRPr="00A03AA0">
              <w:rPr>
                <w:rFonts w:cs="Times New Roman"/>
                <w:i/>
              </w:rPr>
              <w:t>:</w:t>
            </w:r>
          </w:p>
          <w:p w:rsidR="00A17532" w:rsidRPr="00A03AA0" w:rsidRDefault="00A17532" w:rsidP="00A17532">
            <w:pPr>
              <w:rPr>
                <w:rFonts w:cs="Times New Roman"/>
                <w:i/>
              </w:rPr>
            </w:pPr>
            <w:r w:rsidRPr="00F264E6">
              <w:t>Apresentação dos conceitos e resolução de problemas envolvendo estruturas de dados, grafos, backtracking, programação dinâmica, ordenação, combinatória, teoria dos números e aritmética e strings.</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Height w:val="2544"/>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lang w:val="en-US"/>
              </w:rPr>
            </w:pPr>
            <w:r>
              <w:rPr>
                <w:lang w:val="en-US"/>
              </w:rPr>
              <w:t>Bibliografia Básica</w:t>
            </w:r>
            <w:r w:rsidRPr="00A03AA0">
              <w:rPr>
                <w:lang w:val="en-US"/>
              </w:rPr>
              <w:t>:</w:t>
            </w:r>
          </w:p>
          <w:p w:rsidR="00A17532" w:rsidRDefault="00A17532" w:rsidP="00A17532">
            <w:pPr>
              <w:pStyle w:val="PargrafodaLista"/>
              <w:numPr>
                <w:ilvl w:val="0"/>
                <w:numId w:val="211"/>
              </w:numPr>
            </w:pPr>
            <w:r>
              <w:t xml:space="preserve">Cormen T. H </w:t>
            </w:r>
            <w:proofErr w:type="gramStart"/>
            <w:r>
              <w:t>et</w:t>
            </w:r>
            <w:proofErr w:type="gramEnd"/>
            <w:r>
              <w:t xml:space="preserve"> al., "Algoritmos: Teoria e Prática". Rio de Janeiro: </w:t>
            </w:r>
            <w:proofErr w:type="gramStart"/>
            <w:r>
              <w:t>Editora Campus</w:t>
            </w:r>
            <w:proofErr w:type="gramEnd"/>
            <w:r>
              <w:t>, 2a edição, 2002</w:t>
            </w:r>
          </w:p>
          <w:p w:rsidR="00A17532" w:rsidRDefault="00A17532" w:rsidP="00A17532">
            <w:pPr>
              <w:pStyle w:val="PargrafodaLista"/>
              <w:numPr>
                <w:ilvl w:val="0"/>
                <w:numId w:val="211"/>
              </w:numPr>
            </w:pPr>
            <w:r w:rsidRPr="00F264E6">
              <w:rPr>
                <w:lang w:val="en-US"/>
              </w:rPr>
              <w:t xml:space="preserve">Karumanchi N., "Data Structures and Algorithms Made Easy: Data Structure and Algorithmic Puzzles". </w:t>
            </w:r>
            <w:r>
              <w:t xml:space="preserve">Careermonk Publications, Second Edition, </w:t>
            </w:r>
            <w:proofErr w:type="gramStart"/>
            <w:r>
              <w:t>2011</w:t>
            </w:r>
            <w:proofErr w:type="gramEnd"/>
          </w:p>
          <w:p w:rsidR="00A17532" w:rsidRDefault="00A17532" w:rsidP="00A17532">
            <w:pPr>
              <w:pStyle w:val="PargrafodaLista"/>
              <w:numPr>
                <w:ilvl w:val="0"/>
                <w:numId w:val="211"/>
              </w:numPr>
            </w:pPr>
            <w:r w:rsidRPr="00F264E6">
              <w:rPr>
                <w:lang w:val="en-US"/>
              </w:rPr>
              <w:t xml:space="preserve">Leskovec J. et al., "Mining of Massive Datasets". </w:t>
            </w:r>
            <w:r>
              <w:t xml:space="preserve">Cambridge University, Second Edition, </w:t>
            </w:r>
            <w:proofErr w:type="gramStart"/>
            <w:r>
              <w:t>2014</w:t>
            </w:r>
            <w:proofErr w:type="gramEnd"/>
          </w:p>
          <w:p w:rsidR="00A17532" w:rsidRPr="00A03AA0" w:rsidRDefault="00A17532" w:rsidP="00A17532">
            <w:pPr>
              <w:pStyle w:val="PargrafodaLista"/>
              <w:ind w:firstLine="0"/>
            </w:pPr>
          </w:p>
        </w:tc>
      </w:tr>
      <w:tr w:rsidR="00A17532" w:rsidRPr="00EA6D94" w:rsidTr="00A17532">
        <w:trPr>
          <w:trHeight w:val="2807"/>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lang w:val="en-US"/>
              </w:rPr>
            </w:pPr>
            <w:r>
              <w:rPr>
                <w:lang w:val="en-US"/>
              </w:rPr>
              <w:t>Bibliografia Complementar</w:t>
            </w:r>
            <w:r w:rsidRPr="00A03AA0">
              <w:rPr>
                <w:lang w:val="en-US"/>
              </w:rPr>
              <w:t>:</w:t>
            </w:r>
          </w:p>
          <w:p w:rsidR="00A17532" w:rsidRPr="00774D2C" w:rsidRDefault="00A17532" w:rsidP="00A17532">
            <w:pPr>
              <w:pStyle w:val="PargrafodaLista"/>
              <w:ind w:firstLine="0"/>
              <w:rPr>
                <w:lang w:val="en-US"/>
              </w:rPr>
            </w:pPr>
            <w:r w:rsidRPr="00774D2C">
              <w:rPr>
                <w:lang w:val="en-US"/>
              </w:rPr>
              <w:t xml:space="preserve">S. S. Skiena, The Algorithm Design Manual, Springer; 2nd edition, 2011. (ISBN-10: 1848000693, ISBN-13: 978-1848000698) </w:t>
            </w:r>
          </w:p>
          <w:p w:rsidR="00A17532" w:rsidRPr="00774D2C" w:rsidRDefault="00A17532" w:rsidP="00A17532">
            <w:pPr>
              <w:pStyle w:val="PargrafodaLista"/>
              <w:ind w:firstLine="0"/>
              <w:rPr>
                <w:lang w:val="en-US"/>
              </w:rPr>
            </w:pPr>
            <w:r w:rsidRPr="00774D2C">
              <w:rPr>
                <w:lang w:val="en-US"/>
              </w:rPr>
              <w:t>A. Shen, Algorithms and Programming: Problems and Solutions, Springer; 2nd ed. Edition, 2009. (ISBN-10: 1441917470, ISBN-13: 978-1441917478).</w:t>
            </w:r>
          </w:p>
          <w:p w:rsidR="00A17532" w:rsidRPr="00774D2C" w:rsidRDefault="00A17532" w:rsidP="00A17532">
            <w:pPr>
              <w:pStyle w:val="PargrafodaLista"/>
              <w:ind w:firstLine="0"/>
              <w:rPr>
                <w:lang w:val="en-US"/>
              </w:rPr>
            </w:pPr>
            <w:r w:rsidRPr="00774D2C">
              <w:rPr>
                <w:lang w:val="en-US"/>
              </w:rPr>
              <w:t>McDowell G.L., “Cracking the Coding Interview: 150 Programming Questions and Solutions”. CareerCup, 5th Edition, 2011.</w:t>
            </w:r>
          </w:p>
          <w:p w:rsidR="00A17532" w:rsidRPr="00A54B8D" w:rsidRDefault="00A17532" w:rsidP="00A17532">
            <w:pPr>
              <w:pStyle w:val="PargrafodaLista"/>
              <w:ind w:firstLine="0"/>
              <w:rPr>
                <w:lang w:val="en-US"/>
              </w:rPr>
            </w:pPr>
            <w:r w:rsidRPr="00774D2C">
              <w:rPr>
                <w:lang w:val="en-US"/>
              </w:rPr>
              <w:t xml:space="preserve">Aziz A. et al., “Elements of Programming Interviews: The Insiders' Guide”. </w:t>
            </w:r>
            <w:r w:rsidRPr="00A54B8D">
              <w:rPr>
                <w:lang w:val="en-US"/>
              </w:rPr>
              <w:t>CreateSpace Independent Publishing Platform; 1st edition, 2012.</w:t>
            </w:r>
          </w:p>
          <w:p w:rsidR="00A17532" w:rsidRPr="00EA6D94" w:rsidRDefault="00A17532" w:rsidP="00A17532">
            <w:pPr>
              <w:pStyle w:val="PargrafodaLista"/>
              <w:ind w:firstLine="0"/>
            </w:pPr>
            <w:r w:rsidRPr="00774D2C">
              <w:rPr>
                <w:lang w:val="en-US"/>
              </w:rPr>
              <w:t xml:space="preserve">Manning C.D. et al., “Introduction to Information Retrieval”. </w:t>
            </w:r>
            <w:r>
              <w:t>Cambridge University, 2008.</w:t>
            </w:r>
          </w:p>
        </w:tc>
      </w:tr>
    </w:tbl>
    <w:p w:rsidR="00A17532" w:rsidRPr="001F7308" w:rsidRDefault="00A17532" w:rsidP="00A17532">
      <w:pPr>
        <w:rPr>
          <w:lang w:val="en-US"/>
        </w:rPr>
      </w:pPr>
    </w:p>
    <w:p w:rsidR="00A17532" w:rsidRPr="001F7308" w:rsidRDefault="00A17532" w:rsidP="00A17532">
      <w:pPr>
        <w:rPr>
          <w:lang w:val="en-US"/>
        </w:rPr>
      </w:pPr>
    </w:p>
    <w:p w:rsidR="00A17532" w:rsidRPr="001F7308" w:rsidRDefault="00A17532" w:rsidP="00A17532">
      <w:pPr>
        <w:rPr>
          <w:lang w:val="en-US"/>
        </w:rPr>
      </w:pPr>
    </w:p>
    <w:p w:rsidR="00A17532" w:rsidRPr="001F7308" w:rsidRDefault="00A17532" w:rsidP="00A17532">
      <w:pPr>
        <w:rPr>
          <w:lang w:val="en-US"/>
        </w:rPr>
      </w:pPr>
    </w:p>
    <w:p w:rsidR="00A17532" w:rsidRPr="001F7308" w:rsidRDefault="00A17532" w:rsidP="00A17532">
      <w:pPr>
        <w:rPr>
          <w:lang w:val="en-US"/>
        </w:rPr>
      </w:pPr>
    </w:p>
    <w:p w:rsidR="00A17532" w:rsidRPr="001F7308" w:rsidRDefault="00A17532" w:rsidP="00A17532">
      <w:pPr>
        <w:rPr>
          <w:lang w:val="en-US"/>
        </w:rPr>
      </w:pPr>
    </w:p>
    <w:p w:rsidR="00A17532" w:rsidRPr="001F7308" w:rsidRDefault="00A17532" w:rsidP="00A17532">
      <w:pPr>
        <w:rPr>
          <w:lang w:val="en-US"/>
        </w:rPr>
      </w:pPr>
    </w:p>
    <w:p w:rsidR="00A17532" w:rsidRPr="001F7308" w:rsidRDefault="00A17532" w:rsidP="00A17532">
      <w:pPr>
        <w:rPr>
          <w:lang w:val="en-US"/>
        </w:rPr>
      </w:pPr>
    </w:p>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1F7308"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1F7308" w:rsidRDefault="00A17532" w:rsidP="00A17532">
            <w:pPr>
              <w:spacing w:before="0" w:after="0"/>
              <w:jc w:val="center"/>
              <w:rPr>
                <w:b/>
              </w:rPr>
            </w:pPr>
            <w:r w:rsidRPr="001F7308">
              <w:rPr>
                <w:b/>
              </w:rPr>
              <w:lastRenderedPageBreak/>
              <w:t>Teoria Espectral de Grafos</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shd w:val="clear" w:color="auto" w:fill="auto"/>
          </w:tcPr>
          <w:p w:rsidR="00A17532" w:rsidRPr="00A03AA0" w:rsidRDefault="00A17532" w:rsidP="00A17532">
            <w:r>
              <w:t>MCZA048-14</w:t>
            </w:r>
          </w:p>
        </w:tc>
        <w:tc>
          <w:tcPr>
            <w:tcW w:w="2330"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rsidRPr="00A03AA0">
              <w:t>(4-0-4)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tc>
        <w:tc>
          <w:tcPr>
            <w:tcW w:w="2331"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t>Opção Limitada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Recomendação:</w:t>
            </w:r>
          </w:p>
        </w:tc>
        <w:tc>
          <w:tcPr>
            <w:tcW w:w="6991" w:type="dxa"/>
            <w:gridSpan w:val="3"/>
          </w:tcPr>
          <w:p w:rsidR="00A17532" w:rsidRDefault="00A17532" w:rsidP="00A17532">
            <w:pPr>
              <w:cnfStyle w:val="000000100000" w:firstRow="0" w:lastRow="0" w:firstColumn="0" w:lastColumn="0" w:oddVBand="0" w:evenVBand="0" w:oddHBand="1" w:evenHBand="0" w:firstRowFirstColumn="0" w:firstRowLastColumn="0" w:lastRowFirstColumn="0" w:lastRowLastColumn="0"/>
            </w:pPr>
            <w:r>
              <w:t>Álgebra Linear</w:t>
            </w:r>
          </w:p>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rsidRPr="00A03AA0">
              <w:t>Teoria dos Grafos</w:t>
            </w:r>
          </w:p>
        </w:tc>
      </w:tr>
      <w:tr w:rsidR="00A17532" w:rsidRPr="00A03AA0" w:rsidTr="00A17532">
        <w:trPr>
          <w:trHeight w:val="3168"/>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rFonts w:cs="Times New Roman"/>
                <w:i/>
              </w:rPr>
            </w:pPr>
            <w:r w:rsidRPr="003E0252">
              <w:rPr>
                <w:rFonts w:cs="Times New Roman"/>
              </w:rPr>
              <w:t>Ementa</w:t>
            </w:r>
            <w:r w:rsidRPr="00A03AA0">
              <w:rPr>
                <w:rFonts w:cs="Times New Roman"/>
                <w:i/>
              </w:rPr>
              <w:t>:</w:t>
            </w:r>
          </w:p>
          <w:p w:rsidR="00A17532" w:rsidRPr="00A03AA0" w:rsidRDefault="00A17532" w:rsidP="00A17532">
            <w:pPr>
              <w:rPr>
                <w:rFonts w:cs="Times New Roman"/>
                <w:i/>
              </w:rPr>
            </w:pPr>
            <w:r w:rsidRPr="00A03AA0">
              <w:t xml:space="preserve">Matrizes associadas a grafos. Teorema de Perron-Frobenius e Teorema Espectral para matrizes reais, simétricas e </w:t>
            </w:r>
            <w:proofErr w:type="gramStart"/>
            <w:r w:rsidRPr="00A03AA0">
              <w:t>não-negativas</w:t>
            </w:r>
            <w:proofErr w:type="gramEnd"/>
            <w:r w:rsidRPr="00A03AA0">
              <w:t xml:space="preserve">. Entrelaçamento de Cauchy.  Princípio de Rayleigh. Espectro de alguns grafos e classes de grafos notáveis como caminhos, circuitos e árvores.  Espectro de subgrafos. Espectro, conexidade e diâmetro. Número cromático, número de independência, clique </w:t>
            </w:r>
            <w:proofErr w:type="gramStart"/>
            <w:r w:rsidRPr="00A03AA0">
              <w:t>máximo e estimativas a partir do espectro</w:t>
            </w:r>
            <w:proofErr w:type="gramEnd"/>
            <w:r w:rsidRPr="00A03AA0">
              <w:t>. Técnicas espectrais em algoritmo em grafos. Grafos Expansores e alpicações em Computação.</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Height w:val="2589"/>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lang w:val="en-US"/>
              </w:rPr>
            </w:pPr>
            <w:r>
              <w:rPr>
                <w:lang w:val="en-US"/>
              </w:rPr>
              <w:t>Bibliografia Básica</w:t>
            </w:r>
            <w:r w:rsidRPr="00A03AA0">
              <w:rPr>
                <w:lang w:val="en-US"/>
              </w:rPr>
              <w:t>:</w:t>
            </w:r>
          </w:p>
          <w:p w:rsidR="00A17532" w:rsidRPr="003E0252" w:rsidRDefault="00A17532" w:rsidP="00A17532">
            <w:pPr>
              <w:pStyle w:val="PargrafodaLista"/>
              <w:numPr>
                <w:ilvl w:val="0"/>
                <w:numId w:val="151"/>
              </w:numPr>
              <w:rPr>
                <w:lang w:val="en-US"/>
              </w:rPr>
            </w:pPr>
            <w:r w:rsidRPr="003E0252">
              <w:rPr>
                <w:rFonts w:eastAsia="Ubuntu" w:cs="Ubuntu"/>
                <w:shd w:val="clear" w:color="auto" w:fill="FFFFFF"/>
                <w:lang w:val="en-US"/>
              </w:rPr>
              <w:t xml:space="preserve">D. Cvetkovic, P. Rowlison, S. Simic, </w:t>
            </w:r>
            <w:r w:rsidRPr="003E0252">
              <w:rPr>
                <w:rFonts w:eastAsia="Ubuntu" w:cs="Ubuntu"/>
                <w:i/>
                <w:iCs/>
                <w:shd w:val="clear" w:color="auto" w:fill="FFFFFF"/>
                <w:lang w:val="en-US"/>
              </w:rPr>
              <w:t>An introduction to the theory of graph spectra</w:t>
            </w:r>
            <w:r w:rsidRPr="003E0252">
              <w:rPr>
                <w:rFonts w:eastAsia="Ubuntu" w:cs="Ubuntu"/>
                <w:shd w:val="clear" w:color="auto" w:fill="FFFFFF"/>
                <w:lang w:val="en-US"/>
              </w:rPr>
              <w:t>. Cambridge University Press, 2010. ISBN 9780521134088.</w:t>
            </w:r>
          </w:p>
          <w:p w:rsidR="00A17532" w:rsidRPr="003E0252" w:rsidRDefault="00A17532" w:rsidP="00A17532">
            <w:pPr>
              <w:pStyle w:val="PargrafodaLista"/>
              <w:numPr>
                <w:ilvl w:val="0"/>
                <w:numId w:val="151"/>
              </w:numPr>
              <w:rPr>
                <w:lang w:val="en-US"/>
              </w:rPr>
            </w:pPr>
            <w:r w:rsidRPr="003E0252">
              <w:rPr>
                <w:rFonts w:eastAsia="Ubuntu" w:cs="Ubuntu"/>
                <w:shd w:val="clear" w:color="auto" w:fill="FFFFFF"/>
                <w:lang w:val="en-US"/>
              </w:rPr>
              <w:t xml:space="preserve">C. Godsil, G. Royle, </w:t>
            </w:r>
            <w:r w:rsidRPr="003E0252">
              <w:rPr>
                <w:rFonts w:eastAsia="Ubuntu" w:cs="Ubuntu"/>
                <w:i/>
                <w:iCs/>
                <w:shd w:val="clear" w:color="auto" w:fill="FFFFFF"/>
                <w:lang w:val="en-US"/>
              </w:rPr>
              <w:t>Algebraic graph theory</w:t>
            </w:r>
            <w:r w:rsidRPr="003E0252">
              <w:rPr>
                <w:rFonts w:eastAsia="Ubuntu" w:cs="Ubuntu"/>
                <w:shd w:val="clear" w:color="auto" w:fill="FFFFFF"/>
                <w:lang w:val="en-US"/>
              </w:rPr>
              <w:t>.  Springer, 2001. ISBN 9780387952413.</w:t>
            </w:r>
          </w:p>
          <w:p w:rsidR="00A17532" w:rsidRPr="00A03AA0" w:rsidRDefault="00A17532" w:rsidP="00A17532">
            <w:pPr>
              <w:pStyle w:val="PargrafodaLista"/>
              <w:numPr>
                <w:ilvl w:val="0"/>
                <w:numId w:val="151"/>
              </w:numPr>
            </w:pPr>
            <w:r w:rsidRPr="003E0252">
              <w:rPr>
                <w:rFonts w:eastAsia="Ubuntu" w:cs="Ubuntu"/>
                <w:lang w:val="en-US"/>
              </w:rPr>
              <w:t xml:space="preserve">Fan R. K. Chung, Spectral Graph Theory (CBMS Regional Conference Series in Mathematics, No. 92), American Mathematical Society, 1996. </w:t>
            </w:r>
            <w:r w:rsidRPr="003E0252">
              <w:rPr>
                <w:rFonts w:eastAsia="Ubuntu" w:cs="Ubuntu"/>
              </w:rPr>
              <w:t xml:space="preserve">(ISBN-10: </w:t>
            </w:r>
            <w:proofErr w:type="gramStart"/>
            <w:r w:rsidRPr="003E0252">
              <w:rPr>
                <w:rFonts w:eastAsia="Ubuntu" w:cs="Ubuntu"/>
              </w:rPr>
              <w:t>0821803158, ISBN</w:t>
            </w:r>
            <w:proofErr w:type="gramEnd"/>
            <w:r w:rsidRPr="003E0252">
              <w:rPr>
                <w:rFonts w:eastAsia="Ubuntu" w:cs="Ubuntu"/>
              </w:rPr>
              <w:t>-13: 978-0821803158).</w:t>
            </w:r>
          </w:p>
        </w:tc>
      </w:tr>
      <w:tr w:rsidR="00A17532" w:rsidRPr="003E0252" w:rsidTr="00A17532">
        <w:trPr>
          <w:trHeight w:val="1394"/>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lang w:val="en-US"/>
              </w:rPr>
            </w:pPr>
            <w:r>
              <w:rPr>
                <w:lang w:val="en-US"/>
              </w:rPr>
              <w:t>Bibliografia Complementar</w:t>
            </w:r>
            <w:r w:rsidRPr="00A03AA0">
              <w:rPr>
                <w:lang w:val="en-US"/>
              </w:rPr>
              <w:t>:</w:t>
            </w:r>
          </w:p>
          <w:p w:rsidR="00A17532" w:rsidRPr="003E0252" w:rsidRDefault="00A17532" w:rsidP="00A17532">
            <w:pPr>
              <w:pStyle w:val="PargrafodaLista"/>
              <w:numPr>
                <w:ilvl w:val="0"/>
                <w:numId w:val="152"/>
              </w:numPr>
              <w:rPr>
                <w:lang w:val="en-US"/>
              </w:rPr>
            </w:pPr>
            <w:r w:rsidRPr="003E0252">
              <w:rPr>
                <w:rFonts w:cs="Ubuntu"/>
                <w:lang w:val="en-US"/>
              </w:rPr>
              <w:t>Lubotzky</w:t>
            </w:r>
            <w:proofErr w:type="gramStart"/>
            <w:r w:rsidRPr="003E0252">
              <w:rPr>
                <w:rFonts w:cs="Ubuntu"/>
                <w:lang w:val="en-US"/>
              </w:rPr>
              <w:t>,  Discrete</w:t>
            </w:r>
            <w:proofErr w:type="gramEnd"/>
            <w:r w:rsidRPr="003E0252">
              <w:rPr>
                <w:rFonts w:cs="Ubuntu"/>
                <w:lang w:val="en-US"/>
              </w:rPr>
              <w:t xml:space="preserve"> groups, expanding graphs and invariant measures.  Birkhauser Verlag, 2010. ISBN 9783034603317.</w:t>
            </w:r>
          </w:p>
          <w:p w:rsidR="00A17532" w:rsidRPr="003E0252" w:rsidRDefault="00A17532" w:rsidP="00A17532">
            <w:pPr>
              <w:rPr>
                <w:lang w:val="en-US"/>
              </w:rPr>
            </w:pPr>
          </w:p>
        </w:tc>
      </w:tr>
    </w:tbl>
    <w:p w:rsidR="00A17532" w:rsidRPr="001F7308" w:rsidRDefault="00A17532" w:rsidP="00A17532">
      <w:pPr>
        <w:rPr>
          <w:lang w:val="en-US"/>
        </w:rPr>
      </w:pPr>
    </w:p>
    <w:p w:rsidR="00A17532" w:rsidRPr="001F7308" w:rsidRDefault="00A17532" w:rsidP="00A17532">
      <w:pPr>
        <w:rPr>
          <w:lang w:val="en-US"/>
        </w:rPr>
      </w:pPr>
    </w:p>
    <w:p w:rsidR="00A17532" w:rsidRPr="001F7308"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1F7308"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1F7308" w:rsidRDefault="00A17532" w:rsidP="00A17532">
            <w:pPr>
              <w:spacing w:before="0" w:after="0"/>
              <w:jc w:val="center"/>
              <w:rPr>
                <w:b/>
              </w:rPr>
            </w:pPr>
            <w:r w:rsidRPr="001F7308">
              <w:rPr>
                <w:b/>
              </w:rPr>
              <w:lastRenderedPageBreak/>
              <w:t>Tópicos Emergentes em Banco de Dados</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rsidRPr="00AE3D4B">
              <w:t>MCZA049-14</w:t>
            </w:r>
          </w:p>
        </w:tc>
        <w:tc>
          <w:tcPr>
            <w:tcW w:w="2330"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rsidRPr="00A03AA0">
              <w:t>(4-0-4)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tc>
        <w:tc>
          <w:tcPr>
            <w:tcW w:w="2331"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t>Opção Limitada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Recomendação:</w:t>
            </w:r>
          </w:p>
        </w:tc>
        <w:tc>
          <w:tcPr>
            <w:tcW w:w="6991" w:type="dxa"/>
            <w:gridSpan w:val="3"/>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rsidRPr="00A03AA0">
              <w:t>Banco de Dados</w:t>
            </w:r>
          </w:p>
        </w:tc>
      </w:tr>
      <w:tr w:rsidR="00A17532" w:rsidRPr="00A03AA0" w:rsidTr="00A17532">
        <w:trPr>
          <w:trHeight w:val="1080"/>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rFonts w:cs="Times New Roman"/>
                <w:i/>
              </w:rPr>
            </w:pPr>
            <w:r>
              <w:rPr>
                <w:rFonts w:cs="Times New Roman"/>
                <w:i/>
              </w:rPr>
              <w:t>Ementa</w:t>
            </w:r>
            <w:r w:rsidRPr="00A03AA0">
              <w:rPr>
                <w:rFonts w:cs="Times New Roman"/>
                <w:i/>
              </w:rPr>
              <w:t>:</w:t>
            </w:r>
          </w:p>
          <w:p w:rsidR="00A17532" w:rsidRPr="00A03AA0" w:rsidRDefault="00A17532" w:rsidP="00A17532">
            <w:pPr>
              <w:rPr>
                <w:rFonts w:cs="Times New Roman"/>
                <w:i/>
              </w:rPr>
            </w:pPr>
            <w:r w:rsidRPr="00A03AA0">
              <w:t>Tecnologias Emergentes em Banco de Dados</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Height w:val="3420"/>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Básica</w:t>
            </w:r>
            <w:r w:rsidRPr="00A03AA0">
              <w:t>:</w:t>
            </w:r>
          </w:p>
          <w:p w:rsidR="00A17532" w:rsidRPr="00A03AA0" w:rsidRDefault="00A17532" w:rsidP="00A17532">
            <w:r w:rsidRPr="00A03AA0">
              <w:t xml:space="preserve">1. ELMASRI, Ramez; NAVATHE, Shamkant B. Sistemas de banco de dados. </w:t>
            </w:r>
            <w:proofErr w:type="gramStart"/>
            <w:r w:rsidRPr="00A03AA0">
              <w:t>4</w:t>
            </w:r>
            <w:proofErr w:type="gramEnd"/>
            <w:r w:rsidRPr="00A03AA0">
              <w:t xml:space="preserve"> ed. São Paulo: Addison Wesley, 2005. xviii, 724 p. Bibliografia: p. [690]-714. ISBN 8588639173.</w:t>
            </w:r>
          </w:p>
          <w:p w:rsidR="00A17532" w:rsidRPr="00A03AA0" w:rsidRDefault="00A17532" w:rsidP="00A17532">
            <w:bookmarkStart w:id="86" w:name="OLE_LINK41"/>
            <w:bookmarkStart w:id="87" w:name="OLE_LINK32"/>
            <w:r w:rsidRPr="00A03AA0">
              <w:t xml:space="preserve">2. </w:t>
            </w:r>
            <w:bookmarkEnd w:id="86"/>
            <w:bookmarkEnd w:id="87"/>
            <w:r w:rsidRPr="00A03AA0">
              <w:t xml:space="preserve">SILBERCHATZ, Abraham. Sistemas de bancos de dados. </w:t>
            </w:r>
            <w:proofErr w:type="gramStart"/>
            <w:r w:rsidRPr="00A03AA0">
              <w:t>5</w:t>
            </w:r>
            <w:proofErr w:type="gramEnd"/>
            <w:r w:rsidRPr="00A03AA0">
              <w:t xml:space="preserve"> ed. Rio de Janeiro: Elsevier, 2006. </w:t>
            </w:r>
            <w:proofErr w:type="gramStart"/>
            <w:r w:rsidRPr="00A03AA0">
              <w:t>xii, 779</w:t>
            </w:r>
            <w:proofErr w:type="gramEnd"/>
            <w:r w:rsidRPr="00A03AA0">
              <w:t xml:space="preserve"> p. Tradução de: Database system concepts, 5th ed; Apêndice. ISBN 8535211078</w:t>
            </w:r>
          </w:p>
          <w:p w:rsidR="00A17532" w:rsidRPr="00A03AA0" w:rsidRDefault="00A17532" w:rsidP="00A17532">
            <w:pPr>
              <w:rPr>
                <w:lang w:val="en-US"/>
              </w:rPr>
            </w:pPr>
            <w:r w:rsidRPr="00A03AA0">
              <w:t xml:space="preserve">3. DATE, C J. Introdução a sistemas de banco de dados. </w:t>
            </w:r>
            <w:proofErr w:type="gramStart"/>
            <w:r w:rsidRPr="00A03AA0">
              <w:t>8</w:t>
            </w:r>
            <w:proofErr w:type="gramEnd"/>
            <w:r w:rsidRPr="00A03AA0">
              <w:t xml:space="preserve"> ed. Rio de Janeiro: Elsevier, 2003. 865 p. Tradução de; Introduction to database systems. ISBN 8535212736</w:t>
            </w:r>
          </w:p>
        </w:tc>
      </w:tr>
      <w:tr w:rsidR="00A17532" w:rsidRPr="003A5F10" w:rsidTr="00A17532">
        <w:trPr>
          <w:trHeight w:val="3464"/>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Complementar</w:t>
            </w:r>
            <w:r w:rsidRPr="00A03AA0">
              <w:t>:</w:t>
            </w:r>
          </w:p>
          <w:p w:rsidR="00A17532" w:rsidRPr="00A03AA0" w:rsidRDefault="00A17532" w:rsidP="00A17532">
            <w:pPr>
              <w:rPr>
                <w:lang w:val="en-US"/>
              </w:rPr>
            </w:pPr>
            <w:r w:rsidRPr="00A03AA0">
              <w:t xml:space="preserve">1. RAMAKRISHNAN, Raghu. Sistemas de bancos de dados. </w:t>
            </w:r>
            <w:proofErr w:type="gramStart"/>
            <w:r w:rsidRPr="00A03AA0">
              <w:t>3</w:t>
            </w:r>
            <w:proofErr w:type="gramEnd"/>
            <w:r w:rsidRPr="00A03AA0">
              <w:t xml:space="preserve"> ed. São Paulo: McGraw-Hill, 2008. </w:t>
            </w:r>
            <w:r w:rsidRPr="00A03AA0">
              <w:rPr>
                <w:lang w:val="en-US"/>
              </w:rPr>
              <w:t>884 p. ISBN 9788577260270.</w:t>
            </w:r>
          </w:p>
          <w:p w:rsidR="00A17532" w:rsidRPr="00A03AA0" w:rsidRDefault="00A17532" w:rsidP="00A17532">
            <w:pPr>
              <w:rPr>
                <w:lang w:val="en-US"/>
              </w:rPr>
            </w:pPr>
            <w:r w:rsidRPr="00A03AA0">
              <w:rPr>
                <w:lang w:val="en-US"/>
              </w:rPr>
              <w:t>2. GARCIA-MOLINA, Hector; ULLMAN, Jeffrey D.; WIDOM, Jennifer. Database systems: the complete book. 2 ed. New Jersey: Peqrson Prentice Hall, 2009. 1203 p. ISBN 9780131873254.</w:t>
            </w:r>
          </w:p>
          <w:p w:rsidR="00A17532" w:rsidRPr="002F672F" w:rsidRDefault="00A17532" w:rsidP="00A17532">
            <w:pPr>
              <w:rPr>
                <w:lang w:val="en-US"/>
              </w:rPr>
            </w:pPr>
            <w:r w:rsidRPr="00A03AA0">
              <w:rPr>
                <w:lang w:val="en-US"/>
              </w:rPr>
              <w:t xml:space="preserve">3. DATE, D. </w:t>
            </w:r>
            <w:proofErr w:type="gramStart"/>
            <w:r w:rsidRPr="00A03AA0">
              <w:rPr>
                <w:lang w:val="en-US"/>
              </w:rPr>
              <w:t>J..</w:t>
            </w:r>
            <w:proofErr w:type="gramEnd"/>
            <w:r w:rsidRPr="00A03AA0">
              <w:rPr>
                <w:lang w:val="en-US"/>
              </w:rPr>
              <w:t xml:space="preserve"> Database In Depth. Sabastopol: O'Reilly, 2005. 208 p. (Theory in practice). ISBN 9780596100124</w:t>
            </w:r>
          </w:p>
        </w:tc>
      </w:tr>
    </w:tbl>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1F7308"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1F7308" w:rsidRDefault="00A17532" w:rsidP="00A17532">
            <w:pPr>
              <w:spacing w:before="0" w:after="0"/>
              <w:jc w:val="center"/>
              <w:rPr>
                <w:b/>
              </w:rPr>
            </w:pPr>
            <w:r w:rsidRPr="001F7308">
              <w:rPr>
                <w:b/>
              </w:rPr>
              <w:lastRenderedPageBreak/>
              <w:t>Vida Artificial na Computação</w:t>
            </w:r>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MCZA030-13</w:t>
            </w:r>
          </w:p>
        </w:tc>
        <w:tc>
          <w:tcPr>
            <w:tcW w:w="2330"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t>(2-0-4</w:t>
            </w:r>
            <w:r w:rsidRPr="00A03AA0">
              <w:t>)</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tc>
        <w:tc>
          <w:tcPr>
            <w:tcW w:w="2331"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t>Opção Limitada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Recomendação:</w:t>
            </w:r>
          </w:p>
        </w:tc>
        <w:tc>
          <w:tcPr>
            <w:tcW w:w="6991" w:type="dxa"/>
            <w:gridSpan w:val="3"/>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t>Não tem</w:t>
            </w:r>
          </w:p>
        </w:tc>
      </w:tr>
      <w:tr w:rsidR="00A17532" w:rsidRPr="00A03AA0" w:rsidTr="00A17532">
        <w:trPr>
          <w:trHeight w:val="1395"/>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rsidRPr="00A03AA0">
              <w:t>Ementa:</w:t>
            </w:r>
          </w:p>
          <w:p w:rsidR="00A17532" w:rsidRPr="00A03AA0" w:rsidRDefault="00A17532" w:rsidP="00A17532">
            <w:r w:rsidRPr="00A03AA0">
              <w:t>Definição de vida. Auto-organização e emergência de comportamentos complexos. Automata celular. Ferramentas de simulação. Inteligência distribuída. Interações sociais em mundos virtuais.</w:t>
            </w:r>
          </w:p>
        </w:tc>
      </w:tr>
      <w:tr w:rsidR="00A17532" w:rsidRPr="00D7437A" w:rsidTr="00A17532">
        <w:trPr>
          <w:cnfStyle w:val="000000100000" w:firstRow="0" w:lastRow="0" w:firstColumn="0" w:lastColumn="0" w:oddVBand="0" w:evenVBand="0" w:oddHBand="1" w:evenHBand="0" w:firstRowFirstColumn="0" w:firstRowLastColumn="0" w:lastRowFirstColumn="0" w:lastRowLastColumn="0"/>
          <w:trHeight w:val="1824"/>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lang w:val="en-US"/>
              </w:rPr>
            </w:pPr>
            <w:r>
              <w:rPr>
                <w:lang w:val="en-US"/>
              </w:rPr>
              <w:t>Bibliografia Básica</w:t>
            </w:r>
            <w:r w:rsidRPr="00A03AA0">
              <w:rPr>
                <w:lang w:val="en-US"/>
              </w:rPr>
              <w:t>:</w:t>
            </w:r>
          </w:p>
          <w:p w:rsidR="00A17532" w:rsidRDefault="00A17532" w:rsidP="00A17532">
            <w:pPr>
              <w:pStyle w:val="PargrafodaLista"/>
              <w:numPr>
                <w:ilvl w:val="0"/>
                <w:numId w:val="144"/>
              </w:numPr>
              <w:rPr>
                <w:lang w:val="en-US"/>
              </w:rPr>
            </w:pPr>
            <w:r w:rsidRPr="00F37359">
              <w:rPr>
                <w:lang w:val="en-US"/>
              </w:rPr>
              <w:t>Christoph Adami. Introduction to Artificial Life: Springer, 1998</w:t>
            </w:r>
            <w:r w:rsidRPr="00F37359">
              <w:rPr>
                <w:lang w:val="en-US"/>
              </w:rPr>
              <w:br/>
              <w:t>Langton C. Artificial life: The proceedings of an Interdisciplinary Workshop on the Synthesis and Simulation of Living Systems: Addison-Wesley, 1989</w:t>
            </w:r>
            <w:r>
              <w:rPr>
                <w:lang w:val="en-US"/>
              </w:rPr>
              <w:t>.</w:t>
            </w:r>
          </w:p>
          <w:p w:rsidR="00A17532" w:rsidRPr="00F37359" w:rsidRDefault="00A17532" w:rsidP="00A17532">
            <w:pPr>
              <w:pStyle w:val="PargrafodaLista"/>
              <w:numPr>
                <w:ilvl w:val="0"/>
                <w:numId w:val="144"/>
              </w:numPr>
              <w:rPr>
                <w:lang w:val="en-US"/>
              </w:rPr>
            </w:pPr>
            <w:r w:rsidRPr="008249F8">
              <w:rPr>
                <w:lang w:val="en-US"/>
              </w:rPr>
              <w:t>KENNEDY, James; EBERHART, Russell C.; SHI, Yuhui. Swarm intelligence. Morgan Kaufmann Publishers, 2001. ISBN 9781558605954</w:t>
            </w:r>
          </w:p>
        </w:tc>
      </w:tr>
      <w:tr w:rsidR="00A17532" w:rsidRPr="00A03AA0" w:rsidTr="00A17532">
        <w:trPr>
          <w:trHeight w:val="2186"/>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lang w:val="en-US"/>
              </w:rPr>
            </w:pPr>
            <w:r>
              <w:rPr>
                <w:lang w:val="en-US"/>
              </w:rPr>
              <w:t>Bibliografia Complementar</w:t>
            </w:r>
            <w:r w:rsidRPr="00A03AA0">
              <w:rPr>
                <w:lang w:val="en-US"/>
              </w:rPr>
              <w:t>:</w:t>
            </w:r>
          </w:p>
          <w:p w:rsidR="00A17532" w:rsidRPr="00F37359" w:rsidRDefault="00A17532" w:rsidP="00A17532">
            <w:pPr>
              <w:pStyle w:val="PargrafodaLista"/>
              <w:numPr>
                <w:ilvl w:val="0"/>
                <w:numId w:val="145"/>
              </w:numPr>
              <w:rPr>
                <w:lang w:val="en-US"/>
              </w:rPr>
            </w:pPr>
            <w:r w:rsidRPr="00F37359">
              <w:rPr>
                <w:lang w:val="en-US"/>
              </w:rPr>
              <w:t xml:space="preserve">Rosen Robert. </w:t>
            </w:r>
            <w:bookmarkStart w:id="88" w:name="OLE_LINK114"/>
            <w:bookmarkStart w:id="89" w:name="OLE_LINK115"/>
            <w:r w:rsidRPr="00F37359">
              <w:rPr>
                <w:lang w:val="en-US"/>
              </w:rPr>
              <w:t>Life Itself</w:t>
            </w:r>
            <w:bookmarkEnd w:id="88"/>
            <w:bookmarkEnd w:id="89"/>
            <w:r w:rsidRPr="00F37359">
              <w:rPr>
                <w:lang w:val="en-US"/>
              </w:rPr>
              <w:t>: A Comprehensive Inquiry into the Nature, Origin, and Fabrication of Life. Columbia University Press, 1991</w:t>
            </w:r>
          </w:p>
          <w:p w:rsidR="00A17532" w:rsidRPr="00F37359" w:rsidRDefault="00A17532" w:rsidP="00A17532">
            <w:pPr>
              <w:pStyle w:val="PargrafodaLista"/>
              <w:numPr>
                <w:ilvl w:val="0"/>
                <w:numId w:val="145"/>
              </w:numPr>
              <w:rPr>
                <w:lang w:val="en-US"/>
              </w:rPr>
            </w:pPr>
            <w:r w:rsidRPr="00F37359">
              <w:rPr>
                <w:lang w:val="en-US"/>
              </w:rPr>
              <w:t xml:space="preserve">Wolfram Stephem. </w:t>
            </w:r>
            <w:bookmarkStart w:id="90" w:name="OLE_LINK111"/>
            <w:bookmarkStart w:id="91" w:name="OLE_LINK112"/>
            <w:r w:rsidRPr="00F37359">
              <w:rPr>
                <w:lang w:val="en-US"/>
              </w:rPr>
              <w:t>Cellular Automata and Complexity</w:t>
            </w:r>
            <w:bookmarkEnd w:id="90"/>
            <w:bookmarkEnd w:id="91"/>
            <w:r w:rsidRPr="00F37359">
              <w:rPr>
                <w:lang w:val="en-US"/>
              </w:rPr>
              <w:t>: Westview Press, 2002</w:t>
            </w:r>
          </w:p>
          <w:p w:rsidR="00A17532" w:rsidRPr="00F37359" w:rsidRDefault="00A17532" w:rsidP="00A17532">
            <w:pPr>
              <w:pStyle w:val="PargrafodaLista"/>
              <w:numPr>
                <w:ilvl w:val="0"/>
                <w:numId w:val="145"/>
              </w:numPr>
              <w:rPr>
                <w:lang w:val="en-US"/>
              </w:rPr>
            </w:pPr>
            <w:r w:rsidRPr="00F37359">
              <w:rPr>
                <w:lang w:val="en-US"/>
              </w:rPr>
              <w:t xml:space="preserve">Woods R.C. Modeling and Simulation of Dynamic Systems. </w:t>
            </w:r>
            <w:r w:rsidRPr="00A03AA0">
              <w:t>Prentice-</w:t>
            </w:r>
            <w:proofErr w:type="gramStart"/>
            <w:r w:rsidRPr="00A03AA0">
              <w:t>Hall,</w:t>
            </w:r>
            <w:proofErr w:type="gramEnd"/>
            <w:r w:rsidRPr="00A03AA0">
              <w:t>New Jersey, 1997</w:t>
            </w:r>
          </w:p>
        </w:tc>
      </w:tr>
    </w:tbl>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tbl>
      <w:tblPr>
        <w:tblStyle w:val="ListaClara-nfase3"/>
        <w:tblW w:w="9321" w:type="dxa"/>
        <w:tblLayout w:type="fixed"/>
        <w:tblLook w:val="0000" w:firstRow="0" w:lastRow="0" w:firstColumn="0" w:lastColumn="0" w:noHBand="0" w:noVBand="0"/>
      </w:tblPr>
      <w:tblGrid>
        <w:gridCol w:w="2330"/>
        <w:gridCol w:w="2330"/>
        <w:gridCol w:w="2330"/>
        <w:gridCol w:w="2331"/>
      </w:tblGrid>
      <w:tr w:rsidR="00A17532" w:rsidRPr="001F7308"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321" w:type="dxa"/>
            <w:gridSpan w:val="4"/>
            <w:shd w:val="clear" w:color="auto" w:fill="auto"/>
          </w:tcPr>
          <w:p w:rsidR="00A17532" w:rsidRPr="001F7308" w:rsidRDefault="00A17532" w:rsidP="00A17532">
            <w:pPr>
              <w:spacing w:before="0" w:after="0"/>
              <w:jc w:val="center"/>
              <w:rPr>
                <w:b/>
              </w:rPr>
            </w:pPr>
            <w:proofErr w:type="gramStart"/>
            <w:r w:rsidRPr="001F7308">
              <w:rPr>
                <w:b/>
              </w:rPr>
              <w:lastRenderedPageBreak/>
              <w:t>WebSemântica</w:t>
            </w:r>
            <w:proofErr w:type="gramEnd"/>
          </w:p>
        </w:tc>
      </w:tr>
      <w:tr w:rsidR="00A17532" w:rsidRPr="00A03AA0" w:rsidTr="00A17532">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MCZA031-13</w:t>
            </w:r>
          </w:p>
        </w:tc>
        <w:tc>
          <w:tcPr>
            <w:tcW w:w="2330"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rsidRPr="00A03AA0">
              <w:t>(4-0-4)</w:t>
            </w:r>
          </w:p>
        </w:tc>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tc>
        <w:tc>
          <w:tcPr>
            <w:tcW w:w="2331" w:type="dxa"/>
          </w:tcPr>
          <w:p w:rsidR="00A17532" w:rsidRPr="00A03AA0" w:rsidRDefault="00A17532" w:rsidP="00A17532">
            <w:pPr>
              <w:cnfStyle w:val="000000000000" w:firstRow="0" w:lastRow="0" w:firstColumn="0" w:lastColumn="0" w:oddVBand="0" w:evenVBand="0" w:oddHBand="0" w:evenHBand="0" w:firstRowFirstColumn="0" w:firstRowLastColumn="0" w:lastRowFirstColumn="0" w:lastRowLastColumn="0"/>
            </w:pPr>
            <w:r>
              <w:t>Opção Limitada</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30" w:type="dxa"/>
          </w:tcPr>
          <w:p w:rsidR="00A17532" w:rsidRPr="00A03AA0" w:rsidRDefault="00A17532" w:rsidP="00A17532">
            <w:r>
              <w:t>Recomendação:</w:t>
            </w:r>
          </w:p>
        </w:tc>
        <w:tc>
          <w:tcPr>
            <w:tcW w:w="6991" w:type="dxa"/>
            <w:gridSpan w:val="3"/>
          </w:tcPr>
          <w:p w:rsidR="00A17532" w:rsidRPr="00A03AA0" w:rsidRDefault="00A17532" w:rsidP="00A17532">
            <w:pPr>
              <w:cnfStyle w:val="000000100000" w:firstRow="0" w:lastRow="0" w:firstColumn="0" w:lastColumn="0" w:oddVBand="0" w:evenVBand="0" w:oddHBand="1" w:evenHBand="0" w:firstRowFirstColumn="0" w:firstRowLastColumn="0" w:lastRowFirstColumn="0" w:lastRowLastColumn="0"/>
            </w:pPr>
            <w:r>
              <w:t>Inteligência Artificial</w:t>
            </w:r>
          </w:p>
        </w:tc>
      </w:tr>
      <w:tr w:rsidR="00A17532" w:rsidRPr="00A03AA0" w:rsidTr="00A17532">
        <w:trPr>
          <w:trHeight w:val="1644"/>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pPr>
              <w:rPr>
                <w:rFonts w:cs="Times New Roman"/>
                <w:i/>
              </w:rPr>
            </w:pPr>
            <w:r w:rsidRPr="00F37359">
              <w:rPr>
                <w:rFonts w:cs="Times New Roman"/>
              </w:rPr>
              <w:t>Ementa</w:t>
            </w:r>
            <w:r w:rsidRPr="00A03AA0">
              <w:rPr>
                <w:rFonts w:cs="Times New Roman"/>
                <w:i/>
              </w:rPr>
              <w:t>:</w:t>
            </w:r>
          </w:p>
          <w:p w:rsidR="00A17532" w:rsidRPr="00A03AA0" w:rsidRDefault="00A17532" w:rsidP="00A17532">
            <w:pPr>
              <w:rPr>
                <w:rFonts w:cs="Times New Roman"/>
                <w:i/>
              </w:rPr>
            </w:pPr>
            <w:r w:rsidRPr="00A03AA0">
              <w:t>Introdução à Web Semântica (WS). Linguagens para a WS. Engenharia ontológica. Padrões e organizações de documentos eletrônicos. Integração da WS com outras tecnologias.</w:t>
            </w:r>
          </w:p>
        </w:tc>
      </w:tr>
      <w:tr w:rsidR="00A17532" w:rsidRPr="00A03AA0" w:rsidTr="00A17532">
        <w:trPr>
          <w:cnfStyle w:val="000000100000" w:firstRow="0" w:lastRow="0" w:firstColumn="0" w:lastColumn="0" w:oddVBand="0" w:evenVBand="0" w:oddHBand="1" w:evenHBand="0" w:firstRowFirstColumn="0" w:firstRowLastColumn="0" w:lastRowFirstColumn="0" w:lastRowLastColumn="0"/>
          <w:trHeight w:val="3868"/>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Básica</w:t>
            </w:r>
            <w:r w:rsidRPr="00A03AA0">
              <w:t>:</w:t>
            </w:r>
          </w:p>
          <w:p w:rsidR="00A17532" w:rsidRDefault="00A17532" w:rsidP="00A17532">
            <w:pPr>
              <w:pStyle w:val="PargrafodaLista"/>
              <w:numPr>
                <w:ilvl w:val="0"/>
                <w:numId w:val="142"/>
              </w:numPr>
            </w:pPr>
            <w:r w:rsidRPr="00BD2003">
              <w:rPr>
                <w:lang w:val="en-US"/>
              </w:rPr>
              <w:t xml:space="preserve">Hitzler, Pascal; Krötzsch, Markus; Rudolph, Sebastian. Foundations of Semantic Web Technologies. </w:t>
            </w:r>
            <w:r>
              <w:t xml:space="preserve">Taylor &amp; Francis, 2009. </w:t>
            </w:r>
          </w:p>
          <w:p w:rsidR="00A17532" w:rsidRDefault="00A17532" w:rsidP="00A17532">
            <w:pPr>
              <w:pStyle w:val="PargrafodaLista"/>
              <w:numPr>
                <w:ilvl w:val="0"/>
                <w:numId w:val="142"/>
              </w:numPr>
            </w:pPr>
            <w:r w:rsidRPr="00BD2003">
              <w:rPr>
                <w:lang w:val="en-US"/>
              </w:rPr>
              <w:t xml:space="preserve">Liyang Yu. A Developer’s Guide to the Semantic Web (2nd </w:t>
            </w:r>
            <w:proofErr w:type="gramStart"/>
            <w:r w:rsidRPr="00BD2003">
              <w:rPr>
                <w:lang w:val="en-US"/>
              </w:rPr>
              <w:t>ed</w:t>
            </w:r>
            <w:proofErr w:type="gramEnd"/>
            <w:r w:rsidRPr="00BD2003">
              <w:rPr>
                <w:lang w:val="en-US"/>
              </w:rPr>
              <w:t xml:space="preserve">.). </w:t>
            </w:r>
            <w:r>
              <w:t>Springer Berlin Heidelberg, 2014.</w:t>
            </w:r>
          </w:p>
          <w:p w:rsidR="00A17532" w:rsidRPr="00A03AA0" w:rsidRDefault="00A17532" w:rsidP="00A17532">
            <w:pPr>
              <w:pStyle w:val="PargrafodaLista"/>
              <w:numPr>
                <w:ilvl w:val="0"/>
                <w:numId w:val="142"/>
              </w:numPr>
            </w:pPr>
            <w:r w:rsidRPr="00BD2003">
              <w:rPr>
                <w:lang w:val="en-US"/>
              </w:rPr>
              <w:t xml:space="preserve">Dean Allemang; James Hendler. Semantic Web for the Working Ontologist (2nd </w:t>
            </w:r>
            <w:proofErr w:type="gramStart"/>
            <w:r w:rsidRPr="00BD2003">
              <w:rPr>
                <w:lang w:val="en-US"/>
              </w:rPr>
              <w:t>ed</w:t>
            </w:r>
            <w:proofErr w:type="gramEnd"/>
            <w:r w:rsidRPr="00BD2003">
              <w:rPr>
                <w:lang w:val="en-US"/>
              </w:rPr>
              <w:t xml:space="preserve">.). </w:t>
            </w:r>
            <w:r>
              <w:t xml:space="preserve">Morgan Kaufmann, 2011. </w:t>
            </w:r>
            <w:r w:rsidRPr="00EE1D19">
              <w:t>Claypool Publishers. 2011.</w:t>
            </w:r>
          </w:p>
        </w:tc>
      </w:tr>
      <w:tr w:rsidR="00A17532" w:rsidRPr="00A03AA0" w:rsidTr="00A17532">
        <w:trPr>
          <w:trHeight w:val="1258"/>
        </w:trPr>
        <w:tc>
          <w:tcPr>
            <w:cnfStyle w:val="000010000000" w:firstRow="0" w:lastRow="0" w:firstColumn="0" w:lastColumn="0" w:oddVBand="1" w:evenVBand="0" w:oddHBand="0" w:evenHBand="0" w:firstRowFirstColumn="0" w:firstRowLastColumn="0" w:lastRowFirstColumn="0" w:lastRowLastColumn="0"/>
            <w:tcW w:w="9321" w:type="dxa"/>
            <w:gridSpan w:val="4"/>
          </w:tcPr>
          <w:p w:rsidR="00A17532" w:rsidRPr="00A03AA0" w:rsidRDefault="00A17532" w:rsidP="00A17532">
            <w:r>
              <w:t>Bibliografia Complementar</w:t>
            </w:r>
            <w:r w:rsidRPr="00A03AA0">
              <w:t>:</w:t>
            </w:r>
          </w:p>
          <w:p w:rsidR="00A17532" w:rsidRPr="00A80205" w:rsidRDefault="00A17532" w:rsidP="00A17532">
            <w:pPr>
              <w:pStyle w:val="PargrafodaLista"/>
              <w:numPr>
                <w:ilvl w:val="0"/>
                <w:numId w:val="143"/>
              </w:numPr>
              <w:rPr>
                <w:lang w:val="en-US"/>
              </w:rPr>
            </w:pPr>
            <w:r w:rsidRPr="00A80205">
              <w:rPr>
                <w:lang w:val="en-US"/>
              </w:rPr>
              <w:t>Wood, David; Zaidman, Marsha; Ruth, Luke; Hausenblas, Michael. Linked Data. Manning</w:t>
            </w:r>
          </w:p>
          <w:p w:rsidR="00A17532" w:rsidRDefault="00A17532" w:rsidP="00A17532">
            <w:pPr>
              <w:pStyle w:val="PargrafodaLista"/>
              <w:ind w:left="1077" w:firstLine="0"/>
            </w:pPr>
            <w:r>
              <w:t xml:space="preserve">Publications, 2014. </w:t>
            </w:r>
          </w:p>
          <w:p w:rsidR="00A17532" w:rsidRPr="00A80205" w:rsidRDefault="00A17532" w:rsidP="00A17532">
            <w:pPr>
              <w:pStyle w:val="PargrafodaLista"/>
              <w:numPr>
                <w:ilvl w:val="0"/>
                <w:numId w:val="143"/>
              </w:numPr>
              <w:rPr>
                <w:lang w:val="en-US"/>
              </w:rPr>
            </w:pPr>
            <w:r w:rsidRPr="00A80205">
              <w:rPr>
                <w:lang w:val="en-US"/>
              </w:rPr>
              <w:t xml:space="preserve">DuCharme, Bob. Learning SPARQL. O’Reilly Media, 2013. </w:t>
            </w:r>
          </w:p>
          <w:p w:rsidR="00A17532" w:rsidRDefault="00A17532" w:rsidP="00A17532">
            <w:pPr>
              <w:pStyle w:val="PargrafodaLista"/>
              <w:numPr>
                <w:ilvl w:val="0"/>
                <w:numId w:val="143"/>
              </w:numPr>
            </w:pPr>
            <w:r w:rsidRPr="00A80205">
              <w:rPr>
                <w:lang w:val="en-US"/>
              </w:rPr>
              <w:t xml:space="preserve">Segaran, Toby; Evans, Colin; Taylor, Jamie. Programming the Semantic Web. O’Reilly Media. </w:t>
            </w:r>
            <w:r>
              <w:t>2009.</w:t>
            </w:r>
          </w:p>
          <w:p w:rsidR="00A17532" w:rsidRPr="00A80205" w:rsidRDefault="00A17532" w:rsidP="00A17532">
            <w:pPr>
              <w:pStyle w:val="PargrafodaLista"/>
              <w:numPr>
                <w:ilvl w:val="0"/>
                <w:numId w:val="143"/>
              </w:numPr>
              <w:rPr>
                <w:lang w:val="en-US"/>
              </w:rPr>
            </w:pPr>
            <w:r w:rsidRPr="00A80205">
              <w:rPr>
                <w:lang w:val="en-US"/>
              </w:rPr>
              <w:t xml:space="preserve">Grigoris Antoniou; Paul Groth; Frank van van Harmelen; Rinke Hoekstra. A Semantic Web Primer (3rd </w:t>
            </w:r>
            <w:proofErr w:type="gramStart"/>
            <w:r w:rsidRPr="00A80205">
              <w:rPr>
                <w:lang w:val="en-US"/>
              </w:rPr>
              <w:t>ed</w:t>
            </w:r>
            <w:proofErr w:type="gramEnd"/>
            <w:r w:rsidRPr="00A80205">
              <w:rPr>
                <w:lang w:val="en-US"/>
              </w:rPr>
              <w:t xml:space="preserve">.). The MIT Press. 2012 </w:t>
            </w:r>
          </w:p>
          <w:p w:rsidR="00A17532" w:rsidRPr="00A03AA0" w:rsidRDefault="00A17532" w:rsidP="00A17532">
            <w:pPr>
              <w:pStyle w:val="PargrafodaLista"/>
              <w:numPr>
                <w:ilvl w:val="0"/>
                <w:numId w:val="143"/>
              </w:numPr>
            </w:pPr>
            <w:r w:rsidRPr="00A80205">
              <w:rPr>
                <w:lang w:val="en-US"/>
              </w:rPr>
              <w:t xml:space="preserve">Heath, Tom; Bizer, Christian. Linked Data: Evolving the Web into a Global Data Space. </w:t>
            </w:r>
            <w:r>
              <w:t xml:space="preserve">Morgan &amp; </w:t>
            </w:r>
          </w:p>
        </w:tc>
      </w:tr>
    </w:tbl>
    <w:p w:rsidR="00A17532" w:rsidRDefault="00A17532" w:rsidP="00A17532">
      <w:pPr>
        <w:rPr>
          <w:lang w:val="en-US"/>
        </w:rPr>
      </w:pPr>
    </w:p>
    <w:p w:rsidR="00A17532" w:rsidRDefault="00A17532" w:rsidP="00A17532">
      <w:pPr>
        <w:rPr>
          <w:lang w:val="en-US"/>
        </w:rPr>
      </w:pPr>
    </w:p>
    <w:p w:rsidR="00A17532" w:rsidRDefault="00A17532" w:rsidP="00A17532">
      <w:pPr>
        <w:rPr>
          <w:lang w:val="en-US"/>
        </w:rPr>
      </w:pPr>
    </w:p>
    <w:p w:rsidR="00A17532" w:rsidRDefault="00A17532" w:rsidP="00A17532"/>
    <w:p w:rsidR="001F7308" w:rsidRPr="00A17532" w:rsidRDefault="001F7308" w:rsidP="00C402C7"/>
    <w:p w:rsidR="001F7308" w:rsidRPr="00A17532" w:rsidRDefault="001F7308" w:rsidP="00C402C7"/>
    <w:p w:rsidR="001F7308" w:rsidRPr="00A17532" w:rsidRDefault="001F7308" w:rsidP="00C402C7"/>
    <w:p w:rsidR="00261FEB" w:rsidRPr="00F86AF3" w:rsidRDefault="00C402C7" w:rsidP="00C402C7">
      <w:pPr>
        <w:pStyle w:val="Ttulo2"/>
        <w:numPr>
          <w:ilvl w:val="0"/>
          <w:numId w:val="0"/>
        </w:numPr>
        <w:ind w:left="576" w:hanging="576"/>
      </w:pPr>
      <w:bookmarkStart w:id="92" w:name="_Toc490495588"/>
      <w:r w:rsidRPr="00A03AA0">
        <w:t xml:space="preserve">ANEXO </w:t>
      </w:r>
      <w:r>
        <w:t xml:space="preserve">C – </w:t>
      </w:r>
      <w:r w:rsidR="00814C56">
        <w:t>EMENTAS DAS DISCIPLINAS QUE NÃO SÃO OFERECIDAS PELO BCC</w:t>
      </w:r>
      <w:bookmarkEnd w:id="92"/>
    </w:p>
    <w:p w:rsidR="00261FEB" w:rsidRDefault="00261FEB" w:rsidP="00A03AA0">
      <w:pPr>
        <w:rPr>
          <w:color w:val="000000" w:themeColor="text1"/>
        </w:rPr>
      </w:pPr>
      <w:r w:rsidRPr="00261FEB">
        <w:rPr>
          <w:color w:val="000000" w:themeColor="text1"/>
        </w:rPr>
        <w:t>As ementas</w:t>
      </w:r>
      <w:r>
        <w:rPr>
          <w:color w:val="000000" w:themeColor="text1"/>
        </w:rPr>
        <w:t xml:space="preserve"> das disciplinas que não são oferecidas pelo BCC, estão indicadas no site de cada curso. A Tabela </w:t>
      </w:r>
      <w:r w:rsidR="00982CD8">
        <w:rPr>
          <w:color w:val="000000" w:themeColor="text1"/>
        </w:rPr>
        <w:t>9</w:t>
      </w:r>
      <w:r>
        <w:rPr>
          <w:color w:val="000000" w:themeColor="text1"/>
        </w:rPr>
        <w:t xml:space="preserve"> indica o endereço desse site.</w:t>
      </w:r>
    </w:p>
    <w:p w:rsidR="0089474F" w:rsidRPr="00A53FE7" w:rsidRDefault="0089474F" w:rsidP="0089474F">
      <w:pPr>
        <w:pStyle w:val="Legenda"/>
        <w:rPr>
          <w:sz w:val="22"/>
        </w:rPr>
      </w:pPr>
      <w:r w:rsidRPr="004B5E6D">
        <w:rPr>
          <w:b/>
          <w:sz w:val="22"/>
        </w:rPr>
        <w:t xml:space="preserve">Tabela </w:t>
      </w:r>
      <w:r w:rsidR="00982CD8" w:rsidRPr="004B5E6D">
        <w:rPr>
          <w:b/>
          <w:sz w:val="22"/>
        </w:rPr>
        <w:t>9</w:t>
      </w:r>
      <w:r w:rsidRPr="00A53FE7">
        <w:rPr>
          <w:sz w:val="22"/>
        </w:rPr>
        <w:t xml:space="preserve"> –</w:t>
      </w:r>
      <w:r>
        <w:rPr>
          <w:sz w:val="22"/>
        </w:rPr>
        <w:t xml:space="preserve"> Endereço onde </w:t>
      </w:r>
      <w:proofErr w:type="gramStart"/>
      <w:r>
        <w:rPr>
          <w:sz w:val="22"/>
        </w:rPr>
        <w:t>encontra-se</w:t>
      </w:r>
      <w:proofErr w:type="gramEnd"/>
      <w:r>
        <w:rPr>
          <w:sz w:val="22"/>
        </w:rPr>
        <w:t xml:space="preserve"> as ementas das disciplinas</w:t>
      </w:r>
      <w:r w:rsidRPr="00A53FE7">
        <w:rPr>
          <w:sz w:val="22"/>
        </w:rPr>
        <w:t>.</w:t>
      </w:r>
    </w:p>
    <w:tbl>
      <w:tblPr>
        <w:tblStyle w:val="Tabelacomgrade"/>
        <w:tblW w:w="5183" w:type="pct"/>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ook w:val="04A0" w:firstRow="1" w:lastRow="0" w:firstColumn="1" w:lastColumn="0" w:noHBand="0" w:noVBand="1"/>
      </w:tblPr>
      <w:tblGrid>
        <w:gridCol w:w="2783"/>
        <w:gridCol w:w="3099"/>
        <w:gridCol w:w="3157"/>
      </w:tblGrid>
      <w:tr w:rsidR="003C1556" w:rsidTr="0089474F">
        <w:trPr>
          <w:trHeight w:val="420"/>
        </w:trPr>
        <w:tc>
          <w:tcPr>
            <w:tcW w:w="1539" w:type="pct"/>
            <w:tcBorders>
              <w:top w:val="single" w:sz="2" w:space="0" w:color="9BBB59" w:themeColor="accent3"/>
              <w:left w:val="single" w:sz="2" w:space="0" w:color="9BBB59" w:themeColor="accent3"/>
              <w:bottom w:val="single" w:sz="12" w:space="0" w:color="9BBB59" w:themeColor="accent3"/>
              <w:right w:val="single" w:sz="2" w:space="0" w:color="9BBB59" w:themeColor="accent3"/>
            </w:tcBorders>
            <w:shd w:val="clear" w:color="auto" w:fill="D6E3BC" w:themeFill="accent3" w:themeFillTint="66"/>
            <w:vAlign w:val="center"/>
          </w:tcPr>
          <w:p w:rsidR="00814C56" w:rsidRPr="003C1556" w:rsidRDefault="00814C56" w:rsidP="003C1556">
            <w:pPr>
              <w:ind w:firstLine="0"/>
              <w:jc w:val="left"/>
              <w:rPr>
                <w:b/>
                <w:color w:val="000000" w:themeColor="text1"/>
              </w:rPr>
            </w:pPr>
            <w:r w:rsidRPr="003C1556">
              <w:rPr>
                <w:b/>
                <w:color w:val="000000" w:themeColor="text1"/>
              </w:rPr>
              <w:t>Nome da Disciplina</w:t>
            </w:r>
          </w:p>
        </w:tc>
        <w:tc>
          <w:tcPr>
            <w:tcW w:w="1714" w:type="pct"/>
            <w:tcBorders>
              <w:top w:val="single" w:sz="2" w:space="0" w:color="9BBB59" w:themeColor="accent3"/>
              <w:left w:val="single" w:sz="2" w:space="0" w:color="9BBB59" w:themeColor="accent3"/>
              <w:bottom w:val="single" w:sz="12" w:space="0" w:color="9BBB59" w:themeColor="accent3"/>
              <w:right w:val="single" w:sz="2" w:space="0" w:color="9BBB59" w:themeColor="accent3"/>
            </w:tcBorders>
            <w:shd w:val="clear" w:color="auto" w:fill="D6E3BC" w:themeFill="accent3" w:themeFillTint="66"/>
            <w:vAlign w:val="center"/>
          </w:tcPr>
          <w:p w:rsidR="00814C56" w:rsidRPr="003C1556" w:rsidRDefault="003C1556" w:rsidP="003C1556">
            <w:pPr>
              <w:ind w:firstLine="0"/>
              <w:jc w:val="left"/>
              <w:rPr>
                <w:b/>
                <w:color w:val="000000" w:themeColor="text1"/>
              </w:rPr>
            </w:pPr>
            <w:r w:rsidRPr="003C1556">
              <w:rPr>
                <w:b/>
                <w:color w:val="000000" w:themeColor="text1"/>
              </w:rPr>
              <w:t>Curso que oferece a Disciplina</w:t>
            </w:r>
          </w:p>
        </w:tc>
        <w:tc>
          <w:tcPr>
            <w:tcW w:w="1746" w:type="pct"/>
            <w:tcBorders>
              <w:top w:val="single" w:sz="2" w:space="0" w:color="9BBB59" w:themeColor="accent3"/>
              <w:left w:val="single" w:sz="2" w:space="0" w:color="9BBB59" w:themeColor="accent3"/>
              <w:bottom w:val="single" w:sz="12" w:space="0" w:color="9BBB59" w:themeColor="accent3"/>
              <w:right w:val="single" w:sz="2" w:space="0" w:color="9BBB59" w:themeColor="accent3"/>
            </w:tcBorders>
            <w:shd w:val="clear" w:color="auto" w:fill="D6E3BC" w:themeFill="accent3" w:themeFillTint="66"/>
            <w:vAlign w:val="center"/>
          </w:tcPr>
          <w:p w:rsidR="00814C56" w:rsidRDefault="00814C56" w:rsidP="003C1556">
            <w:pPr>
              <w:ind w:firstLine="0"/>
              <w:jc w:val="left"/>
              <w:rPr>
                <w:color w:val="000000" w:themeColor="text1"/>
              </w:rPr>
            </w:pPr>
          </w:p>
        </w:tc>
      </w:tr>
      <w:tr w:rsidR="00814C56" w:rsidTr="0089474F">
        <w:trPr>
          <w:trHeight w:val="319"/>
        </w:trPr>
        <w:tc>
          <w:tcPr>
            <w:tcW w:w="1539" w:type="pct"/>
            <w:tcBorders>
              <w:top w:val="single" w:sz="12" w:space="0" w:color="9BBB59" w:themeColor="accent3"/>
            </w:tcBorders>
            <w:vAlign w:val="center"/>
          </w:tcPr>
          <w:p w:rsidR="00814C56" w:rsidRDefault="003C1556" w:rsidP="003C1556">
            <w:pPr>
              <w:ind w:firstLine="0"/>
              <w:jc w:val="left"/>
              <w:rPr>
                <w:color w:val="000000" w:themeColor="text1"/>
              </w:rPr>
            </w:pPr>
            <w:r>
              <w:rPr>
                <w:color w:val="000000" w:themeColor="text1"/>
              </w:rPr>
              <w:t>Anéis e Corpos</w:t>
            </w:r>
          </w:p>
        </w:tc>
        <w:tc>
          <w:tcPr>
            <w:tcW w:w="1714" w:type="pct"/>
            <w:tcBorders>
              <w:top w:val="single" w:sz="12" w:space="0" w:color="9BBB59" w:themeColor="accent3"/>
            </w:tcBorders>
            <w:vAlign w:val="center"/>
          </w:tcPr>
          <w:p w:rsidR="00814C56" w:rsidRDefault="003C1556" w:rsidP="003C1556">
            <w:pPr>
              <w:ind w:firstLine="0"/>
              <w:jc w:val="left"/>
              <w:rPr>
                <w:color w:val="000000" w:themeColor="text1"/>
              </w:rPr>
            </w:pPr>
            <w:r>
              <w:rPr>
                <w:color w:val="000000" w:themeColor="text1"/>
              </w:rPr>
              <w:t>Bacharelado em Matemática</w:t>
            </w:r>
          </w:p>
        </w:tc>
        <w:tc>
          <w:tcPr>
            <w:tcW w:w="1746" w:type="pct"/>
            <w:tcBorders>
              <w:top w:val="single" w:sz="12" w:space="0" w:color="9BBB59" w:themeColor="accent3"/>
            </w:tcBorders>
            <w:vAlign w:val="center"/>
          </w:tcPr>
          <w:p w:rsidR="003C1556" w:rsidRDefault="00A91EB5" w:rsidP="003C1556">
            <w:pPr>
              <w:ind w:firstLine="0"/>
              <w:jc w:val="left"/>
              <w:rPr>
                <w:color w:val="000000" w:themeColor="text1"/>
              </w:rPr>
            </w:pPr>
            <w:hyperlink r:id="rId32" w:history="1">
              <w:r w:rsidR="003C1556" w:rsidRPr="00FC0E59">
                <w:rPr>
                  <w:rStyle w:val="Hyperlink"/>
                  <w:sz w:val="22"/>
                </w:rPr>
                <w:t>http://prograd.ufabc.edu.br/bm</w:t>
              </w:r>
            </w:hyperlink>
          </w:p>
        </w:tc>
      </w:tr>
      <w:tr w:rsidR="003C1556" w:rsidTr="0089474F">
        <w:tc>
          <w:tcPr>
            <w:tcW w:w="1539" w:type="pct"/>
            <w:vAlign w:val="center"/>
          </w:tcPr>
          <w:p w:rsidR="003C1556" w:rsidRDefault="003C1556" w:rsidP="003C1556">
            <w:pPr>
              <w:ind w:firstLine="0"/>
              <w:jc w:val="left"/>
              <w:rPr>
                <w:color w:val="000000" w:themeColor="text1"/>
              </w:rPr>
            </w:pPr>
            <w:r>
              <w:rPr>
                <w:color w:val="000000" w:themeColor="text1"/>
              </w:rPr>
              <w:t>Cálculo Numérico</w:t>
            </w:r>
          </w:p>
        </w:tc>
        <w:tc>
          <w:tcPr>
            <w:tcW w:w="1714" w:type="pct"/>
            <w:vAlign w:val="center"/>
          </w:tcPr>
          <w:p w:rsidR="003C1556" w:rsidRDefault="003C1556" w:rsidP="003C1556">
            <w:pPr>
              <w:ind w:firstLine="0"/>
              <w:jc w:val="left"/>
              <w:rPr>
                <w:color w:val="000000" w:themeColor="text1"/>
              </w:rPr>
            </w:pPr>
            <w:r>
              <w:rPr>
                <w:color w:val="000000" w:themeColor="text1"/>
              </w:rPr>
              <w:t>Bacharelado em Matemática</w:t>
            </w:r>
          </w:p>
        </w:tc>
        <w:tc>
          <w:tcPr>
            <w:tcW w:w="1746" w:type="pct"/>
            <w:vAlign w:val="center"/>
          </w:tcPr>
          <w:p w:rsidR="003C1556" w:rsidRDefault="00A91EB5" w:rsidP="003C1556">
            <w:pPr>
              <w:ind w:firstLine="0"/>
              <w:jc w:val="left"/>
              <w:rPr>
                <w:color w:val="000000" w:themeColor="text1"/>
              </w:rPr>
            </w:pPr>
            <w:hyperlink r:id="rId33" w:history="1">
              <w:r w:rsidR="003C1556" w:rsidRPr="00FC0E59">
                <w:rPr>
                  <w:rStyle w:val="Hyperlink"/>
                  <w:sz w:val="22"/>
                </w:rPr>
                <w:t>http://prograd.ufabc.edu.br/bm</w:t>
              </w:r>
            </w:hyperlink>
          </w:p>
        </w:tc>
      </w:tr>
      <w:tr w:rsidR="003C1556" w:rsidTr="0089474F">
        <w:tc>
          <w:tcPr>
            <w:tcW w:w="1539" w:type="pct"/>
            <w:vAlign w:val="center"/>
          </w:tcPr>
          <w:p w:rsidR="003C1556" w:rsidRDefault="003C1556" w:rsidP="003C1556">
            <w:pPr>
              <w:ind w:firstLine="0"/>
              <w:jc w:val="left"/>
              <w:rPr>
                <w:color w:val="000000" w:themeColor="text1"/>
              </w:rPr>
            </w:pPr>
            <w:r>
              <w:rPr>
                <w:color w:val="000000" w:themeColor="text1"/>
              </w:rPr>
              <w:t>Educação à Distância e Novas Tecnologias</w:t>
            </w:r>
          </w:p>
        </w:tc>
        <w:tc>
          <w:tcPr>
            <w:tcW w:w="1714" w:type="pct"/>
            <w:vAlign w:val="center"/>
          </w:tcPr>
          <w:p w:rsidR="003C1556" w:rsidRDefault="003C1556" w:rsidP="003C1556">
            <w:pPr>
              <w:ind w:firstLine="0"/>
              <w:jc w:val="left"/>
              <w:rPr>
                <w:color w:val="000000" w:themeColor="text1"/>
              </w:rPr>
            </w:pPr>
            <w:r>
              <w:rPr>
                <w:color w:val="000000" w:themeColor="text1"/>
              </w:rPr>
              <w:t>Licenciatura em Física, Química e Ciências Biológicas</w:t>
            </w:r>
          </w:p>
        </w:tc>
        <w:tc>
          <w:tcPr>
            <w:tcW w:w="1746" w:type="pct"/>
            <w:vAlign w:val="center"/>
          </w:tcPr>
          <w:p w:rsidR="003C1556" w:rsidRDefault="00A91EB5" w:rsidP="003C1556">
            <w:pPr>
              <w:ind w:firstLine="0"/>
              <w:jc w:val="left"/>
              <w:rPr>
                <w:color w:val="000000" w:themeColor="text1"/>
              </w:rPr>
            </w:pPr>
            <w:hyperlink r:id="rId34" w:history="1">
              <w:r w:rsidR="003C1556" w:rsidRPr="00FC0E59">
                <w:rPr>
                  <w:rStyle w:val="Hyperlink"/>
                  <w:sz w:val="22"/>
                </w:rPr>
                <w:t>http://prograd.ufabc.edu.br/lcb</w:t>
              </w:r>
            </w:hyperlink>
          </w:p>
        </w:tc>
      </w:tr>
      <w:tr w:rsidR="003C1556" w:rsidTr="0089474F">
        <w:tc>
          <w:tcPr>
            <w:tcW w:w="1539" w:type="pct"/>
            <w:vAlign w:val="center"/>
          </w:tcPr>
          <w:p w:rsidR="003C1556" w:rsidRDefault="003C1556" w:rsidP="003C1556">
            <w:pPr>
              <w:ind w:firstLine="0"/>
              <w:jc w:val="left"/>
              <w:rPr>
                <w:color w:val="000000" w:themeColor="text1"/>
              </w:rPr>
            </w:pPr>
            <w:r>
              <w:rPr>
                <w:color w:val="000000" w:themeColor="text1"/>
              </w:rPr>
              <w:t>Empreendedorismo</w:t>
            </w:r>
          </w:p>
        </w:tc>
        <w:tc>
          <w:tcPr>
            <w:tcW w:w="1714" w:type="pct"/>
            <w:vAlign w:val="center"/>
          </w:tcPr>
          <w:p w:rsidR="003C1556" w:rsidRDefault="003C1556" w:rsidP="003C1556">
            <w:pPr>
              <w:ind w:firstLine="0"/>
              <w:jc w:val="left"/>
              <w:rPr>
                <w:color w:val="000000" w:themeColor="text1"/>
              </w:rPr>
            </w:pPr>
            <w:r>
              <w:rPr>
                <w:color w:val="000000" w:themeColor="text1"/>
              </w:rPr>
              <w:t>Engenharia de Gestão</w:t>
            </w:r>
          </w:p>
        </w:tc>
        <w:tc>
          <w:tcPr>
            <w:tcW w:w="1746" w:type="pct"/>
            <w:vAlign w:val="center"/>
          </w:tcPr>
          <w:p w:rsidR="003C1556" w:rsidRDefault="00A91EB5" w:rsidP="003C1556">
            <w:pPr>
              <w:ind w:firstLine="0"/>
              <w:jc w:val="left"/>
              <w:rPr>
                <w:color w:val="000000" w:themeColor="text1"/>
              </w:rPr>
            </w:pPr>
            <w:hyperlink r:id="rId35" w:history="1">
              <w:r w:rsidR="003C1556" w:rsidRPr="00FC0E59">
                <w:rPr>
                  <w:rStyle w:val="Hyperlink"/>
                  <w:sz w:val="22"/>
                </w:rPr>
                <w:t>http://prograd.ufabc.edu.br/eg</w:t>
              </w:r>
            </w:hyperlink>
          </w:p>
        </w:tc>
      </w:tr>
      <w:tr w:rsidR="003C1556" w:rsidTr="0089474F">
        <w:tc>
          <w:tcPr>
            <w:tcW w:w="1539" w:type="pct"/>
            <w:vAlign w:val="center"/>
          </w:tcPr>
          <w:p w:rsidR="003C1556" w:rsidRDefault="003C1556" w:rsidP="003C1556">
            <w:pPr>
              <w:ind w:firstLine="0"/>
              <w:jc w:val="left"/>
              <w:rPr>
                <w:color w:val="000000" w:themeColor="text1"/>
              </w:rPr>
            </w:pPr>
            <w:r>
              <w:rPr>
                <w:color w:val="000000" w:themeColor="text1"/>
              </w:rPr>
              <w:t>Gerenciamento e Interoperabilidade de Redes</w:t>
            </w:r>
          </w:p>
        </w:tc>
        <w:tc>
          <w:tcPr>
            <w:tcW w:w="1714" w:type="pct"/>
            <w:vAlign w:val="center"/>
          </w:tcPr>
          <w:p w:rsidR="003C1556" w:rsidRDefault="003C1556" w:rsidP="003C1556">
            <w:pPr>
              <w:ind w:firstLine="0"/>
              <w:jc w:val="left"/>
              <w:rPr>
                <w:color w:val="000000" w:themeColor="text1"/>
              </w:rPr>
            </w:pPr>
            <w:r>
              <w:rPr>
                <w:color w:val="000000" w:themeColor="text1"/>
              </w:rPr>
              <w:t>Engenharia da Informação</w:t>
            </w:r>
          </w:p>
        </w:tc>
        <w:tc>
          <w:tcPr>
            <w:tcW w:w="1746" w:type="pct"/>
            <w:vAlign w:val="center"/>
          </w:tcPr>
          <w:p w:rsidR="003C1556" w:rsidRDefault="00A91EB5" w:rsidP="003C1556">
            <w:pPr>
              <w:ind w:firstLine="0"/>
              <w:jc w:val="left"/>
              <w:rPr>
                <w:color w:val="000000" w:themeColor="text1"/>
              </w:rPr>
            </w:pPr>
            <w:hyperlink r:id="rId36" w:history="1">
              <w:r w:rsidR="003C1556" w:rsidRPr="00FC0E59">
                <w:rPr>
                  <w:rStyle w:val="Hyperlink"/>
                  <w:sz w:val="22"/>
                </w:rPr>
                <w:t>http://prograd.ufabc.edu.br/ei</w:t>
              </w:r>
            </w:hyperlink>
            <w:r w:rsidR="003C1556">
              <w:rPr>
                <w:color w:val="000000" w:themeColor="text1"/>
              </w:rPr>
              <w:t xml:space="preserve"> </w:t>
            </w:r>
          </w:p>
        </w:tc>
      </w:tr>
      <w:tr w:rsidR="003C1556" w:rsidTr="0089474F">
        <w:tc>
          <w:tcPr>
            <w:tcW w:w="1539" w:type="pct"/>
            <w:vAlign w:val="center"/>
          </w:tcPr>
          <w:p w:rsidR="003C1556" w:rsidRDefault="003C1556" w:rsidP="003C1556">
            <w:pPr>
              <w:ind w:firstLine="0"/>
              <w:jc w:val="left"/>
              <w:rPr>
                <w:color w:val="000000" w:themeColor="text1"/>
              </w:rPr>
            </w:pPr>
            <w:r>
              <w:rPr>
                <w:color w:val="000000" w:themeColor="text1"/>
              </w:rPr>
              <w:t>Gestão Estratégica e Organizacional</w:t>
            </w:r>
          </w:p>
        </w:tc>
        <w:tc>
          <w:tcPr>
            <w:tcW w:w="1714" w:type="pct"/>
            <w:vAlign w:val="center"/>
          </w:tcPr>
          <w:p w:rsidR="003C1556" w:rsidRDefault="003C1556" w:rsidP="003C1556">
            <w:pPr>
              <w:ind w:firstLine="0"/>
              <w:jc w:val="left"/>
              <w:rPr>
                <w:color w:val="000000" w:themeColor="text1"/>
              </w:rPr>
            </w:pPr>
            <w:r>
              <w:rPr>
                <w:color w:val="000000" w:themeColor="text1"/>
              </w:rPr>
              <w:t>Engenharia de Gestão</w:t>
            </w:r>
          </w:p>
        </w:tc>
        <w:tc>
          <w:tcPr>
            <w:tcW w:w="1746" w:type="pct"/>
            <w:vAlign w:val="center"/>
          </w:tcPr>
          <w:p w:rsidR="003C1556" w:rsidRDefault="00A91EB5" w:rsidP="003C1556">
            <w:pPr>
              <w:ind w:firstLine="0"/>
              <w:jc w:val="left"/>
              <w:rPr>
                <w:color w:val="000000" w:themeColor="text1"/>
              </w:rPr>
            </w:pPr>
            <w:hyperlink r:id="rId37" w:history="1">
              <w:r w:rsidR="003C1556" w:rsidRPr="00FC0E59">
                <w:rPr>
                  <w:rStyle w:val="Hyperlink"/>
                  <w:sz w:val="22"/>
                </w:rPr>
                <w:t>http://prograd.ufabc.edu.br/eg</w:t>
              </w:r>
            </w:hyperlink>
          </w:p>
        </w:tc>
      </w:tr>
      <w:tr w:rsidR="003C1556" w:rsidTr="0089474F">
        <w:tc>
          <w:tcPr>
            <w:tcW w:w="1539" w:type="pct"/>
            <w:vAlign w:val="center"/>
          </w:tcPr>
          <w:p w:rsidR="003C1556" w:rsidRDefault="003C1556" w:rsidP="003C1556">
            <w:pPr>
              <w:ind w:firstLine="0"/>
              <w:jc w:val="left"/>
              <w:rPr>
                <w:color w:val="000000" w:themeColor="text1"/>
              </w:rPr>
            </w:pPr>
            <w:r>
              <w:rPr>
                <w:color w:val="000000" w:themeColor="text1"/>
              </w:rPr>
              <w:t>Grupos</w:t>
            </w:r>
          </w:p>
        </w:tc>
        <w:tc>
          <w:tcPr>
            <w:tcW w:w="1714" w:type="pct"/>
            <w:vAlign w:val="center"/>
          </w:tcPr>
          <w:p w:rsidR="003C1556" w:rsidRDefault="003C1556" w:rsidP="003C1556">
            <w:pPr>
              <w:ind w:firstLine="0"/>
              <w:jc w:val="left"/>
              <w:rPr>
                <w:color w:val="000000" w:themeColor="text1"/>
              </w:rPr>
            </w:pPr>
            <w:r>
              <w:rPr>
                <w:color w:val="000000" w:themeColor="text1"/>
              </w:rPr>
              <w:t>Bacharelado em Matemática</w:t>
            </w:r>
          </w:p>
        </w:tc>
        <w:tc>
          <w:tcPr>
            <w:tcW w:w="1746" w:type="pct"/>
            <w:vAlign w:val="center"/>
          </w:tcPr>
          <w:p w:rsidR="003C1556" w:rsidRDefault="00A91EB5" w:rsidP="003C1556">
            <w:pPr>
              <w:ind w:firstLine="0"/>
              <w:jc w:val="left"/>
              <w:rPr>
                <w:color w:val="000000" w:themeColor="text1"/>
              </w:rPr>
            </w:pPr>
            <w:hyperlink r:id="rId38" w:history="1">
              <w:r w:rsidR="003C1556" w:rsidRPr="00FC0E59">
                <w:rPr>
                  <w:rStyle w:val="Hyperlink"/>
                  <w:sz w:val="22"/>
                </w:rPr>
                <w:t>http://prograd.ufabc.edu.br/bm</w:t>
              </w:r>
            </w:hyperlink>
          </w:p>
        </w:tc>
      </w:tr>
      <w:tr w:rsidR="003C1556" w:rsidTr="0089474F">
        <w:tc>
          <w:tcPr>
            <w:tcW w:w="1539" w:type="pct"/>
            <w:vAlign w:val="center"/>
          </w:tcPr>
          <w:p w:rsidR="003C1556" w:rsidRDefault="003C1556" w:rsidP="003C1556">
            <w:pPr>
              <w:ind w:firstLine="0"/>
              <w:jc w:val="left"/>
              <w:rPr>
                <w:color w:val="000000" w:themeColor="text1"/>
              </w:rPr>
            </w:pPr>
            <w:r>
              <w:rPr>
                <w:color w:val="000000" w:themeColor="text1"/>
              </w:rPr>
              <w:t>Inferência Estatística</w:t>
            </w:r>
          </w:p>
        </w:tc>
        <w:tc>
          <w:tcPr>
            <w:tcW w:w="1714" w:type="pct"/>
            <w:vAlign w:val="center"/>
          </w:tcPr>
          <w:p w:rsidR="003C1556" w:rsidRDefault="003C1556" w:rsidP="003C1556">
            <w:pPr>
              <w:ind w:firstLine="0"/>
              <w:jc w:val="left"/>
              <w:rPr>
                <w:color w:val="000000" w:themeColor="text1"/>
              </w:rPr>
            </w:pPr>
            <w:r>
              <w:rPr>
                <w:color w:val="000000" w:themeColor="text1"/>
              </w:rPr>
              <w:t>Bacharelado em Matemática</w:t>
            </w:r>
          </w:p>
        </w:tc>
        <w:tc>
          <w:tcPr>
            <w:tcW w:w="1746" w:type="pct"/>
            <w:vAlign w:val="center"/>
          </w:tcPr>
          <w:p w:rsidR="003C1556" w:rsidRDefault="00A91EB5" w:rsidP="003C1556">
            <w:pPr>
              <w:ind w:firstLine="0"/>
              <w:jc w:val="left"/>
              <w:rPr>
                <w:color w:val="000000" w:themeColor="text1"/>
              </w:rPr>
            </w:pPr>
            <w:hyperlink r:id="rId39" w:history="1">
              <w:r w:rsidR="003C1556" w:rsidRPr="00FC0E59">
                <w:rPr>
                  <w:rStyle w:val="Hyperlink"/>
                  <w:sz w:val="22"/>
                </w:rPr>
                <w:t>http://prograd.ufabc.edu.br/bm</w:t>
              </w:r>
            </w:hyperlink>
          </w:p>
        </w:tc>
      </w:tr>
      <w:tr w:rsidR="00377967" w:rsidTr="0089474F">
        <w:tc>
          <w:tcPr>
            <w:tcW w:w="1539" w:type="pct"/>
            <w:vAlign w:val="center"/>
          </w:tcPr>
          <w:p w:rsidR="00377967" w:rsidRDefault="00377967" w:rsidP="003C1556">
            <w:pPr>
              <w:ind w:firstLine="0"/>
              <w:jc w:val="left"/>
              <w:rPr>
                <w:color w:val="000000" w:themeColor="text1"/>
              </w:rPr>
            </w:pPr>
            <w:r>
              <w:rPr>
                <w:color w:val="000000" w:themeColor="text1"/>
              </w:rPr>
              <w:t>Informática Industrial</w:t>
            </w:r>
          </w:p>
        </w:tc>
        <w:tc>
          <w:tcPr>
            <w:tcW w:w="1714" w:type="pct"/>
            <w:vAlign w:val="center"/>
          </w:tcPr>
          <w:p w:rsidR="00377967" w:rsidRDefault="00377967" w:rsidP="003C1556">
            <w:pPr>
              <w:ind w:firstLine="0"/>
              <w:jc w:val="left"/>
              <w:rPr>
                <w:color w:val="000000" w:themeColor="text1"/>
              </w:rPr>
            </w:pPr>
            <w:r>
              <w:rPr>
                <w:color w:val="000000" w:themeColor="text1"/>
              </w:rPr>
              <w:t>Engenharia da Informação</w:t>
            </w:r>
          </w:p>
        </w:tc>
        <w:tc>
          <w:tcPr>
            <w:tcW w:w="1746" w:type="pct"/>
            <w:vAlign w:val="center"/>
          </w:tcPr>
          <w:p w:rsidR="00377967" w:rsidRDefault="00A91EB5" w:rsidP="003C1556">
            <w:pPr>
              <w:ind w:firstLine="0"/>
              <w:jc w:val="left"/>
              <w:rPr>
                <w:color w:val="000000" w:themeColor="text1"/>
              </w:rPr>
            </w:pPr>
            <w:hyperlink r:id="rId40" w:history="1">
              <w:r w:rsidR="00377967" w:rsidRPr="00FC0E59">
                <w:rPr>
                  <w:rStyle w:val="Hyperlink"/>
                  <w:sz w:val="22"/>
                </w:rPr>
                <w:t>http://prograd.ufabc.edu.br/ei</w:t>
              </w:r>
            </w:hyperlink>
            <w:r w:rsidR="00377967">
              <w:rPr>
                <w:color w:val="000000" w:themeColor="text1"/>
              </w:rPr>
              <w:t xml:space="preserve"> </w:t>
            </w:r>
          </w:p>
        </w:tc>
      </w:tr>
      <w:tr w:rsidR="00377967" w:rsidTr="0089474F">
        <w:tc>
          <w:tcPr>
            <w:tcW w:w="1539" w:type="pct"/>
            <w:vAlign w:val="center"/>
          </w:tcPr>
          <w:p w:rsidR="00377967" w:rsidRDefault="00377967" w:rsidP="003C1556">
            <w:pPr>
              <w:ind w:firstLine="0"/>
              <w:jc w:val="left"/>
              <w:rPr>
                <w:color w:val="000000" w:themeColor="text1"/>
              </w:rPr>
            </w:pPr>
            <w:r>
              <w:rPr>
                <w:color w:val="000000" w:themeColor="text1"/>
              </w:rPr>
              <w:t>Introdução à Bioinformática</w:t>
            </w:r>
          </w:p>
        </w:tc>
        <w:tc>
          <w:tcPr>
            <w:tcW w:w="1714" w:type="pct"/>
            <w:vAlign w:val="center"/>
          </w:tcPr>
          <w:p w:rsidR="00377967" w:rsidRDefault="00377967" w:rsidP="003C1556">
            <w:pPr>
              <w:ind w:firstLine="0"/>
              <w:jc w:val="left"/>
              <w:rPr>
                <w:color w:val="000000" w:themeColor="text1"/>
              </w:rPr>
            </w:pPr>
            <w:r>
              <w:rPr>
                <w:color w:val="000000" w:themeColor="text1"/>
              </w:rPr>
              <w:t>Engenharia Biomédica</w:t>
            </w:r>
          </w:p>
        </w:tc>
        <w:tc>
          <w:tcPr>
            <w:tcW w:w="1746" w:type="pct"/>
            <w:vAlign w:val="center"/>
          </w:tcPr>
          <w:p w:rsidR="00377967" w:rsidRDefault="00A91EB5" w:rsidP="003C1556">
            <w:pPr>
              <w:ind w:firstLine="0"/>
              <w:jc w:val="left"/>
              <w:rPr>
                <w:color w:val="000000" w:themeColor="text1"/>
              </w:rPr>
            </w:pPr>
            <w:hyperlink r:id="rId41" w:history="1">
              <w:r w:rsidR="00377967" w:rsidRPr="00FC0E59">
                <w:rPr>
                  <w:rStyle w:val="Hyperlink"/>
                  <w:sz w:val="22"/>
                </w:rPr>
                <w:t>http://prograd.ufabc.edu.br/eb</w:t>
              </w:r>
            </w:hyperlink>
            <w:r w:rsidR="00377967">
              <w:rPr>
                <w:color w:val="000000" w:themeColor="text1"/>
              </w:rPr>
              <w:t xml:space="preserve"> </w:t>
            </w:r>
          </w:p>
        </w:tc>
      </w:tr>
      <w:tr w:rsidR="00377967" w:rsidTr="0089474F">
        <w:tc>
          <w:tcPr>
            <w:tcW w:w="1539" w:type="pct"/>
            <w:vAlign w:val="center"/>
          </w:tcPr>
          <w:p w:rsidR="00377967" w:rsidRDefault="00377967" w:rsidP="003C1556">
            <w:pPr>
              <w:ind w:firstLine="0"/>
              <w:jc w:val="left"/>
              <w:rPr>
                <w:color w:val="000000" w:themeColor="text1"/>
              </w:rPr>
            </w:pPr>
            <w:r>
              <w:rPr>
                <w:color w:val="000000" w:themeColor="text1"/>
              </w:rPr>
              <w:t>Introdução à Criptografia</w:t>
            </w:r>
          </w:p>
        </w:tc>
        <w:tc>
          <w:tcPr>
            <w:tcW w:w="1714" w:type="pct"/>
            <w:vAlign w:val="center"/>
          </w:tcPr>
          <w:p w:rsidR="00377967" w:rsidRDefault="00377967" w:rsidP="003C1556">
            <w:pPr>
              <w:ind w:firstLine="0"/>
              <w:jc w:val="left"/>
              <w:rPr>
                <w:color w:val="000000" w:themeColor="text1"/>
              </w:rPr>
            </w:pPr>
            <w:r>
              <w:rPr>
                <w:color w:val="000000" w:themeColor="text1"/>
              </w:rPr>
              <w:t>Bacharelado em Matemática</w:t>
            </w:r>
          </w:p>
        </w:tc>
        <w:tc>
          <w:tcPr>
            <w:tcW w:w="1746" w:type="pct"/>
            <w:vAlign w:val="center"/>
          </w:tcPr>
          <w:p w:rsidR="00377967" w:rsidRDefault="00A91EB5" w:rsidP="003C1556">
            <w:pPr>
              <w:ind w:firstLine="0"/>
              <w:jc w:val="left"/>
              <w:rPr>
                <w:color w:val="000000" w:themeColor="text1"/>
              </w:rPr>
            </w:pPr>
            <w:hyperlink r:id="rId42" w:history="1">
              <w:r w:rsidR="00377967" w:rsidRPr="00FC0E59">
                <w:rPr>
                  <w:rStyle w:val="Hyperlink"/>
                  <w:sz w:val="22"/>
                </w:rPr>
                <w:t>http://prograd.ufabc.edu.br/bm</w:t>
              </w:r>
            </w:hyperlink>
          </w:p>
        </w:tc>
      </w:tr>
      <w:tr w:rsidR="00377967" w:rsidTr="0089474F">
        <w:tc>
          <w:tcPr>
            <w:tcW w:w="1539" w:type="pct"/>
            <w:vAlign w:val="center"/>
          </w:tcPr>
          <w:p w:rsidR="00377967" w:rsidRDefault="00377967" w:rsidP="003C1556">
            <w:pPr>
              <w:ind w:firstLine="0"/>
              <w:jc w:val="left"/>
              <w:rPr>
                <w:color w:val="000000" w:themeColor="text1"/>
              </w:rPr>
            </w:pPr>
            <w:r>
              <w:rPr>
                <w:color w:val="000000" w:themeColor="text1"/>
              </w:rPr>
              <w:t>Introdução à Neurociência Computacional</w:t>
            </w:r>
          </w:p>
        </w:tc>
        <w:tc>
          <w:tcPr>
            <w:tcW w:w="1714" w:type="pct"/>
            <w:vAlign w:val="center"/>
          </w:tcPr>
          <w:p w:rsidR="00377967" w:rsidRDefault="00377967" w:rsidP="003C1556">
            <w:pPr>
              <w:ind w:firstLine="0"/>
              <w:jc w:val="left"/>
              <w:rPr>
                <w:color w:val="000000" w:themeColor="text1"/>
              </w:rPr>
            </w:pPr>
            <w:r>
              <w:rPr>
                <w:color w:val="000000" w:themeColor="text1"/>
              </w:rPr>
              <w:t>Bacharelado em Neurociência</w:t>
            </w:r>
          </w:p>
        </w:tc>
        <w:tc>
          <w:tcPr>
            <w:tcW w:w="1746" w:type="pct"/>
            <w:vAlign w:val="center"/>
          </w:tcPr>
          <w:p w:rsidR="00377967" w:rsidRDefault="00A91EB5" w:rsidP="003C1556">
            <w:pPr>
              <w:ind w:firstLine="0"/>
              <w:jc w:val="left"/>
              <w:rPr>
                <w:color w:val="000000" w:themeColor="text1"/>
              </w:rPr>
            </w:pPr>
            <w:hyperlink r:id="rId43" w:history="1">
              <w:r w:rsidR="00377967" w:rsidRPr="00FC0E59">
                <w:rPr>
                  <w:rStyle w:val="Hyperlink"/>
                  <w:sz w:val="22"/>
                </w:rPr>
                <w:t>http://prograd.ufabc.edu.br/bn</w:t>
              </w:r>
            </w:hyperlink>
            <w:r w:rsidR="00377967">
              <w:rPr>
                <w:color w:val="000000" w:themeColor="text1"/>
              </w:rPr>
              <w:t xml:space="preserve"> </w:t>
            </w:r>
          </w:p>
        </w:tc>
      </w:tr>
      <w:tr w:rsidR="00377967" w:rsidTr="0089474F">
        <w:tc>
          <w:tcPr>
            <w:tcW w:w="1539" w:type="pct"/>
            <w:vAlign w:val="center"/>
          </w:tcPr>
          <w:p w:rsidR="00377967" w:rsidRDefault="00377967" w:rsidP="003C1556">
            <w:pPr>
              <w:ind w:firstLine="0"/>
              <w:jc w:val="left"/>
              <w:rPr>
                <w:color w:val="000000" w:themeColor="text1"/>
              </w:rPr>
            </w:pPr>
            <w:r>
              <w:rPr>
                <w:color w:val="000000" w:themeColor="text1"/>
              </w:rPr>
              <w:t xml:space="preserve">Jogos Digitais: Aspectos </w:t>
            </w:r>
            <w:r>
              <w:rPr>
                <w:color w:val="000000" w:themeColor="text1"/>
              </w:rPr>
              <w:lastRenderedPageBreak/>
              <w:t>Técnicos e Aplicações</w:t>
            </w:r>
          </w:p>
        </w:tc>
        <w:tc>
          <w:tcPr>
            <w:tcW w:w="1714" w:type="pct"/>
            <w:vAlign w:val="center"/>
          </w:tcPr>
          <w:p w:rsidR="00377967" w:rsidRDefault="00377967" w:rsidP="003C1556">
            <w:pPr>
              <w:ind w:firstLine="0"/>
              <w:jc w:val="left"/>
              <w:rPr>
                <w:color w:val="000000" w:themeColor="text1"/>
              </w:rPr>
            </w:pPr>
            <w:r>
              <w:rPr>
                <w:color w:val="000000" w:themeColor="text1"/>
              </w:rPr>
              <w:lastRenderedPageBreak/>
              <w:t>Engenharia da Informação</w:t>
            </w:r>
          </w:p>
        </w:tc>
        <w:tc>
          <w:tcPr>
            <w:tcW w:w="1746" w:type="pct"/>
            <w:vAlign w:val="center"/>
          </w:tcPr>
          <w:p w:rsidR="00377967" w:rsidRDefault="00A91EB5" w:rsidP="003C1556">
            <w:pPr>
              <w:ind w:firstLine="0"/>
              <w:jc w:val="left"/>
              <w:rPr>
                <w:color w:val="000000" w:themeColor="text1"/>
              </w:rPr>
            </w:pPr>
            <w:hyperlink r:id="rId44" w:history="1">
              <w:r w:rsidR="00377967" w:rsidRPr="00FC0E59">
                <w:rPr>
                  <w:rStyle w:val="Hyperlink"/>
                  <w:sz w:val="22"/>
                </w:rPr>
                <w:t>http://prograd.ufabc.edu.br/ei</w:t>
              </w:r>
            </w:hyperlink>
            <w:r w:rsidR="00377967">
              <w:rPr>
                <w:color w:val="000000" w:themeColor="text1"/>
              </w:rPr>
              <w:t xml:space="preserve"> </w:t>
            </w:r>
          </w:p>
        </w:tc>
      </w:tr>
      <w:tr w:rsidR="00982CD8" w:rsidTr="0089474F">
        <w:tc>
          <w:tcPr>
            <w:tcW w:w="1539" w:type="pct"/>
            <w:vAlign w:val="center"/>
          </w:tcPr>
          <w:p w:rsidR="00982CD8" w:rsidRDefault="00982CD8" w:rsidP="003C1556">
            <w:pPr>
              <w:ind w:firstLine="0"/>
              <w:jc w:val="left"/>
              <w:rPr>
                <w:color w:val="000000" w:themeColor="text1"/>
              </w:rPr>
            </w:pPr>
            <w:r>
              <w:rPr>
                <w:color w:val="000000" w:themeColor="text1"/>
              </w:rPr>
              <w:lastRenderedPageBreak/>
              <w:t>Lógica Básica</w:t>
            </w:r>
          </w:p>
        </w:tc>
        <w:tc>
          <w:tcPr>
            <w:tcW w:w="1714" w:type="pct"/>
            <w:vAlign w:val="center"/>
          </w:tcPr>
          <w:p w:rsidR="00982CD8" w:rsidRDefault="00982CD8" w:rsidP="003C1556">
            <w:pPr>
              <w:ind w:firstLine="0"/>
              <w:jc w:val="left"/>
              <w:rPr>
                <w:color w:val="000000" w:themeColor="text1"/>
              </w:rPr>
            </w:pPr>
            <w:r>
              <w:rPr>
                <w:color w:val="000000" w:themeColor="text1"/>
              </w:rPr>
              <w:t>Bacharelado em Filosofia</w:t>
            </w:r>
          </w:p>
        </w:tc>
        <w:tc>
          <w:tcPr>
            <w:tcW w:w="1746" w:type="pct"/>
            <w:vAlign w:val="center"/>
          </w:tcPr>
          <w:p w:rsidR="00982CD8" w:rsidRPr="00982CD8" w:rsidRDefault="00982CD8" w:rsidP="003C1556">
            <w:pPr>
              <w:ind w:firstLine="0"/>
              <w:jc w:val="left"/>
              <w:rPr>
                <w:rStyle w:val="Hyperlink"/>
                <w:sz w:val="22"/>
              </w:rPr>
            </w:pPr>
            <w:r w:rsidRPr="00982CD8">
              <w:rPr>
                <w:rStyle w:val="Hyperlink"/>
                <w:sz w:val="22"/>
              </w:rPr>
              <w:t>http://prograd.ufabc.edu.br/bfil</w:t>
            </w:r>
          </w:p>
        </w:tc>
      </w:tr>
      <w:tr w:rsidR="00377967" w:rsidTr="0089474F">
        <w:tc>
          <w:tcPr>
            <w:tcW w:w="1539" w:type="pct"/>
            <w:vAlign w:val="center"/>
          </w:tcPr>
          <w:p w:rsidR="00377967" w:rsidRDefault="00377967" w:rsidP="003C1556">
            <w:pPr>
              <w:ind w:firstLine="0"/>
              <w:jc w:val="left"/>
              <w:rPr>
                <w:color w:val="000000" w:themeColor="text1"/>
              </w:rPr>
            </w:pPr>
            <w:r>
              <w:rPr>
                <w:color w:val="000000" w:themeColor="text1"/>
              </w:rPr>
              <w:t>Pesquisa Operacional</w:t>
            </w:r>
          </w:p>
        </w:tc>
        <w:tc>
          <w:tcPr>
            <w:tcW w:w="1714" w:type="pct"/>
            <w:vAlign w:val="center"/>
          </w:tcPr>
          <w:p w:rsidR="00377967" w:rsidRDefault="00377967" w:rsidP="003C1556">
            <w:pPr>
              <w:ind w:firstLine="0"/>
              <w:jc w:val="left"/>
              <w:rPr>
                <w:color w:val="000000" w:themeColor="text1"/>
              </w:rPr>
            </w:pPr>
            <w:r>
              <w:rPr>
                <w:color w:val="000000" w:themeColor="text1"/>
              </w:rPr>
              <w:t>Engenharia de Gestão</w:t>
            </w:r>
          </w:p>
        </w:tc>
        <w:tc>
          <w:tcPr>
            <w:tcW w:w="1746" w:type="pct"/>
            <w:vAlign w:val="center"/>
          </w:tcPr>
          <w:p w:rsidR="00377967" w:rsidRDefault="00A91EB5" w:rsidP="003C1556">
            <w:pPr>
              <w:ind w:firstLine="0"/>
              <w:jc w:val="left"/>
              <w:rPr>
                <w:color w:val="000000" w:themeColor="text1"/>
              </w:rPr>
            </w:pPr>
            <w:hyperlink r:id="rId45" w:history="1">
              <w:r w:rsidR="00377967" w:rsidRPr="00FC0E59">
                <w:rPr>
                  <w:rStyle w:val="Hyperlink"/>
                  <w:sz w:val="22"/>
                </w:rPr>
                <w:t>http://prograd.ufabc.edu.br/eg</w:t>
              </w:r>
            </w:hyperlink>
          </w:p>
        </w:tc>
      </w:tr>
      <w:tr w:rsidR="00377967" w:rsidTr="0089474F">
        <w:tc>
          <w:tcPr>
            <w:tcW w:w="1539" w:type="pct"/>
            <w:vAlign w:val="center"/>
          </w:tcPr>
          <w:p w:rsidR="00377967" w:rsidRDefault="00377967" w:rsidP="003C1556">
            <w:pPr>
              <w:ind w:firstLine="0"/>
              <w:jc w:val="left"/>
              <w:rPr>
                <w:color w:val="000000" w:themeColor="text1"/>
              </w:rPr>
            </w:pPr>
            <w:r>
              <w:rPr>
                <w:color w:val="000000" w:themeColor="text1"/>
              </w:rPr>
              <w:t>Planejamento de Redes de Informação</w:t>
            </w:r>
          </w:p>
        </w:tc>
        <w:tc>
          <w:tcPr>
            <w:tcW w:w="1714" w:type="pct"/>
            <w:vAlign w:val="center"/>
          </w:tcPr>
          <w:p w:rsidR="00377967" w:rsidRDefault="00377967" w:rsidP="003C1556">
            <w:pPr>
              <w:ind w:firstLine="0"/>
              <w:jc w:val="left"/>
              <w:rPr>
                <w:color w:val="000000" w:themeColor="text1"/>
              </w:rPr>
            </w:pPr>
            <w:r>
              <w:rPr>
                <w:color w:val="000000" w:themeColor="text1"/>
              </w:rPr>
              <w:t>Engenharia da Informação</w:t>
            </w:r>
          </w:p>
        </w:tc>
        <w:tc>
          <w:tcPr>
            <w:tcW w:w="1746" w:type="pct"/>
            <w:vAlign w:val="center"/>
          </w:tcPr>
          <w:p w:rsidR="00377967" w:rsidRDefault="00A91EB5" w:rsidP="003C1556">
            <w:pPr>
              <w:ind w:firstLine="0"/>
              <w:jc w:val="left"/>
              <w:rPr>
                <w:color w:val="000000" w:themeColor="text1"/>
              </w:rPr>
            </w:pPr>
            <w:hyperlink r:id="rId46" w:history="1">
              <w:r w:rsidR="00377967" w:rsidRPr="00FC0E59">
                <w:rPr>
                  <w:rStyle w:val="Hyperlink"/>
                  <w:sz w:val="22"/>
                </w:rPr>
                <w:t>http://prograd.ufabc.edu.br/ei</w:t>
              </w:r>
            </w:hyperlink>
            <w:r w:rsidR="00377967">
              <w:rPr>
                <w:color w:val="000000" w:themeColor="text1"/>
              </w:rPr>
              <w:t xml:space="preserve"> </w:t>
            </w:r>
          </w:p>
        </w:tc>
      </w:tr>
      <w:tr w:rsidR="00377967" w:rsidTr="0089474F">
        <w:tc>
          <w:tcPr>
            <w:tcW w:w="1539" w:type="pct"/>
            <w:vAlign w:val="center"/>
          </w:tcPr>
          <w:p w:rsidR="00377967" w:rsidRDefault="00377967" w:rsidP="003C1556">
            <w:pPr>
              <w:ind w:firstLine="0"/>
              <w:jc w:val="left"/>
              <w:rPr>
                <w:color w:val="000000" w:themeColor="text1"/>
              </w:rPr>
            </w:pPr>
            <w:r>
              <w:rPr>
                <w:color w:val="000000" w:themeColor="text1"/>
              </w:rPr>
              <w:t>Programação de Dispositivos Móveis</w:t>
            </w:r>
          </w:p>
        </w:tc>
        <w:tc>
          <w:tcPr>
            <w:tcW w:w="1714" w:type="pct"/>
            <w:vAlign w:val="center"/>
          </w:tcPr>
          <w:p w:rsidR="00377967" w:rsidRDefault="00377967" w:rsidP="003C1556">
            <w:pPr>
              <w:ind w:firstLine="0"/>
              <w:jc w:val="left"/>
              <w:rPr>
                <w:color w:val="000000" w:themeColor="text1"/>
              </w:rPr>
            </w:pPr>
            <w:r>
              <w:rPr>
                <w:color w:val="000000" w:themeColor="text1"/>
              </w:rPr>
              <w:t>Engenharia da Informação</w:t>
            </w:r>
          </w:p>
        </w:tc>
        <w:tc>
          <w:tcPr>
            <w:tcW w:w="1746" w:type="pct"/>
            <w:vAlign w:val="center"/>
          </w:tcPr>
          <w:p w:rsidR="00377967" w:rsidRDefault="00A91EB5" w:rsidP="003C1556">
            <w:pPr>
              <w:ind w:firstLine="0"/>
              <w:jc w:val="left"/>
              <w:rPr>
                <w:color w:val="000000" w:themeColor="text1"/>
              </w:rPr>
            </w:pPr>
            <w:hyperlink r:id="rId47" w:history="1">
              <w:r w:rsidR="00377967" w:rsidRPr="00FC0E59">
                <w:rPr>
                  <w:rStyle w:val="Hyperlink"/>
                  <w:sz w:val="22"/>
                </w:rPr>
                <w:t>http://prograd.ufabc.edu.br/ei</w:t>
              </w:r>
            </w:hyperlink>
            <w:r w:rsidR="00377967">
              <w:rPr>
                <w:color w:val="000000" w:themeColor="text1"/>
              </w:rPr>
              <w:t xml:space="preserve"> </w:t>
            </w:r>
          </w:p>
        </w:tc>
      </w:tr>
      <w:tr w:rsidR="00377967" w:rsidTr="0089474F">
        <w:tc>
          <w:tcPr>
            <w:tcW w:w="1539" w:type="pct"/>
            <w:vAlign w:val="center"/>
          </w:tcPr>
          <w:p w:rsidR="00377967" w:rsidRDefault="00377967" w:rsidP="003C1556">
            <w:pPr>
              <w:ind w:firstLine="0"/>
              <w:jc w:val="left"/>
              <w:rPr>
                <w:color w:val="000000" w:themeColor="text1"/>
              </w:rPr>
            </w:pPr>
            <w:r>
              <w:rPr>
                <w:color w:val="000000" w:themeColor="text1"/>
              </w:rPr>
              <w:t>Redes de Alta Velocidade</w:t>
            </w:r>
          </w:p>
        </w:tc>
        <w:tc>
          <w:tcPr>
            <w:tcW w:w="1714" w:type="pct"/>
            <w:vAlign w:val="center"/>
          </w:tcPr>
          <w:p w:rsidR="00377967" w:rsidRDefault="00377967" w:rsidP="003C1556">
            <w:pPr>
              <w:ind w:firstLine="0"/>
              <w:jc w:val="left"/>
              <w:rPr>
                <w:color w:val="000000" w:themeColor="text1"/>
              </w:rPr>
            </w:pPr>
            <w:r>
              <w:rPr>
                <w:color w:val="000000" w:themeColor="text1"/>
              </w:rPr>
              <w:t>Engenharia da Informação</w:t>
            </w:r>
          </w:p>
        </w:tc>
        <w:tc>
          <w:tcPr>
            <w:tcW w:w="1746" w:type="pct"/>
            <w:vAlign w:val="center"/>
          </w:tcPr>
          <w:p w:rsidR="00377967" w:rsidRDefault="00A91EB5" w:rsidP="003C1556">
            <w:pPr>
              <w:ind w:firstLine="0"/>
              <w:jc w:val="left"/>
              <w:rPr>
                <w:color w:val="000000" w:themeColor="text1"/>
              </w:rPr>
            </w:pPr>
            <w:hyperlink r:id="rId48" w:history="1">
              <w:r w:rsidR="00377967" w:rsidRPr="00FC0E59">
                <w:rPr>
                  <w:rStyle w:val="Hyperlink"/>
                  <w:sz w:val="22"/>
                </w:rPr>
                <w:t>http://prograd.ufabc.edu.br/ei</w:t>
              </w:r>
            </w:hyperlink>
            <w:r w:rsidR="00377967">
              <w:rPr>
                <w:color w:val="000000" w:themeColor="text1"/>
              </w:rPr>
              <w:t xml:space="preserve"> </w:t>
            </w:r>
          </w:p>
        </w:tc>
      </w:tr>
      <w:tr w:rsidR="00377967" w:rsidTr="0089474F">
        <w:tc>
          <w:tcPr>
            <w:tcW w:w="1539" w:type="pct"/>
            <w:vAlign w:val="center"/>
          </w:tcPr>
          <w:p w:rsidR="00377967" w:rsidRDefault="00377967" w:rsidP="003C1556">
            <w:pPr>
              <w:ind w:firstLine="0"/>
              <w:jc w:val="left"/>
              <w:rPr>
                <w:color w:val="000000" w:themeColor="text1"/>
              </w:rPr>
            </w:pPr>
            <w:r>
              <w:rPr>
                <w:color w:val="000000" w:themeColor="text1"/>
              </w:rPr>
              <w:t>Sistemas Inteligentes</w:t>
            </w:r>
          </w:p>
        </w:tc>
        <w:tc>
          <w:tcPr>
            <w:tcW w:w="1714" w:type="pct"/>
            <w:vAlign w:val="center"/>
          </w:tcPr>
          <w:p w:rsidR="00377967" w:rsidRDefault="00377967" w:rsidP="003C1556">
            <w:pPr>
              <w:ind w:firstLine="0"/>
              <w:jc w:val="left"/>
              <w:rPr>
                <w:color w:val="000000" w:themeColor="text1"/>
              </w:rPr>
            </w:pPr>
            <w:r>
              <w:rPr>
                <w:color w:val="000000" w:themeColor="text1"/>
              </w:rPr>
              <w:t>Engenharia da Informação</w:t>
            </w:r>
          </w:p>
        </w:tc>
        <w:tc>
          <w:tcPr>
            <w:tcW w:w="1746" w:type="pct"/>
            <w:vAlign w:val="center"/>
          </w:tcPr>
          <w:p w:rsidR="00377967" w:rsidRDefault="00A91EB5" w:rsidP="003C1556">
            <w:pPr>
              <w:ind w:firstLine="0"/>
              <w:jc w:val="left"/>
              <w:rPr>
                <w:color w:val="000000" w:themeColor="text1"/>
              </w:rPr>
            </w:pPr>
            <w:hyperlink r:id="rId49" w:history="1">
              <w:r w:rsidR="00377967" w:rsidRPr="00FC0E59">
                <w:rPr>
                  <w:rStyle w:val="Hyperlink"/>
                  <w:sz w:val="22"/>
                </w:rPr>
                <w:t>http://prograd.ufabc.edu.br/ei</w:t>
              </w:r>
            </w:hyperlink>
            <w:r w:rsidR="00377967">
              <w:rPr>
                <w:color w:val="000000" w:themeColor="text1"/>
              </w:rPr>
              <w:t xml:space="preserve"> </w:t>
            </w:r>
          </w:p>
        </w:tc>
      </w:tr>
      <w:tr w:rsidR="00377967" w:rsidTr="0089474F">
        <w:tc>
          <w:tcPr>
            <w:tcW w:w="1539" w:type="pct"/>
            <w:vAlign w:val="center"/>
          </w:tcPr>
          <w:p w:rsidR="00377967" w:rsidRDefault="00377967" w:rsidP="003C1556">
            <w:pPr>
              <w:ind w:firstLine="0"/>
              <w:jc w:val="left"/>
              <w:rPr>
                <w:color w:val="000000" w:themeColor="text1"/>
              </w:rPr>
            </w:pPr>
            <w:r>
              <w:rPr>
                <w:color w:val="000000" w:themeColor="text1"/>
              </w:rPr>
              <w:t>Teoria da Recursão e Computabilidade</w:t>
            </w:r>
          </w:p>
        </w:tc>
        <w:tc>
          <w:tcPr>
            <w:tcW w:w="1714" w:type="pct"/>
            <w:vAlign w:val="center"/>
          </w:tcPr>
          <w:p w:rsidR="00377967" w:rsidRDefault="00377967" w:rsidP="003C1556">
            <w:pPr>
              <w:ind w:firstLine="0"/>
              <w:jc w:val="left"/>
              <w:rPr>
                <w:color w:val="000000" w:themeColor="text1"/>
              </w:rPr>
            </w:pPr>
            <w:r>
              <w:rPr>
                <w:color w:val="000000" w:themeColor="text1"/>
              </w:rPr>
              <w:t>Bacharelado em Matemática</w:t>
            </w:r>
          </w:p>
        </w:tc>
        <w:tc>
          <w:tcPr>
            <w:tcW w:w="1746" w:type="pct"/>
            <w:vAlign w:val="center"/>
          </w:tcPr>
          <w:p w:rsidR="00377967" w:rsidRDefault="00A91EB5" w:rsidP="003C1556">
            <w:pPr>
              <w:ind w:firstLine="0"/>
              <w:jc w:val="left"/>
              <w:rPr>
                <w:color w:val="000000" w:themeColor="text1"/>
              </w:rPr>
            </w:pPr>
            <w:hyperlink r:id="rId50" w:history="1">
              <w:r w:rsidR="00377967" w:rsidRPr="00FC0E59">
                <w:rPr>
                  <w:rStyle w:val="Hyperlink"/>
                  <w:sz w:val="22"/>
                </w:rPr>
                <w:t>http://prograd.ufabc.edu.br/bm</w:t>
              </w:r>
            </w:hyperlink>
          </w:p>
        </w:tc>
      </w:tr>
      <w:tr w:rsidR="00377967" w:rsidTr="0089474F">
        <w:tc>
          <w:tcPr>
            <w:tcW w:w="1539" w:type="pct"/>
            <w:vAlign w:val="center"/>
          </w:tcPr>
          <w:p w:rsidR="00377967" w:rsidRDefault="00377967" w:rsidP="003C1556">
            <w:pPr>
              <w:ind w:firstLine="0"/>
              <w:jc w:val="left"/>
              <w:rPr>
                <w:color w:val="000000" w:themeColor="text1"/>
              </w:rPr>
            </w:pPr>
            <w:r>
              <w:rPr>
                <w:color w:val="000000" w:themeColor="text1"/>
              </w:rPr>
              <w:t>Visão Computacional</w:t>
            </w:r>
          </w:p>
        </w:tc>
        <w:tc>
          <w:tcPr>
            <w:tcW w:w="1714" w:type="pct"/>
            <w:vAlign w:val="center"/>
          </w:tcPr>
          <w:p w:rsidR="00377967" w:rsidRDefault="00377967" w:rsidP="003C1556">
            <w:pPr>
              <w:ind w:firstLine="0"/>
              <w:jc w:val="left"/>
              <w:rPr>
                <w:color w:val="000000" w:themeColor="text1"/>
              </w:rPr>
            </w:pPr>
            <w:r>
              <w:rPr>
                <w:color w:val="000000" w:themeColor="text1"/>
              </w:rPr>
              <w:t>Engenharia de Instrumentação, Automação e Robótica</w:t>
            </w:r>
          </w:p>
        </w:tc>
        <w:tc>
          <w:tcPr>
            <w:tcW w:w="1746" w:type="pct"/>
            <w:vAlign w:val="center"/>
          </w:tcPr>
          <w:p w:rsidR="00377967" w:rsidRDefault="00377967" w:rsidP="003C1556">
            <w:pPr>
              <w:ind w:firstLine="0"/>
              <w:jc w:val="left"/>
              <w:rPr>
                <w:color w:val="000000" w:themeColor="text1"/>
              </w:rPr>
            </w:pPr>
            <w:r>
              <w:rPr>
                <w:color w:val="000000" w:themeColor="text1"/>
              </w:rPr>
              <w:t>http://prograd.ufabc.edu.br/eiar</w:t>
            </w:r>
          </w:p>
        </w:tc>
      </w:tr>
    </w:tbl>
    <w:p w:rsidR="00261FEB" w:rsidRDefault="00261FEB" w:rsidP="00A03AA0">
      <w:pPr>
        <w:rPr>
          <w:color w:val="000000" w:themeColor="text1"/>
        </w:rPr>
      </w:pPr>
    </w:p>
    <w:p w:rsidR="00982CD8" w:rsidRDefault="00982CD8">
      <w:pPr>
        <w:tabs>
          <w:tab w:val="clear" w:pos="357"/>
        </w:tabs>
        <w:suppressAutoHyphens w:val="0"/>
        <w:autoSpaceDE/>
        <w:spacing w:before="0" w:after="0" w:line="240" w:lineRule="auto"/>
        <w:ind w:firstLine="0"/>
        <w:jc w:val="left"/>
        <w:rPr>
          <w:rFonts w:eastAsia="Times New Roman"/>
          <w:b/>
          <w:bCs/>
          <w:i/>
          <w:iCs/>
          <w:color w:val="76923C" w:themeColor="accent3" w:themeShade="BF"/>
          <w:sz w:val="28"/>
          <w:szCs w:val="28"/>
        </w:rPr>
      </w:pPr>
      <w:bookmarkStart w:id="93" w:name="_Toc415393003"/>
      <w:r>
        <w:br w:type="page"/>
      </w:r>
    </w:p>
    <w:p w:rsidR="005058D6" w:rsidRDefault="00CA11E4" w:rsidP="00982CD8">
      <w:pPr>
        <w:pStyle w:val="Ttulo2"/>
        <w:numPr>
          <w:ilvl w:val="0"/>
          <w:numId w:val="0"/>
        </w:numPr>
        <w:ind w:left="576" w:hanging="576"/>
      </w:pPr>
      <w:bookmarkStart w:id="94" w:name="_Toc490495589"/>
      <w:r w:rsidRPr="00C402C7">
        <w:lastRenderedPageBreak/>
        <w:t xml:space="preserve">ANEXO </w:t>
      </w:r>
      <w:r w:rsidR="00C402C7" w:rsidRPr="00C402C7">
        <w:t xml:space="preserve">D </w:t>
      </w:r>
      <w:r w:rsidR="00167E95" w:rsidRPr="00C402C7">
        <w:t xml:space="preserve">– </w:t>
      </w:r>
      <w:r w:rsidRPr="00C402C7">
        <w:t xml:space="preserve">Ementas das disciplinas obrigatórias </w:t>
      </w:r>
      <w:bookmarkEnd w:id="93"/>
      <w:r w:rsidRPr="00C402C7">
        <w:t>para o BCC e oferecidas pelo</w:t>
      </w:r>
      <w:r>
        <w:t xml:space="preserve"> BC&amp;T</w:t>
      </w:r>
      <w:bookmarkEnd w:id="94"/>
    </w:p>
    <w:p w:rsidR="00CA11E4" w:rsidRDefault="00CA11E4" w:rsidP="00A03AA0">
      <w:r>
        <w:t xml:space="preserve">As ementas podem ser visualizadas no projeto pedagógico do BC&amp;T disponível em: </w:t>
      </w:r>
      <w:hyperlink r:id="rId51" w:history="1">
        <w:r w:rsidR="008526B3" w:rsidRPr="00F76F31">
          <w:rPr>
            <w:rStyle w:val="Hyperlink"/>
            <w:sz w:val="22"/>
          </w:rPr>
          <w:t>http://prograd.ufabc.edu.br/bct</w:t>
        </w:r>
      </w:hyperlink>
    </w:p>
    <w:p w:rsidR="008526B3" w:rsidRDefault="008526B3" w:rsidP="00A03AA0"/>
    <w:p w:rsidR="00982CD8" w:rsidRDefault="00982CD8">
      <w:pPr>
        <w:tabs>
          <w:tab w:val="clear" w:pos="357"/>
        </w:tabs>
        <w:suppressAutoHyphens w:val="0"/>
        <w:autoSpaceDE/>
        <w:spacing w:before="0" w:after="0" w:line="240" w:lineRule="auto"/>
        <w:ind w:firstLine="0"/>
        <w:jc w:val="left"/>
        <w:rPr>
          <w:rFonts w:eastAsia="Times New Roman"/>
          <w:b/>
          <w:bCs/>
          <w:i/>
          <w:iCs/>
          <w:color w:val="76923C" w:themeColor="accent3" w:themeShade="BF"/>
          <w:sz w:val="28"/>
          <w:szCs w:val="28"/>
        </w:rPr>
      </w:pPr>
      <w:r>
        <w:br w:type="page"/>
      </w:r>
    </w:p>
    <w:p w:rsidR="00CA11E4" w:rsidRDefault="00CA11E4" w:rsidP="00982CD8">
      <w:pPr>
        <w:pStyle w:val="Ttulo2"/>
        <w:numPr>
          <w:ilvl w:val="0"/>
          <w:numId w:val="0"/>
        </w:numPr>
        <w:ind w:left="576" w:hanging="576"/>
      </w:pPr>
      <w:bookmarkStart w:id="95" w:name="_Toc490495590"/>
      <w:r>
        <w:lastRenderedPageBreak/>
        <w:t xml:space="preserve">ANEXO </w:t>
      </w:r>
      <w:r w:rsidR="00C402C7">
        <w:t>E</w:t>
      </w:r>
      <w:r>
        <w:t xml:space="preserve"> – NORMAS DO PGC</w:t>
      </w:r>
      <w:bookmarkEnd w:id="95"/>
    </w:p>
    <w:p w:rsidR="005F54C4" w:rsidRDefault="005F54C4" w:rsidP="005F54C4">
      <w:pPr>
        <w:jc w:val="center"/>
        <w:rPr>
          <w:b/>
        </w:rPr>
      </w:pPr>
      <w:r w:rsidRPr="00D9337B">
        <w:rPr>
          <w:b/>
        </w:rPr>
        <w:t>NORMA 01/2009, de 28 de agosto de 2009 - Colegiado do BCC.</w:t>
      </w:r>
    </w:p>
    <w:p w:rsidR="005F54C4" w:rsidRPr="00D9337B" w:rsidRDefault="005F54C4" w:rsidP="005F54C4">
      <w:pPr>
        <w:jc w:val="center"/>
        <w:rPr>
          <w:b/>
        </w:rPr>
      </w:pPr>
    </w:p>
    <w:p w:rsidR="005F54C4" w:rsidRPr="00D9337B" w:rsidRDefault="005F54C4" w:rsidP="005F54C4">
      <w:pPr>
        <w:ind w:left="4536" w:firstLine="0"/>
      </w:pPr>
      <w:r w:rsidRPr="00D9337B">
        <w:t>EMENTA: Define as diretrizes para a realização do Projeto de Graduação para os discentes do Curso de Bacharelado em Ciência da Computação da UFABC.</w:t>
      </w:r>
    </w:p>
    <w:p w:rsidR="005F54C4" w:rsidRDefault="005F54C4" w:rsidP="00CA11E4"/>
    <w:p w:rsidR="005058D6" w:rsidRPr="005F54C4" w:rsidRDefault="005058D6" w:rsidP="005F54C4">
      <w:pPr>
        <w:jc w:val="center"/>
        <w:rPr>
          <w:b/>
        </w:rPr>
      </w:pPr>
      <w:r w:rsidRPr="005F54C4">
        <w:rPr>
          <w:b/>
        </w:rPr>
        <w:t>TÍTULO I – DA CARACTERIZAÇÃO DO PROJETO DE GRADUAÇÃO EM COMPUTAÇÃO</w:t>
      </w:r>
    </w:p>
    <w:p w:rsidR="005058D6" w:rsidRPr="00A03AA0" w:rsidRDefault="005058D6" w:rsidP="00A03AA0">
      <w:r w:rsidRPr="00A03AA0">
        <w:t>Art. 1º - O Projeto de Graduação em Computação (PGC) do Curso de Bacharelado em Ciência da Computação (BCC) reger-se-á pela presente Norma.</w:t>
      </w:r>
    </w:p>
    <w:p w:rsidR="005058D6" w:rsidRPr="00A03AA0" w:rsidRDefault="005058D6" w:rsidP="00A03AA0">
      <w:r w:rsidRPr="00A03AA0">
        <w:t>Art. 2º - O PGC é um trabalho teórico ou aplicado que tem dois objetivos básicos: a) complementar e estender a formação do aluno, permitindo o seu aperfeiçoamento e aprofundamento em um determinado tema pertencente a uma das linhas de pesquisa existentes no CMCC, preparando-o assim para um Programa de Pós-Graduação ou ainda para a inovação em um ambiente corporativo e b) avaliar o desempenho do discente tendo em vista os objetivos gerais do curso.</w:t>
      </w:r>
    </w:p>
    <w:p w:rsidR="005058D6" w:rsidRPr="00A03AA0" w:rsidRDefault="005058D6" w:rsidP="00A03AA0">
      <w:r w:rsidRPr="00A03AA0">
        <w:t>Art. 3º - O PGC desenvolver-se-á no âmbito de três disciplinas:</w:t>
      </w:r>
    </w:p>
    <w:p w:rsidR="005058D6" w:rsidRPr="00A03AA0" w:rsidRDefault="005058D6" w:rsidP="00A03AA0">
      <w:r w:rsidRPr="00A03AA0">
        <w:t>§ 1º - Projeto de Graduação em Computação I (PGC I), de código MC</w:t>
      </w:r>
      <w:r w:rsidR="008526B3">
        <w:t>TA019-13, que é oferecida no décimo quad</w:t>
      </w:r>
      <w:r w:rsidRPr="00A03AA0">
        <w:t xml:space="preserve">rimestre do BCC e com carga </w:t>
      </w:r>
      <w:r w:rsidRPr="00914741">
        <w:rPr>
          <w:color w:val="000000" w:themeColor="text1"/>
        </w:rPr>
        <w:t>didática de 0</w:t>
      </w:r>
      <w:r w:rsidR="008526B3" w:rsidRPr="00914741">
        <w:rPr>
          <w:color w:val="000000" w:themeColor="text1"/>
        </w:rPr>
        <w:t>8</w:t>
      </w:r>
      <w:r w:rsidRPr="00914741">
        <w:rPr>
          <w:color w:val="000000" w:themeColor="text1"/>
        </w:rPr>
        <w:t xml:space="preserve"> (</w:t>
      </w:r>
      <w:r w:rsidR="008526B3" w:rsidRPr="00914741">
        <w:rPr>
          <w:color w:val="000000" w:themeColor="text1"/>
        </w:rPr>
        <w:t>oito</w:t>
      </w:r>
      <w:r w:rsidRPr="00914741">
        <w:rPr>
          <w:color w:val="000000" w:themeColor="text1"/>
        </w:rPr>
        <w:t>) créditos;</w:t>
      </w:r>
    </w:p>
    <w:p w:rsidR="005058D6" w:rsidRPr="00A03AA0" w:rsidRDefault="005058D6" w:rsidP="00914741">
      <w:r w:rsidRPr="00A03AA0">
        <w:t>§ 2º - Projeto de Graduação em Computação II (PGC II), de código MC</w:t>
      </w:r>
      <w:r w:rsidR="00914741">
        <w:t>TA020-13</w:t>
      </w:r>
      <w:r w:rsidRPr="00A03AA0">
        <w:t xml:space="preserve">, que é oferecida no décimo primeiro </w:t>
      </w:r>
      <w:r w:rsidR="00914741">
        <w:t>quad</w:t>
      </w:r>
      <w:r w:rsidR="00914741" w:rsidRPr="00A03AA0">
        <w:t xml:space="preserve">rimestre do BCC e com carga </w:t>
      </w:r>
      <w:r w:rsidR="00914741" w:rsidRPr="00914741">
        <w:rPr>
          <w:color w:val="000000" w:themeColor="text1"/>
        </w:rPr>
        <w:t>didática de 08 (oito) créditos;</w:t>
      </w:r>
    </w:p>
    <w:p w:rsidR="005058D6" w:rsidRPr="00914741" w:rsidRDefault="005058D6" w:rsidP="00A03AA0">
      <w:pPr>
        <w:rPr>
          <w:color w:val="000000" w:themeColor="text1"/>
        </w:rPr>
      </w:pPr>
      <w:r w:rsidRPr="00A03AA0">
        <w:t>§ 3º - Projeto de Graduação em Computação III (PGC III), de código MC</w:t>
      </w:r>
      <w:r w:rsidR="00914741">
        <w:t>TA021-13</w:t>
      </w:r>
      <w:r w:rsidRPr="00A03AA0">
        <w:t xml:space="preserve">, que é oferecida no décimo segundo </w:t>
      </w:r>
      <w:r w:rsidR="00914741">
        <w:t>quad</w:t>
      </w:r>
      <w:r w:rsidRPr="00A03AA0">
        <w:t xml:space="preserve">rimestre do BCC e com carga </w:t>
      </w:r>
      <w:r w:rsidRPr="00914741">
        <w:rPr>
          <w:color w:val="000000" w:themeColor="text1"/>
        </w:rPr>
        <w:t>didática de 08 (oito) créditos.</w:t>
      </w:r>
    </w:p>
    <w:p w:rsidR="00914741" w:rsidRPr="00A03AA0" w:rsidRDefault="00914741" w:rsidP="00A03AA0"/>
    <w:p w:rsidR="005058D6" w:rsidRPr="005F54C4" w:rsidRDefault="005058D6" w:rsidP="005F54C4">
      <w:pPr>
        <w:jc w:val="center"/>
        <w:rPr>
          <w:b/>
        </w:rPr>
      </w:pPr>
      <w:r w:rsidRPr="005F54C4">
        <w:rPr>
          <w:b/>
        </w:rPr>
        <w:t>TÍTULO II – DAS CONDIÇÕES PARA MATRÍCULA NO PGC</w:t>
      </w:r>
    </w:p>
    <w:p w:rsidR="005058D6" w:rsidRPr="007065FE" w:rsidRDefault="005058D6" w:rsidP="00A03AA0">
      <w:pPr>
        <w:rPr>
          <w:color w:val="000000" w:themeColor="text1"/>
        </w:rPr>
      </w:pPr>
      <w:r w:rsidRPr="007065FE">
        <w:rPr>
          <w:color w:val="000000" w:themeColor="text1"/>
        </w:rPr>
        <w:t xml:space="preserve">Art. </w:t>
      </w:r>
      <w:r w:rsidR="00B91984">
        <w:rPr>
          <w:color w:val="000000" w:themeColor="text1"/>
        </w:rPr>
        <w:t>4</w:t>
      </w:r>
      <w:r w:rsidRPr="007065FE">
        <w:rPr>
          <w:color w:val="000000" w:themeColor="text1"/>
        </w:rPr>
        <w:t>º - A matrícula no PGC I poderá ser feita quando da efetivação da matrícula no quadrimestre letivo correspondente e será deferida quando o aluno o completar mais de 50% dos créditos totais previstos no Projeto Pedagógico do BCC, sendo que destes:</w:t>
      </w:r>
    </w:p>
    <w:p w:rsidR="005058D6" w:rsidRPr="007065FE" w:rsidRDefault="005058D6" w:rsidP="007065FE">
      <w:pPr>
        <w:pStyle w:val="PargrafodaLista"/>
        <w:numPr>
          <w:ilvl w:val="0"/>
          <w:numId w:val="215"/>
        </w:numPr>
        <w:rPr>
          <w:color w:val="000000" w:themeColor="text1"/>
        </w:rPr>
      </w:pPr>
      <w:r w:rsidRPr="007065FE">
        <w:rPr>
          <w:color w:val="000000" w:themeColor="text1"/>
        </w:rPr>
        <w:t>um mínimo de 50% dos créditos devem ser de disciplinas obrigatórias para o curso de Bacharelado de Ciência e Tecnologia (BC&amp;T);</w:t>
      </w:r>
    </w:p>
    <w:p w:rsidR="005058D6" w:rsidRPr="00A03AA0" w:rsidRDefault="005058D6" w:rsidP="007065FE">
      <w:pPr>
        <w:pStyle w:val="PargrafodaLista"/>
        <w:numPr>
          <w:ilvl w:val="0"/>
          <w:numId w:val="215"/>
        </w:numPr>
      </w:pPr>
      <w:r w:rsidRPr="007065FE">
        <w:rPr>
          <w:color w:val="000000" w:themeColor="text1"/>
        </w:rPr>
        <w:lastRenderedPageBreak/>
        <w:t xml:space="preserve">um mínimo de 50% dos créditos devem ser de disciplinas obrigatórias para o BCC e que </w:t>
      </w:r>
      <w:r w:rsidRPr="00A03AA0">
        <w:t>não sejam obrigatórias para o BC&amp;T.</w:t>
      </w:r>
    </w:p>
    <w:p w:rsidR="005058D6" w:rsidRPr="00A03AA0" w:rsidRDefault="005058D6" w:rsidP="00A03AA0">
      <w:r w:rsidRPr="00A03AA0">
        <w:t>§ ÚNICO – Caberá à Coordenação do BCC a avaliação e decisão se o aluno solicitante da matrícula está ou não apto a matricular-se em PGC I, o que inclui, além da observância das condições anteriormente mencionadas, uma análise global do conjunto das disciplinas já cursadas pelo aluno.</w:t>
      </w:r>
    </w:p>
    <w:p w:rsidR="005058D6" w:rsidRPr="00517FB6" w:rsidRDefault="005058D6" w:rsidP="00A03AA0">
      <w:pPr>
        <w:rPr>
          <w:color w:val="000000" w:themeColor="text1"/>
        </w:rPr>
      </w:pPr>
      <w:r w:rsidRPr="00517FB6">
        <w:rPr>
          <w:color w:val="000000" w:themeColor="text1"/>
        </w:rPr>
        <w:t xml:space="preserve">Art. </w:t>
      </w:r>
      <w:r w:rsidR="00CA1375">
        <w:rPr>
          <w:color w:val="000000" w:themeColor="text1"/>
        </w:rPr>
        <w:t>5</w:t>
      </w:r>
      <w:r w:rsidRPr="00517FB6">
        <w:rPr>
          <w:color w:val="000000" w:themeColor="text1"/>
        </w:rPr>
        <w:t>º - A matrícula em PGC II poderá ser feita somente após a aprovação em PGC I. A matrícula em PGC III poderá ser feita somente após a aprovação em PGC II.</w:t>
      </w:r>
    </w:p>
    <w:p w:rsidR="005F54C4" w:rsidRDefault="005F54C4" w:rsidP="005F54C4">
      <w:pPr>
        <w:jc w:val="center"/>
        <w:rPr>
          <w:b/>
        </w:rPr>
      </w:pPr>
    </w:p>
    <w:p w:rsidR="005058D6" w:rsidRPr="005F54C4" w:rsidRDefault="005058D6" w:rsidP="005F54C4">
      <w:pPr>
        <w:jc w:val="center"/>
        <w:rPr>
          <w:b/>
        </w:rPr>
      </w:pPr>
      <w:r w:rsidRPr="005F54C4">
        <w:rPr>
          <w:b/>
        </w:rPr>
        <w:t>TÍTULO III - DA REALIZAÇÃO DO PGC E DAS OBRIGAÇÕES DO DISCENTE</w:t>
      </w:r>
    </w:p>
    <w:p w:rsidR="005058D6" w:rsidRPr="00517FB6" w:rsidRDefault="005058D6" w:rsidP="00A03AA0">
      <w:pPr>
        <w:rPr>
          <w:color w:val="000000" w:themeColor="text1"/>
        </w:rPr>
      </w:pPr>
      <w:r w:rsidRPr="00517FB6">
        <w:rPr>
          <w:color w:val="000000" w:themeColor="text1"/>
        </w:rPr>
        <w:t xml:space="preserve">Art. </w:t>
      </w:r>
      <w:r w:rsidR="00CA1375">
        <w:rPr>
          <w:color w:val="000000" w:themeColor="text1"/>
        </w:rPr>
        <w:t>6</w:t>
      </w:r>
      <w:r w:rsidRPr="00517FB6">
        <w:rPr>
          <w:color w:val="000000" w:themeColor="text1"/>
        </w:rPr>
        <w:t>º - O PGC é um trabalho para ser desenvolvido de preferência individualmente, mas que pode ser desenvolvido em grupo, desde que sejam especificados em detalhe na proposta de trabalho os integrantes do grupo e quais as atribuições de cada um.</w:t>
      </w:r>
    </w:p>
    <w:p w:rsidR="005058D6" w:rsidRPr="00A03AA0" w:rsidRDefault="005058D6" w:rsidP="00A03AA0">
      <w:r w:rsidRPr="00517FB6">
        <w:rPr>
          <w:color w:val="000000" w:themeColor="text1"/>
        </w:rPr>
        <w:t xml:space="preserve">Art. </w:t>
      </w:r>
      <w:r w:rsidR="00CA1375">
        <w:rPr>
          <w:color w:val="000000" w:themeColor="text1"/>
        </w:rPr>
        <w:t>7</w:t>
      </w:r>
      <w:r w:rsidRPr="00517FB6">
        <w:rPr>
          <w:color w:val="000000" w:themeColor="text1"/>
        </w:rPr>
        <w:t xml:space="preserve">º - Cabe ao Coordenador de PGC (ver Título V) avaliar e decidir se as propostas de </w:t>
      </w:r>
      <w:r w:rsidRPr="00A03AA0">
        <w:t>PGC que serão desenvolvidas em grupo satisfazem ou não as condições as quais se referem o parágrafo anterior.</w:t>
      </w:r>
    </w:p>
    <w:p w:rsidR="005058D6" w:rsidRPr="00A03AA0" w:rsidRDefault="005058D6" w:rsidP="00A03AA0">
      <w:r w:rsidRPr="00A03AA0">
        <w:t xml:space="preserve">Art. </w:t>
      </w:r>
      <w:r w:rsidR="00CA1375">
        <w:t>8</w:t>
      </w:r>
      <w:r w:rsidRPr="00A03AA0">
        <w:t>º - O aluno de PGC tem as seguintes funções e obrigações:</w:t>
      </w:r>
    </w:p>
    <w:p w:rsidR="005058D6" w:rsidRPr="00A03AA0" w:rsidRDefault="005058D6" w:rsidP="00A03AA0">
      <w:r w:rsidRPr="00A03AA0">
        <w:t>§ 1º - Informar-se sobre as normas e regulamentos do PGC.</w:t>
      </w:r>
    </w:p>
    <w:p w:rsidR="005058D6" w:rsidRPr="00A03AA0" w:rsidRDefault="005058D6" w:rsidP="00A03AA0">
      <w:r w:rsidRPr="00A03AA0">
        <w:t>§ 2º - Cumprir as normas e regulamentos do PGC.</w:t>
      </w:r>
    </w:p>
    <w:p w:rsidR="005058D6" w:rsidRPr="00517FB6" w:rsidRDefault="005058D6" w:rsidP="00A03AA0">
      <w:pPr>
        <w:rPr>
          <w:color w:val="000000" w:themeColor="text1"/>
        </w:rPr>
      </w:pPr>
      <w:r w:rsidRPr="00517FB6">
        <w:rPr>
          <w:color w:val="000000" w:themeColor="text1"/>
        </w:rPr>
        <w:t>§ 3º - Verificar as atividades e prazos de orientação e cumpri-los.</w:t>
      </w:r>
    </w:p>
    <w:p w:rsidR="005058D6" w:rsidRPr="00517FB6" w:rsidRDefault="005058D6" w:rsidP="00A03AA0">
      <w:pPr>
        <w:rPr>
          <w:color w:val="000000" w:themeColor="text1"/>
        </w:rPr>
      </w:pPr>
      <w:r w:rsidRPr="00517FB6">
        <w:rPr>
          <w:color w:val="000000" w:themeColor="text1"/>
        </w:rPr>
        <w:t>§ 4º – Providenciar todos os documentos solicitados pelo Coordenador de PGC, dentro dos prazos por ele estabelecidos.</w:t>
      </w:r>
    </w:p>
    <w:p w:rsidR="005058D6" w:rsidRPr="00517FB6" w:rsidRDefault="005058D6" w:rsidP="00A03AA0">
      <w:pPr>
        <w:rPr>
          <w:color w:val="000000" w:themeColor="text1"/>
        </w:rPr>
      </w:pPr>
      <w:r w:rsidRPr="00517FB6">
        <w:rPr>
          <w:color w:val="000000" w:themeColor="text1"/>
        </w:rPr>
        <w:t>§ 5º - Especificamente relativo à disciplina PGC I, dentre os documentos aos quais faz referência o parágrafo anterior e outras atividades, mencionamos explicitamente:</w:t>
      </w:r>
    </w:p>
    <w:p w:rsidR="005058D6" w:rsidRPr="00A03AA0" w:rsidRDefault="005058D6" w:rsidP="00A03AA0">
      <w:r w:rsidRPr="00517FB6">
        <w:rPr>
          <w:color w:val="000000" w:themeColor="text1"/>
        </w:rPr>
        <w:t xml:space="preserve">A Declaração de Orientação (“carta de aceite” de orientação) do orientador, juntamente com os formulários contendo o título do projeto, um resumo da proposta de trabalho e o(s) </w:t>
      </w:r>
      <w:r w:rsidRPr="00A03AA0">
        <w:t>nome(s) do(s) componente(s) com as respectivas assinaturas.</w:t>
      </w:r>
    </w:p>
    <w:p w:rsidR="005058D6" w:rsidRPr="00517FB6" w:rsidRDefault="005058D6" w:rsidP="00A03AA0">
      <w:pPr>
        <w:rPr>
          <w:color w:val="000000" w:themeColor="text1"/>
        </w:rPr>
      </w:pPr>
      <w:r w:rsidRPr="00517FB6">
        <w:rPr>
          <w:color w:val="000000" w:themeColor="text1"/>
        </w:rPr>
        <w:t>Entregar, na forma e no prazo definido pelo Coordenador de PGC, o Projeto de Execução do PGC que, em caráter de sugestão, deve conter, no mínimo:</w:t>
      </w:r>
    </w:p>
    <w:p w:rsidR="005058D6" w:rsidRPr="00A03AA0" w:rsidRDefault="005058D6" w:rsidP="00A03AA0">
      <w:r w:rsidRPr="00A03AA0">
        <w:t xml:space="preserve"> (I) Dados de identificação</w:t>
      </w:r>
    </w:p>
    <w:p w:rsidR="005058D6" w:rsidRPr="00A03AA0" w:rsidRDefault="005058D6" w:rsidP="00A03AA0">
      <w:r w:rsidRPr="00A03AA0">
        <w:t>(II) Introdução</w:t>
      </w:r>
    </w:p>
    <w:p w:rsidR="005058D6" w:rsidRPr="00A03AA0" w:rsidRDefault="005058D6" w:rsidP="00A03AA0">
      <w:r w:rsidRPr="00A03AA0">
        <w:lastRenderedPageBreak/>
        <w:t>(III) Justificativa</w:t>
      </w:r>
    </w:p>
    <w:p w:rsidR="005058D6" w:rsidRPr="00A03AA0" w:rsidRDefault="005058D6" w:rsidP="00A03AA0">
      <w:r w:rsidRPr="00A03AA0">
        <w:t>(IV) Objetivos</w:t>
      </w:r>
    </w:p>
    <w:p w:rsidR="005058D6" w:rsidRPr="00A03AA0" w:rsidRDefault="005058D6" w:rsidP="00A03AA0">
      <w:r w:rsidRPr="00A03AA0">
        <w:t>(V) Metodologia</w:t>
      </w:r>
    </w:p>
    <w:p w:rsidR="005058D6" w:rsidRPr="00A03AA0" w:rsidRDefault="005058D6" w:rsidP="00A03AA0">
      <w:r w:rsidRPr="00A03AA0">
        <w:t>(VI) Cronograma</w:t>
      </w:r>
    </w:p>
    <w:p w:rsidR="005058D6" w:rsidRPr="00A03AA0" w:rsidRDefault="005058D6" w:rsidP="00A03AA0">
      <w:r w:rsidRPr="00A03AA0">
        <w:t>(VII) Referências Bibliográficas</w:t>
      </w:r>
    </w:p>
    <w:p w:rsidR="005058D6" w:rsidRPr="00A03AA0" w:rsidRDefault="005058D6" w:rsidP="00A03AA0">
      <w:r w:rsidRPr="00A03AA0">
        <w:t>Cumprir as atividades estabelecidas no Projeto de Execução, estabelecidas em conjunto com seu orientador.</w:t>
      </w:r>
    </w:p>
    <w:p w:rsidR="005058D6" w:rsidRPr="00517FB6" w:rsidRDefault="005058D6" w:rsidP="00A03AA0">
      <w:pPr>
        <w:rPr>
          <w:color w:val="000000" w:themeColor="text1"/>
        </w:rPr>
      </w:pPr>
      <w:r w:rsidRPr="00517FB6">
        <w:rPr>
          <w:color w:val="000000" w:themeColor="text1"/>
        </w:rPr>
        <w:t>Entregar os formulários de Avaliação Parcial e Final (ou Ata, quando houver banca: ver Art. 21).</w:t>
      </w:r>
    </w:p>
    <w:p w:rsidR="005058D6" w:rsidRPr="00517FB6" w:rsidRDefault="005058D6" w:rsidP="00A03AA0">
      <w:pPr>
        <w:rPr>
          <w:color w:val="000000" w:themeColor="text1"/>
        </w:rPr>
      </w:pPr>
      <w:r w:rsidRPr="00517FB6">
        <w:rPr>
          <w:color w:val="000000" w:themeColor="text1"/>
        </w:rPr>
        <w:t>§ 6º - Especificamente relativo à disciplina PGC II, dentre os documentos aos quais faz referência o § 4º desse Art. e outras atividades, mencionamos explicitamente:</w:t>
      </w:r>
    </w:p>
    <w:p w:rsidR="005058D6" w:rsidRPr="00517FB6" w:rsidRDefault="005058D6" w:rsidP="00A03AA0">
      <w:pPr>
        <w:rPr>
          <w:color w:val="000000" w:themeColor="text1"/>
        </w:rPr>
      </w:pPr>
      <w:r w:rsidRPr="00517FB6">
        <w:rPr>
          <w:color w:val="000000" w:themeColor="text1"/>
        </w:rPr>
        <w:t>1. Cumprir as atividades estabelecidas no Projeto de Execução, definidas em conjunto com seu orientador.</w:t>
      </w:r>
    </w:p>
    <w:p w:rsidR="005058D6" w:rsidRPr="00517FB6" w:rsidRDefault="005058D6" w:rsidP="00A03AA0">
      <w:pPr>
        <w:rPr>
          <w:color w:val="000000" w:themeColor="text1"/>
        </w:rPr>
      </w:pPr>
      <w:r w:rsidRPr="00517FB6">
        <w:rPr>
          <w:color w:val="000000" w:themeColor="text1"/>
        </w:rPr>
        <w:t>2.  Entregar, na forma e no prazo definido pelo Coordenador de PGC, a Declaração de Orientação, os formulários de Avaliação Parcial e Avaliação Final (ou Ata, quando houver banca: ver Art. 21) e a Versão Preliminar (equivalente a uma “qualificação”) do PGC.</w:t>
      </w:r>
    </w:p>
    <w:p w:rsidR="005058D6" w:rsidRPr="00517FB6" w:rsidRDefault="005058D6" w:rsidP="00A03AA0">
      <w:pPr>
        <w:rPr>
          <w:color w:val="000000" w:themeColor="text1"/>
        </w:rPr>
      </w:pPr>
      <w:r w:rsidRPr="00517FB6">
        <w:rPr>
          <w:color w:val="000000" w:themeColor="text1"/>
        </w:rPr>
        <w:t>§ 7º - Especificamente relativo à disciplina PGC III,  dentro os documentos aos quais faz referência o § 4º desse Art. e outras atividades, mencionamos explicitamente:</w:t>
      </w:r>
    </w:p>
    <w:p w:rsidR="005058D6" w:rsidRPr="00517FB6" w:rsidRDefault="005058D6" w:rsidP="00A03AA0">
      <w:pPr>
        <w:rPr>
          <w:color w:val="000000" w:themeColor="text1"/>
        </w:rPr>
      </w:pPr>
      <w:r w:rsidRPr="00517FB6">
        <w:rPr>
          <w:color w:val="000000" w:themeColor="text1"/>
        </w:rPr>
        <w:t>1. Cumprir as atividades estabelecidas no Projeto de Execução e/ou Versão Preliminar, estabelecidas em conjunto com seu orientador.</w:t>
      </w:r>
    </w:p>
    <w:p w:rsidR="005058D6" w:rsidRPr="00A03AA0" w:rsidRDefault="005058D6" w:rsidP="00A03AA0">
      <w:r w:rsidRPr="00517FB6">
        <w:rPr>
          <w:color w:val="000000" w:themeColor="text1"/>
        </w:rPr>
        <w:t xml:space="preserve">2. Entregar, na forma e no prazo definido pelo Coordenador de PGC, a Declaração de </w:t>
      </w:r>
      <w:r w:rsidRPr="00A03AA0">
        <w:t>Orientação, o formulário de Avaliação Parcial e a Versão Final do PGC, que será encaminhada à banca examinadora.</w:t>
      </w:r>
    </w:p>
    <w:p w:rsidR="005058D6" w:rsidRPr="00A03AA0" w:rsidRDefault="005058D6" w:rsidP="00A03AA0">
      <w:r w:rsidRPr="00A03AA0">
        <w:t>§ 8º - O aluno deve guiar-se por preceitos de conduta ética: se em qualquer etapa do desenvolvimento do PGC for detectada algum tipo de fraude (plágio, violação de licenças, etc) o aluno será automaticamente reprovado na disciplina correspondente.</w:t>
      </w:r>
    </w:p>
    <w:p w:rsidR="005F54C4" w:rsidRDefault="005F54C4" w:rsidP="005F54C4">
      <w:pPr>
        <w:jc w:val="center"/>
        <w:rPr>
          <w:b/>
        </w:rPr>
      </w:pPr>
    </w:p>
    <w:p w:rsidR="005058D6" w:rsidRPr="005F54C4" w:rsidRDefault="005058D6" w:rsidP="005F54C4">
      <w:pPr>
        <w:jc w:val="center"/>
        <w:rPr>
          <w:b/>
        </w:rPr>
      </w:pPr>
      <w:r w:rsidRPr="005F54C4">
        <w:rPr>
          <w:b/>
        </w:rPr>
        <w:t>TÍTULO IV - DA ORIENTAÇÃO DO PGC</w:t>
      </w:r>
    </w:p>
    <w:p w:rsidR="005058D6" w:rsidRPr="00517FB6" w:rsidRDefault="005058D6" w:rsidP="00A03AA0">
      <w:pPr>
        <w:rPr>
          <w:color w:val="000000" w:themeColor="text1"/>
        </w:rPr>
      </w:pPr>
      <w:r w:rsidRPr="00517FB6">
        <w:rPr>
          <w:color w:val="000000" w:themeColor="text1"/>
        </w:rPr>
        <w:t xml:space="preserve">Art. </w:t>
      </w:r>
      <w:r w:rsidR="00CA1375">
        <w:rPr>
          <w:color w:val="000000" w:themeColor="text1"/>
        </w:rPr>
        <w:t>9</w:t>
      </w:r>
      <w:r w:rsidRPr="00517FB6">
        <w:rPr>
          <w:color w:val="000000" w:themeColor="text1"/>
        </w:rPr>
        <w:t>º - O orientador de PGC I, PGC II e PGC III deverá ser um professor da UFABC.</w:t>
      </w:r>
    </w:p>
    <w:p w:rsidR="005058D6" w:rsidRPr="00517FB6" w:rsidRDefault="005058D6" w:rsidP="00A03AA0">
      <w:pPr>
        <w:rPr>
          <w:color w:val="000000" w:themeColor="text1"/>
        </w:rPr>
      </w:pPr>
      <w:r w:rsidRPr="00517FB6">
        <w:rPr>
          <w:color w:val="000000" w:themeColor="text1"/>
        </w:rPr>
        <w:lastRenderedPageBreak/>
        <w:t>§ ÚNICO – Poderá, opcionalmente, haver um coorientador, que poderá ser docente ou técnico-administrativo, pertencente ou não a alguma instituição externa à UFABC, desde que a área  de atuação do coorientador seja aderente à área temática do PGC. No caso de coorientador externo à  UFABC, este deverá ser aprovado pelo Coordenador de PGC.</w:t>
      </w:r>
    </w:p>
    <w:p w:rsidR="005058D6" w:rsidRPr="00517FB6" w:rsidRDefault="005058D6" w:rsidP="00A03AA0">
      <w:pPr>
        <w:rPr>
          <w:color w:val="000000" w:themeColor="text1"/>
        </w:rPr>
      </w:pPr>
      <w:r w:rsidRPr="00517FB6">
        <w:rPr>
          <w:color w:val="000000" w:themeColor="text1"/>
        </w:rPr>
        <w:t>Art. 1</w:t>
      </w:r>
      <w:r w:rsidR="00CA1375">
        <w:rPr>
          <w:color w:val="000000" w:themeColor="text1"/>
        </w:rPr>
        <w:t>0</w:t>
      </w:r>
      <w:r w:rsidRPr="00517FB6">
        <w:rPr>
          <w:color w:val="000000" w:themeColor="text1"/>
        </w:rPr>
        <w:t>º - Compete ao orientador de PGC:</w:t>
      </w:r>
    </w:p>
    <w:p w:rsidR="005058D6" w:rsidRPr="00517FB6" w:rsidRDefault="005058D6" w:rsidP="00A03AA0">
      <w:pPr>
        <w:rPr>
          <w:color w:val="000000" w:themeColor="text1"/>
        </w:rPr>
      </w:pPr>
      <w:r w:rsidRPr="00517FB6">
        <w:rPr>
          <w:color w:val="000000" w:themeColor="text1"/>
        </w:rPr>
        <w:t>§ 1º  -  Informar-se sobre as normas e regulamentos do PGC.</w:t>
      </w:r>
    </w:p>
    <w:p w:rsidR="005058D6" w:rsidRPr="00517FB6" w:rsidRDefault="005058D6" w:rsidP="00A03AA0">
      <w:pPr>
        <w:rPr>
          <w:color w:val="000000" w:themeColor="text1"/>
        </w:rPr>
      </w:pPr>
      <w:r w:rsidRPr="00517FB6">
        <w:rPr>
          <w:color w:val="000000" w:themeColor="text1"/>
        </w:rPr>
        <w:t>§ 2º - Acompanhar o orientando na elaboração e desenvolvimento do PGC: Proposta de Trabalho, Projeto Consolidado, Versão Preliminar (“Texto de Qualificação”), Versão Final, etc.</w:t>
      </w:r>
    </w:p>
    <w:p w:rsidR="005058D6" w:rsidRPr="00517FB6" w:rsidRDefault="005058D6" w:rsidP="00A03AA0">
      <w:pPr>
        <w:rPr>
          <w:color w:val="000000" w:themeColor="text1"/>
        </w:rPr>
      </w:pPr>
      <w:r w:rsidRPr="00517FB6">
        <w:rPr>
          <w:color w:val="000000" w:themeColor="text1"/>
        </w:rPr>
        <w:t>§ 3º - Orientar a execução das atividades referentes ao desenvolvimento do PGC pelo discente.</w:t>
      </w:r>
    </w:p>
    <w:p w:rsidR="005058D6" w:rsidRPr="00517FB6" w:rsidRDefault="005058D6" w:rsidP="00A03AA0">
      <w:pPr>
        <w:rPr>
          <w:color w:val="000000" w:themeColor="text1"/>
        </w:rPr>
      </w:pPr>
      <w:r w:rsidRPr="00517FB6">
        <w:rPr>
          <w:color w:val="000000" w:themeColor="text1"/>
        </w:rPr>
        <w:t>§ 4º - Informar o orientando sobre as normas, procedimentos e critérios de avaliação.</w:t>
      </w:r>
    </w:p>
    <w:p w:rsidR="005058D6" w:rsidRPr="00517FB6" w:rsidRDefault="005058D6" w:rsidP="00A03AA0">
      <w:pPr>
        <w:rPr>
          <w:color w:val="000000" w:themeColor="text1"/>
        </w:rPr>
      </w:pPr>
      <w:r w:rsidRPr="00517FB6">
        <w:rPr>
          <w:color w:val="000000" w:themeColor="text1"/>
        </w:rPr>
        <w:t>§ 5º - Fazer o controle de frequência do orientando.</w:t>
      </w:r>
    </w:p>
    <w:p w:rsidR="005058D6" w:rsidRPr="00517FB6" w:rsidRDefault="005058D6" w:rsidP="00A03AA0">
      <w:pPr>
        <w:rPr>
          <w:color w:val="000000" w:themeColor="text1"/>
        </w:rPr>
      </w:pPr>
      <w:r w:rsidRPr="00517FB6">
        <w:rPr>
          <w:color w:val="000000" w:themeColor="text1"/>
        </w:rPr>
        <w:t>§ 6º - Comunicar à Coordenação do Curso, quando solicitado, sobre o andamento do processo de orientação.</w:t>
      </w:r>
    </w:p>
    <w:p w:rsidR="005058D6" w:rsidRPr="00517FB6" w:rsidRDefault="005058D6" w:rsidP="00A03AA0">
      <w:pPr>
        <w:rPr>
          <w:color w:val="000000" w:themeColor="text1"/>
        </w:rPr>
      </w:pPr>
      <w:r w:rsidRPr="00517FB6">
        <w:rPr>
          <w:color w:val="000000" w:themeColor="text1"/>
        </w:rPr>
        <w:t>§ 7º - Informar à Coordenação do Curso qualquer anormalidade referente ao desenvolvimento das atividades referentes à orientação.</w:t>
      </w:r>
    </w:p>
    <w:p w:rsidR="005058D6" w:rsidRPr="00517FB6" w:rsidRDefault="005058D6" w:rsidP="00A03AA0">
      <w:pPr>
        <w:rPr>
          <w:color w:val="000000" w:themeColor="text1"/>
        </w:rPr>
      </w:pPr>
      <w:r w:rsidRPr="00517FB6">
        <w:rPr>
          <w:color w:val="000000" w:themeColor="text1"/>
        </w:rPr>
        <w:t>§ 8º - Se concordar com a Versão Final do trabalho entregue pelo orientando, deve encaminhá-la à banca examinadora, na forma e prazo definidos pelo Coordenador de PGC.</w:t>
      </w:r>
    </w:p>
    <w:p w:rsidR="005058D6" w:rsidRPr="00517FB6" w:rsidRDefault="005058D6" w:rsidP="00A03AA0">
      <w:pPr>
        <w:rPr>
          <w:color w:val="000000" w:themeColor="text1"/>
        </w:rPr>
      </w:pPr>
      <w:r w:rsidRPr="00517FB6">
        <w:rPr>
          <w:color w:val="000000" w:themeColor="text1"/>
        </w:rPr>
        <w:t>§ 9º - Encaminhar ao Coordenador de PGC a documentação referente à avaliação final do PGC.</w:t>
      </w:r>
    </w:p>
    <w:p w:rsidR="005058D6" w:rsidRPr="00517FB6" w:rsidRDefault="005058D6" w:rsidP="00A03AA0">
      <w:pPr>
        <w:rPr>
          <w:color w:val="000000" w:themeColor="text1"/>
        </w:rPr>
      </w:pPr>
      <w:r w:rsidRPr="00517FB6">
        <w:rPr>
          <w:color w:val="000000" w:themeColor="text1"/>
        </w:rPr>
        <w:t>§ 10º - Participar dos processos de avaliação, bancas incluídas, dos PGC sob sua orientação.</w:t>
      </w:r>
    </w:p>
    <w:p w:rsidR="005058D6" w:rsidRPr="00517FB6" w:rsidRDefault="005058D6" w:rsidP="00A03AA0">
      <w:pPr>
        <w:rPr>
          <w:color w:val="000000" w:themeColor="text1"/>
        </w:rPr>
      </w:pPr>
      <w:r w:rsidRPr="00517FB6">
        <w:rPr>
          <w:color w:val="000000" w:themeColor="text1"/>
        </w:rPr>
        <w:t>Art. 1</w:t>
      </w:r>
      <w:r w:rsidR="00CA1375">
        <w:rPr>
          <w:color w:val="000000" w:themeColor="text1"/>
        </w:rPr>
        <w:t>1</w:t>
      </w:r>
      <w:r w:rsidRPr="00517FB6">
        <w:rPr>
          <w:color w:val="000000" w:themeColor="text1"/>
        </w:rPr>
        <w:t>º - Em condições de normalidade, o orientador de PGC indicado na disciplina PGC I deverá ser o mesmo nas disciplinas PGC II e PGC III, uma vez que supõe-se que o PGC é único mas desenvolvido em três etapas distintas, uma etapa para cada uma dessas disciplinas.</w:t>
      </w:r>
    </w:p>
    <w:p w:rsidR="005058D6" w:rsidRPr="00A03AA0" w:rsidRDefault="005058D6" w:rsidP="00A03AA0">
      <w:r w:rsidRPr="00517FB6">
        <w:rPr>
          <w:color w:val="000000" w:themeColor="text1"/>
        </w:rPr>
        <w:t>Art. 1</w:t>
      </w:r>
      <w:r w:rsidR="00CA1375">
        <w:rPr>
          <w:color w:val="000000" w:themeColor="text1"/>
        </w:rPr>
        <w:t>2</w:t>
      </w:r>
      <w:r w:rsidRPr="00517FB6">
        <w:rPr>
          <w:color w:val="000000" w:themeColor="text1"/>
        </w:rPr>
        <w:t xml:space="preserve">º - Em caso de anormalidades e em havendo necessidade de substituição de orientador, ficará sob a responsabilidade da Coordenação do PGC autorizar a substituição do </w:t>
      </w:r>
      <w:r w:rsidRPr="00A03AA0">
        <w:t>orientador a partir de manifestação por escrito do orientador atual do PGC e do orientando.</w:t>
      </w:r>
    </w:p>
    <w:p w:rsidR="005F54C4" w:rsidRDefault="005F54C4" w:rsidP="005F54C4">
      <w:pPr>
        <w:jc w:val="center"/>
        <w:rPr>
          <w:b/>
        </w:rPr>
      </w:pPr>
    </w:p>
    <w:p w:rsidR="005F54C4" w:rsidRDefault="005F54C4" w:rsidP="005F54C4">
      <w:pPr>
        <w:jc w:val="center"/>
        <w:rPr>
          <w:b/>
        </w:rPr>
      </w:pPr>
    </w:p>
    <w:p w:rsidR="005058D6" w:rsidRPr="005F54C4" w:rsidRDefault="005058D6" w:rsidP="005F54C4">
      <w:pPr>
        <w:jc w:val="center"/>
        <w:rPr>
          <w:b/>
        </w:rPr>
      </w:pPr>
      <w:r w:rsidRPr="005F54C4">
        <w:rPr>
          <w:b/>
        </w:rPr>
        <w:lastRenderedPageBreak/>
        <w:t>TÍTULO V - DO COORDENADOR DE PGC</w:t>
      </w:r>
    </w:p>
    <w:p w:rsidR="005058D6" w:rsidRPr="00B062CA" w:rsidRDefault="005058D6" w:rsidP="00A03AA0">
      <w:pPr>
        <w:rPr>
          <w:color w:val="000000" w:themeColor="text1"/>
        </w:rPr>
      </w:pPr>
      <w:r w:rsidRPr="00A03AA0">
        <w:t>Art. 1</w:t>
      </w:r>
      <w:r w:rsidR="00CA1375">
        <w:t>3</w:t>
      </w:r>
      <w:r w:rsidRPr="00A03AA0">
        <w:t xml:space="preserve">º - O Coordenador de PGC deverá ser um professor do CMCC, que assumirá a </w:t>
      </w:r>
      <w:r w:rsidRPr="00B062CA">
        <w:rPr>
          <w:color w:val="000000" w:themeColor="text1"/>
        </w:rPr>
        <w:t>disciplina PGC I, PGC II e PGC III nos quadrimestres em que forem ofertadas.</w:t>
      </w:r>
    </w:p>
    <w:p w:rsidR="005058D6" w:rsidRPr="00B062CA" w:rsidRDefault="005058D6" w:rsidP="00A03AA0">
      <w:pPr>
        <w:rPr>
          <w:color w:val="000000" w:themeColor="text1"/>
        </w:rPr>
      </w:pPr>
      <w:r w:rsidRPr="00B062CA">
        <w:rPr>
          <w:color w:val="000000" w:themeColor="text1"/>
        </w:rPr>
        <w:t>Art. 1</w:t>
      </w:r>
      <w:r w:rsidR="00CA1375">
        <w:rPr>
          <w:color w:val="000000" w:themeColor="text1"/>
        </w:rPr>
        <w:t>4</w:t>
      </w:r>
      <w:r w:rsidRPr="00B062CA">
        <w:rPr>
          <w:color w:val="000000" w:themeColor="text1"/>
        </w:rPr>
        <w:t>º - Compete ao Coordenador de PGC:</w:t>
      </w:r>
    </w:p>
    <w:p w:rsidR="005058D6" w:rsidRPr="00B062CA" w:rsidRDefault="005058D6" w:rsidP="00A03AA0">
      <w:pPr>
        <w:rPr>
          <w:color w:val="000000" w:themeColor="text1"/>
        </w:rPr>
      </w:pPr>
      <w:r w:rsidRPr="00B062CA">
        <w:rPr>
          <w:color w:val="000000" w:themeColor="text1"/>
        </w:rPr>
        <w:t>§ 1º - Informar-se sobre as normas e regulamentos do PGC.</w:t>
      </w:r>
    </w:p>
    <w:p w:rsidR="005058D6" w:rsidRPr="00B062CA" w:rsidRDefault="005058D6" w:rsidP="00A03AA0">
      <w:pPr>
        <w:rPr>
          <w:color w:val="000000" w:themeColor="text1"/>
        </w:rPr>
      </w:pPr>
      <w:r w:rsidRPr="00B062CA">
        <w:rPr>
          <w:color w:val="000000" w:themeColor="text1"/>
        </w:rPr>
        <w:t>§ 2º – Organizar e divulgar os procedimentos formais necessários à condução das disciplinas  PGC I, PGC II e PGC III.</w:t>
      </w:r>
    </w:p>
    <w:p w:rsidR="005058D6" w:rsidRPr="00B062CA" w:rsidRDefault="005058D6" w:rsidP="00A03AA0">
      <w:pPr>
        <w:rPr>
          <w:color w:val="000000" w:themeColor="text1"/>
        </w:rPr>
      </w:pPr>
      <w:r w:rsidRPr="00B062CA">
        <w:rPr>
          <w:color w:val="000000" w:themeColor="text1"/>
        </w:rPr>
        <w:t>§ 3º –  Comunicar à Coordenação do Curso, quando solicitado, sobre o andamento das correspondentes disciplinas (PGC I, PGC II e/ou PGC III).</w:t>
      </w:r>
    </w:p>
    <w:p w:rsidR="005058D6" w:rsidRPr="00B062CA" w:rsidRDefault="005058D6" w:rsidP="00A03AA0">
      <w:pPr>
        <w:rPr>
          <w:color w:val="000000" w:themeColor="text1"/>
        </w:rPr>
      </w:pPr>
      <w:r w:rsidRPr="00B062CA">
        <w:rPr>
          <w:color w:val="000000" w:themeColor="text1"/>
        </w:rPr>
        <w:t>§ 4º – Informar à Coordenação do Curso qualquer anormalidade referente ao desenvolvimento das atividades referentes às correspondentes disciplinas (PGC I, PGC II e/ou PGC III).</w:t>
      </w:r>
    </w:p>
    <w:p w:rsidR="005058D6" w:rsidRPr="00B062CA" w:rsidRDefault="005058D6" w:rsidP="00A03AA0">
      <w:pPr>
        <w:rPr>
          <w:color w:val="000000" w:themeColor="text1"/>
        </w:rPr>
      </w:pPr>
      <w:r w:rsidRPr="00B062CA">
        <w:rPr>
          <w:color w:val="000000" w:themeColor="text1"/>
        </w:rPr>
        <w:t>§ 5º –  Identificar e divulgar a lista de orientadores disponíveis.</w:t>
      </w:r>
    </w:p>
    <w:p w:rsidR="005058D6" w:rsidRPr="00B062CA" w:rsidRDefault="005058D6" w:rsidP="00A03AA0">
      <w:pPr>
        <w:rPr>
          <w:color w:val="000000" w:themeColor="text1"/>
        </w:rPr>
      </w:pPr>
      <w:r w:rsidRPr="00B062CA">
        <w:rPr>
          <w:color w:val="000000" w:themeColor="text1"/>
        </w:rPr>
        <w:t>§ 6º – Definir o planejamento (atividades e prazos) quadrimestral das disciplinas PGC I, PGC II e PGC III: a data de entrega das Declarações de Orientação, Avaliações  Parcial e Final (ou Ata, quando houver banca: ver Art. 21), Propostas de Trabalho,  Projetos Consolidados, Versões Preliminares, Versões Finais, período de defesas, etc.</w:t>
      </w:r>
    </w:p>
    <w:p w:rsidR="005058D6" w:rsidRPr="00B062CA" w:rsidRDefault="005058D6" w:rsidP="00A03AA0">
      <w:pPr>
        <w:rPr>
          <w:color w:val="000000" w:themeColor="text1"/>
        </w:rPr>
      </w:pPr>
      <w:r w:rsidRPr="00B062CA">
        <w:rPr>
          <w:color w:val="000000" w:themeColor="text1"/>
        </w:rPr>
        <w:t>§ 7º – Controlar toda a documentação produzida: a) definir a documentação necessária – formulários, protocolos, cópias de trabalhos, etc – à formalização das atividades previstas no planejamento das disciplinas (PGC I, PGC II e PGC III); b)  fornecer todos formulários e modelos (quando houver) para essa documentação; c) definir a  forma (mídias, sistemas de apoio, quantidades de cópias, etc) de entrega dessa documentação; d) orientar alunos e orientadores em como entregar a documentação; e) receber dos alunos e orientadores a documentação solicitada, organizá-la e arquivá-la.</w:t>
      </w:r>
    </w:p>
    <w:p w:rsidR="005058D6" w:rsidRPr="00B062CA" w:rsidRDefault="005058D6" w:rsidP="00A03AA0">
      <w:pPr>
        <w:rPr>
          <w:color w:val="000000" w:themeColor="text1"/>
        </w:rPr>
      </w:pPr>
      <w:r w:rsidRPr="00B062CA">
        <w:rPr>
          <w:color w:val="000000" w:themeColor="text1"/>
        </w:rPr>
        <w:t>§ 8º - Especificamente relativo à disciplina PGC I:</w:t>
      </w:r>
    </w:p>
    <w:p w:rsidR="005058D6" w:rsidRPr="00B062CA" w:rsidRDefault="005058D6" w:rsidP="00A03AA0">
      <w:pPr>
        <w:rPr>
          <w:color w:val="000000" w:themeColor="text1"/>
        </w:rPr>
      </w:pPr>
      <w:r w:rsidRPr="00B062CA">
        <w:rPr>
          <w:color w:val="000000" w:themeColor="text1"/>
        </w:rPr>
        <w:t>Promover e articular a definição dos pares (orientador, orientado).</w:t>
      </w:r>
    </w:p>
    <w:p w:rsidR="005058D6" w:rsidRPr="00B062CA" w:rsidRDefault="005058D6" w:rsidP="00A03AA0">
      <w:pPr>
        <w:rPr>
          <w:color w:val="000000" w:themeColor="text1"/>
        </w:rPr>
      </w:pPr>
      <w:r w:rsidRPr="00B062CA">
        <w:rPr>
          <w:color w:val="000000" w:themeColor="text1"/>
        </w:rPr>
        <w:t>Verificar e avaliar a aderência das propostas de trabalho de PGC ao Curso.</w:t>
      </w:r>
    </w:p>
    <w:p w:rsidR="005058D6" w:rsidRPr="00B062CA" w:rsidRDefault="005058D6" w:rsidP="00A03AA0">
      <w:pPr>
        <w:rPr>
          <w:color w:val="000000" w:themeColor="text1"/>
        </w:rPr>
      </w:pPr>
      <w:r w:rsidRPr="00B062CA">
        <w:rPr>
          <w:color w:val="000000" w:themeColor="text1"/>
        </w:rPr>
        <w:t>§ 9º - Especificamente relativo à disciplina PGC II:</w:t>
      </w:r>
    </w:p>
    <w:p w:rsidR="005058D6" w:rsidRPr="00B062CA" w:rsidRDefault="005058D6" w:rsidP="00A03AA0">
      <w:pPr>
        <w:rPr>
          <w:color w:val="000000" w:themeColor="text1"/>
        </w:rPr>
      </w:pPr>
      <w:r w:rsidRPr="00B062CA">
        <w:rPr>
          <w:color w:val="000000" w:themeColor="text1"/>
        </w:rPr>
        <w:t xml:space="preserve">Levantar no início do quadrimestre correspondente o </w:t>
      </w:r>
      <w:r w:rsidRPr="00B062CA">
        <w:rPr>
          <w:i/>
          <w:iCs/>
          <w:color w:val="000000" w:themeColor="text1"/>
        </w:rPr>
        <w:t>status</w:t>
      </w:r>
      <w:r w:rsidRPr="00B062CA">
        <w:rPr>
          <w:color w:val="000000" w:themeColor="text1"/>
        </w:rPr>
        <w:t xml:space="preserve"> de cada projeto, a fim de avaliar e garantir o seu andamento em relação ao previsto no Projeto Consolidado</w:t>
      </w:r>
      <w:r w:rsidR="00255326">
        <w:rPr>
          <w:color w:val="000000" w:themeColor="text1"/>
        </w:rPr>
        <w:t xml:space="preserve"> e à versão preliminiar (“Texto de Qualificação”)</w:t>
      </w:r>
      <w:r w:rsidRPr="00B062CA">
        <w:rPr>
          <w:color w:val="000000" w:themeColor="text1"/>
        </w:rPr>
        <w:t>.</w:t>
      </w:r>
    </w:p>
    <w:p w:rsidR="005058D6" w:rsidRPr="00B062CA" w:rsidRDefault="005058D6" w:rsidP="00A03AA0">
      <w:pPr>
        <w:rPr>
          <w:color w:val="000000" w:themeColor="text1"/>
        </w:rPr>
      </w:pPr>
      <w:r w:rsidRPr="00B062CA">
        <w:rPr>
          <w:color w:val="000000" w:themeColor="text1"/>
        </w:rPr>
        <w:lastRenderedPageBreak/>
        <w:t>§ 11º - Especificamente relativo à disciplina PGC III:</w:t>
      </w:r>
    </w:p>
    <w:p w:rsidR="005058D6" w:rsidRPr="00B062CA" w:rsidRDefault="005058D6" w:rsidP="00A03AA0">
      <w:pPr>
        <w:rPr>
          <w:color w:val="000000" w:themeColor="text1"/>
        </w:rPr>
      </w:pPr>
      <w:r w:rsidRPr="00B062CA">
        <w:rPr>
          <w:color w:val="000000" w:themeColor="text1"/>
        </w:rPr>
        <w:t xml:space="preserve">Levantar no início do </w:t>
      </w:r>
      <w:r w:rsidR="00B91984">
        <w:rPr>
          <w:color w:val="000000" w:themeColor="text1"/>
        </w:rPr>
        <w:t>quad</w:t>
      </w:r>
      <w:r w:rsidRPr="00B062CA">
        <w:rPr>
          <w:color w:val="000000" w:themeColor="text1"/>
        </w:rPr>
        <w:t xml:space="preserve">rimestre correspondente o </w:t>
      </w:r>
      <w:r w:rsidRPr="00B062CA">
        <w:rPr>
          <w:i/>
          <w:iCs/>
          <w:color w:val="000000" w:themeColor="text1"/>
        </w:rPr>
        <w:t>status</w:t>
      </w:r>
      <w:r w:rsidRPr="00B062CA">
        <w:rPr>
          <w:color w:val="000000" w:themeColor="text1"/>
        </w:rPr>
        <w:t xml:space="preserve"> de cada projeto, a fim de avaliar e garantir o seu andamento em relação ao previsto no Projeto Consolidado e à Versão Preliminar (“Texto de Qualificação”).</w:t>
      </w:r>
    </w:p>
    <w:p w:rsidR="005058D6" w:rsidRPr="00B062CA" w:rsidRDefault="005058D6" w:rsidP="00A03AA0">
      <w:pPr>
        <w:rPr>
          <w:color w:val="000000" w:themeColor="text1"/>
        </w:rPr>
      </w:pPr>
      <w:r w:rsidRPr="00B062CA">
        <w:rPr>
          <w:color w:val="000000" w:themeColor="text1"/>
        </w:rPr>
        <w:t>Promover e divulgação das datas de defesas dos trabalhos.</w:t>
      </w:r>
    </w:p>
    <w:p w:rsidR="005F54C4" w:rsidRDefault="005F54C4" w:rsidP="005F54C4">
      <w:pPr>
        <w:jc w:val="center"/>
        <w:rPr>
          <w:b/>
        </w:rPr>
      </w:pPr>
    </w:p>
    <w:p w:rsidR="005058D6" w:rsidRPr="005F54C4" w:rsidRDefault="005058D6" w:rsidP="005F54C4">
      <w:pPr>
        <w:jc w:val="center"/>
        <w:rPr>
          <w:b/>
        </w:rPr>
      </w:pPr>
      <w:proofErr w:type="gramStart"/>
      <w:r w:rsidRPr="005F54C4">
        <w:rPr>
          <w:b/>
        </w:rPr>
        <w:t>TÍTULO VI</w:t>
      </w:r>
      <w:proofErr w:type="gramEnd"/>
      <w:r w:rsidRPr="005F54C4">
        <w:rPr>
          <w:b/>
        </w:rPr>
        <w:t xml:space="preserve"> - DOS CONTEÚDOS</w:t>
      </w:r>
    </w:p>
    <w:p w:rsidR="005058D6" w:rsidRPr="00A03AA0" w:rsidRDefault="005058D6" w:rsidP="00A03AA0">
      <w:r w:rsidRPr="00A03AA0">
        <w:t>Art. 1</w:t>
      </w:r>
      <w:r w:rsidR="00CA1375">
        <w:t>5</w:t>
      </w:r>
      <w:r w:rsidRPr="00A03AA0">
        <w:t>º - O PGC deverá assumir caráter relevante para os propósitos do PGC, aos quais se referem o Art. 2º.</w:t>
      </w:r>
    </w:p>
    <w:p w:rsidR="005058D6" w:rsidRPr="00A03AA0" w:rsidRDefault="005058D6" w:rsidP="00A03AA0">
      <w:r w:rsidRPr="00A03AA0">
        <w:t>Art. 1</w:t>
      </w:r>
      <w:r w:rsidR="00CA1375">
        <w:t>6</w:t>
      </w:r>
      <w:r w:rsidRPr="00A03AA0">
        <w:t>º - O PGC representa o momento em que o estudante demonstra as competências e habilidades desenvolvidas no curso em um projeto de maior complexidade, no qual ele possa aplicar de modo integrado todos os conteúdos e técnicas com as quais teve contato. O aluno deve mostrar capacidade de avaliar a tecnologia existente de maneira crítica, bem como de buscar novas tecnologias de forma independente. Portanto, o PGC não pode se configurar como uma mera aplicação direta dos métodos e tecnologias abordadas no curso, mas sim uma experiência na qual o aluno deve revelar seu domínio da área de Computação e sua capacidade de buscar soluções criativas e inovadoras para problemas relevantes e não triviais.</w:t>
      </w:r>
    </w:p>
    <w:p w:rsidR="005058D6" w:rsidRPr="00021916" w:rsidRDefault="005058D6" w:rsidP="00A03AA0">
      <w:pPr>
        <w:rPr>
          <w:color w:val="000000" w:themeColor="text1"/>
        </w:rPr>
      </w:pPr>
      <w:r w:rsidRPr="00A03AA0">
        <w:t>Art. 1</w:t>
      </w:r>
      <w:r w:rsidR="00CA1375">
        <w:t>7</w:t>
      </w:r>
      <w:r w:rsidRPr="00A03AA0">
        <w:t xml:space="preserve">º - O tema definido em PGC I deve, obrigatoriamente, ser o mesmo em PGC II e PGC </w:t>
      </w:r>
      <w:r w:rsidRPr="00021916">
        <w:rPr>
          <w:color w:val="000000" w:themeColor="text1"/>
        </w:rPr>
        <w:t>III, ou seja, o tema do PGC é desenvolvido ao longo de três disciplinas (PGC I, PGC II e PGC III) de modo encadeado e incremental.</w:t>
      </w:r>
    </w:p>
    <w:p w:rsidR="005058D6" w:rsidRPr="00021916" w:rsidRDefault="005058D6" w:rsidP="00A03AA0">
      <w:pPr>
        <w:rPr>
          <w:color w:val="000000" w:themeColor="text1"/>
        </w:rPr>
      </w:pPr>
      <w:r w:rsidRPr="00021916">
        <w:rPr>
          <w:color w:val="000000" w:themeColor="text1"/>
        </w:rPr>
        <w:t>Art. 1</w:t>
      </w:r>
      <w:r w:rsidR="00CA1375">
        <w:rPr>
          <w:color w:val="000000" w:themeColor="text1"/>
        </w:rPr>
        <w:t>8</w:t>
      </w:r>
      <w:r w:rsidRPr="00021916">
        <w:rPr>
          <w:color w:val="000000" w:themeColor="text1"/>
        </w:rPr>
        <w:t>º - É vedada ao aluno a possibilidade de apresentar um PGC equivalente (objetivos, métodos e resultados similares) a um projeto de Iniciação Científica (IC, PDPD, etc) ou similar já desenvolvido.</w:t>
      </w:r>
    </w:p>
    <w:p w:rsidR="005058D6" w:rsidRPr="00021916" w:rsidRDefault="005058D6" w:rsidP="00A03AA0">
      <w:pPr>
        <w:rPr>
          <w:color w:val="000000" w:themeColor="text1"/>
        </w:rPr>
      </w:pPr>
      <w:r w:rsidRPr="00021916">
        <w:rPr>
          <w:color w:val="000000" w:themeColor="text1"/>
        </w:rPr>
        <w:t xml:space="preserve">Art. </w:t>
      </w:r>
      <w:r w:rsidR="00CA1375">
        <w:rPr>
          <w:color w:val="000000" w:themeColor="text1"/>
        </w:rPr>
        <w:t>19</w:t>
      </w:r>
      <w:r w:rsidRPr="00021916">
        <w:rPr>
          <w:color w:val="000000" w:themeColor="text1"/>
        </w:rPr>
        <w:t xml:space="preserve">º – O aluno pode aproveitar a temática e o </w:t>
      </w:r>
      <w:r w:rsidRPr="00021916">
        <w:rPr>
          <w:i/>
          <w:iCs/>
          <w:color w:val="000000" w:themeColor="text1"/>
        </w:rPr>
        <w:t>background</w:t>
      </w:r>
      <w:r w:rsidRPr="00021916">
        <w:rPr>
          <w:color w:val="000000" w:themeColor="text1"/>
        </w:rPr>
        <w:t xml:space="preserve"> obtidos em um projeto de IC, PDPD ou similar em desenvolvimento para propor e desenvolver um PGC; entretanto, deve ficar evidente a contribuição e a originalidade do PGC em relação ao projeto de IC, PDPD ou similar em questão.</w:t>
      </w:r>
    </w:p>
    <w:p w:rsidR="005F54C4" w:rsidRDefault="005F54C4" w:rsidP="005F54C4">
      <w:pPr>
        <w:jc w:val="center"/>
        <w:rPr>
          <w:b/>
        </w:rPr>
      </w:pPr>
    </w:p>
    <w:p w:rsidR="005058D6" w:rsidRPr="005F54C4" w:rsidRDefault="005058D6" w:rsidP="005F54C4">
      <w:pPr>
        <w:jc w:val="center"/>
        <w:rPr>
          <w:b/>
        </w:rPr>
      </w:pPr>
      <w:r w:rsidRPr="005F54C4">
        <w:rPr>
          <w:b/>
        </w:rPr>
        <w:t>TÍTULO VII – DA  AVALIAÇÃO DO PGC</w:t>
      </w:r>
    </w:p>
    <w:p w:rsidR="005058D6" w:rsidRPr="00021916" w:rsidRDefault="005058D6" w:rsidP="00A03AA0">
      <w:pPr>
        <w:rPr>
          <w:color w:val="000000" w:themeColor="text1"/>
        </w:rPr>
      </w:pPr>
      <w:r w:rsidRPr="00021916">
        <w:rPr>
          <w:color w:val="000000" w:themeColor="text1"/>
        </w:rPr>
        <w:t>Art. 2</w:t>
      </w:r>
      <w:r w:rsidR="00CA1375">
        <w:rPr>
          <w:color w:val="000000" w:themeColor="text1"/>
        </w:rPr>
        <w:t>0</w:t>
      </w:r>
      <w:r w:rsidRPr="00021916">
        <w:rPr>
          <w:color w:val="000000" w:themeColor="text1"/>
        </w:rPr>
        <w:t xml:space="preserve">º - Os projetos do PGC, resultantes das disciplinas PGC I e PGC II podem ser avaliados diretamente pelo orientador ou, opcionalmente, por banca constituída para esse </w:t>
      </w:r>
      <w:r w:rsidRPr="00021916">
        <w:rPr>
          <w:color w:val="000000" w:themeColor="text1"/>
        </w:rPr>
        <w:lastRenderedPageBreak/>
        <w:t>fim. Se a avaliação for feita diretamente pelo orientador, este deverá entregar o formulário de avaliação e demais documentos solicitados pelo Coordenador de PGC, através dos quais deverá apresentar apreciação sobre a realização, importância e valor do trabalho emitindo o devido conceito, na forma do Regimento Geral da Universidade. Similarmente, se a avaliação for via banca, esta deverá avaliar e registrar – via Ata – o valor do trabalho e emitir o correspondente conceito.</w:t>
      </w:r>
    </w:p>
    <w:p w:rsidR="005058D6" w:rsidRPr="00021916" w:rsidRDefault="005058D6" w:rsidP="00A03AA0">
      <w:pPr>
        <w:rPr>
          <w:color w:val="000000" w:themeColor="text1"/>
        </w:rPr>
      </w:pPr>
      <w:r w:rsidRPr="00021916">
        <w:rPr>
          <w:color w:val="000000" w:themeColor="text1"/>
        </w:rPr>
        <w:t>Art. 2</w:t>
      </w:r>
      <w:r w:rsidR="00CA1375">
        <w:rPr>
          <w:color w:val="000000" w:themeColor="text1"/>
        </w:rPr>
        <w:t>1</w:t>
      </w:r>
      <w:r w:rsidRPr="00021916">
        <w:rPr>
          <w:color w:val="000000" w:themeColor="text1"/>
        </w:rPr>
        <w:t>º – Os trabalhos resultantes da disciplina PGC III, isto é, a última etapa do PGC, deverão ser avaliados obrigatoriamente por uma banca de professores.</w:t>
      </w:r>
    </w:p>
    <w:p w:rsidR="005058D6" w:rsidRPr="00021916" w:rsidRDefault="005058D6" w:rsidP="00A03AA0">
      <w:pPr>
        <w:rPr>
          <w:color w:val="000000" w:themeColor="text1"/>
        </w:rPr>
      </w:pPr>
      <w:r w:rsidRPr="00021916">
        <w:rPr>
          <w:color w:val="000000" w:themeColor="text1"/>
        </w:rPr>
        <w:t>Art. 2</w:t>
      </w:r>
      <w:r w:rsidR="00CA1375">
        <w:rPr>
          <w:color w:val="000000" w:themeColor="text1"/>
        </w:rPr>
        <w:t>2</w:t>
      </w:r>
      <w:r w:rsidRPr="00021916">
        <w:rPr>
          <w:color w:val="000000" w:themeColor="text1"/>
        </w:rPr>
        <w:t>º – As bancas de avaliação deverão ser compostas por pelo menos um professor da UFABC, sendo o presidente da banca o orientador do PGC. Poderão integrar a banca docentes de outras instituições, alunos de pós-graduação ou mesmo profissionais considerados autoridades na temática do PGC a ser avaliado. Os participantes da banca serão indicados pelo orientador ao Coordenador de PGC, que se reserva o direito de acatar ou não a indicação.</w:t>
      </w:r>
    </w:p>
    <w:p w:rsidR="005058D6" w:rsidRPr="00021916" w:rsidRDefault="005058D6" w:rsidP="00A03AA0">
      <w:pPr>
        <w:rPr>
          <w:color w:val="000000" w:themeColor="text1"/>
        </w:rPr>
      </w:pPr>
      <w:r w:rsidRPr="00021916">
        <w:rPr>
          <w:color w:val="000000" w:themeColor="text1"/>
        </w:rPr>
        <w:t>Art. 2</w:t>
      </w:r>
      <w:r w:rsidR="00CA1375">
        <w:rPr>
          <w:color w:val="000000" w:themeColor="text1"/>
        </w:rPr>
        <w:t>3</w:t>
      </w:r>
      <w:r w:rsidRPr="00021916">
        <w:rPr>
          <w:color w:val="000000" w:themeColor="text1"/>
        </w:rPr>
        <w:t>º – É sugerido que a banca de avaliação do PGC I e PGC II, quando houver, seja a mesma do PGC III.</w:t>
      </w:r>
    </w:p>
    <w:p w:rsidR="005058D6" w:rsidRPr="00021916" w:rsidRDefault="005058D6" w:rsidP="00A03AA0">
      <w:pPr>
        <w:rPr>
          <w:color w:val="000000" w:themeColor="text1"/>
        </w:rPr>
      </w:pPr>
      <w:r w:rsidRPr="00021916">
        <w:rPr>
          <w:color w:val="000000" w:themeColor="text1"/>
        </w:rPr>
        <w:t>Art. 2</w:t>
      </w:r>
      <w:r w:rsidR="00CA1375">
        <w:rPr>
          <w:color w:val="000000" w:themeColor="text1"/>
        </w:rPr>
        <w:t>4</w:t>
      </w:r>
      <w:r w:rsidRPr="00021916">
        <w:rPr>
          <w:color w:val="000000" w:themeColor="text1"/>
        </w:rPr>
        <w:t>º – Na defesa perante banca do PGC III (e de PGC I e PGC II, quando houver) o discente deverá realizar uma apresentação com duração sugerida de no mínimo 30 minutos e no máximo 40 minutos. Para PGCs em grupo, a apresentação oral deve ser dividida entre os componentes do grupo, e sugere-se o tempo máximo de 40 minutos de apresentação.</w:t>
      </w:r>
    </w:p>
    <w:p w:rsidR="005058D6" w:rsidRPr="00021916" w:rsidRDefault="005058D6" w:rsidP="00A03AA0">
      <w:pPr>
        <w:rPr>
          <w:color w:val="000000" w:themeColor="text1"/>
        </w:rPr>
      </w:pPr>
      <w:r w:rsidRPr="00021916">
        <w:rPr>
          <w:color w:val="000000" w:themeColor="text1"/>
        </w:rPr>
        <w:t>Art. 2</w:t>
      </w:r>
      <w:r w:rsidR="00CA1375">
        <w:rPr>
          <w:color w:val="000000" w:themeColor="text1"/>
        </w:rPr>
        <w:t>5</w:t>
      </w:r>
      <w:r w:rsidRPr="00021916">
        <w:rPr>
          <w:color w:val="000000" w:themeColor="text1"/>
        </w:rPr>
        <w:t>º – A banca examinadora tem as seguintes funções:</w:t>
      </w:r>
    </w:p>
    <w:p w:rsidR="005058D6" w:rsidRPr="00021916" w:rsidRDefault="005058D6" w:rsidP="00A03AA0">
      <w:pPr>
        <w:rPr>
          <w:color w:val="000000" w:themeColor="text1"/>
        </w:rPr>
      </w:pPr>
      <w:r w:rsidRPr="00021916">
        <w:rPr>
          <w:color w:val="000000" w:themeColor="text1"/>
        </w:rPr>
        <w:t>§ 1º – Examinar, avaliar e atribuir conceito ao trabalho.</w:t>
      </w:r>
    </w:p>
    <w:p w:rsidR="005058D6" w:rsidRPr="00021916" w:rsidRDefault="005058D6" w:rsidP="00A03AA0">
      <w:pPr>
        <w:rPr>
          <w:color w:val="000000" w:themeColor="text1"/>
        </w:rPr>
      </w:pPr>
      <w:r w:rsidRPr="00021916">
        <w:rPr>
          <w:color w:val="000000" w:themeColor="text1"/>
        </w:rPr>
        <w:t>§ 2º – Quando o PGC for realizado por mais de um aluno, atribuir conceito individualizado a cada um de seus componentes.</w:t>
      </w:r>
    </w:p>
    <w:p w:rsidR="005058D6" w:rsidRPr="00021916" w:rsidRDefault="005058D6" w:rsidP="00A03AA0">
      <w:pPr>
        <w:rPr>
          <w:color w:val="000000" w:themeColor="text1"/>
        </w:rPr>
      </w:pPr>
      <w:r w:rsidRPr="00021916">
        <w:rPr>
          <w:color w:val="000000" w:themeColor="text1"/>
        </w:rPr>
        <w:t>§ 3º – Reunir-se no horário, data e local previamente estabelecidos para assistir a apresentação oral do PGC.</w:t>
      </w:r>
    </w:p>
    <w:p w:rsidR="005058D6" w:rsidRPr="00021916" w:rsidRDefault="005058D6" w:rsidP="00A03AA0">
      <w:pPr>
        <w:rPr>
          <w:color w:val="000000" w:themeColor="text1"/>
        </w:rPr>
      </w:pPr>
      <w:r w:rsidRPr="00021916">
        <w:rPr>
          <w:color w:val="000000" w:themeColor="text1"/>
        </w:rPr>
        <w:t>§ 4º - Após a apresentação do trabalho a banca poderá:</w:t>
      </w:r>
    </w:p>
    <w:p w:rsidR="005058D6" w:rsidRPr="00021916" w:rsidRDefault="005058D6" w:rsidP="00A03AA0">
      <w:pPr>
        <w:rPr>
          <w:color w:val="000000" w:themeColor="text1"/>
        </w:rPr>
      </w:pPr>
      <w:r w:rsidRPr="00021916">
        <w:rPr>
          <w:color w:val="000000" w:themeColor="text1"/>
        </w:rPr>
        <w:t>1. Aceitar definitivamente o trabalho, atribuindo-lhe conceito final;</w:t>
      </w:r>
    </w:p>
    <w:p w:rsidR="005058D6" w:rsidRPr="00021916" w:rsidRDefault="005058D6" w:rsidP="00A03AA0">
      <w:pPr>
        <w:rPr>
          <w:color w:val="000000" w:themeColor="text1"/>
        </w:rPr>
      </w:pPr>
      <w:r w:rsidRPr="00021916">
        <w:rPr>
          <w:color w:val="000000" w:themeColor="text1"/>
        </w:rPr>
        <w:t>2. Condicionar a aceitação a modificações no texto. Esta hipótese significa que o discente deve necessariamente proceder às alterações indicadas pela banca. Neste caso, o discente deverá realizar as modificações solicitadas e entregar (em prazo definido pelo Coordenador de PGC) uma versão do trabalho para um membro indicado pela banca para verificação. De posse da versão revisada, o membro indicado pode aceitar ou recusar o trabalho;</w:t>
      </w:r>
    </w:p>
    <w:p w:rsidR="005058D6" w:rsidRPr="00021916" w:rsidRDefault="005058D6" w:rsidP="00A03AA0">
      <w:pPr>
        <w:rPr>
          <w:color w:val="000000" w:themeColor="text1"/>
        </w:rPr>
      </w:pPr>
      <w:r w:rsidRPr="00021916">
        <w:rPr>
          <w:color w:val="000000" w:themeColor="text1"/>
        </w:rPr>
        <w:lastRenderedPageBreak/>
        <w:t>3. Recusar o trabalho.</w:t>
      </w:r>
    </w:p>
    <w:p w:rsidR="005058D6" w:rsidRPr="00021916" w:rsidRDefault="005058D6" w:rsidP="00A03AA0">
      <w:pPr>
        <w:rPr>
          <w:color w:val="000000" w:themeColor="text1"/>
        </w:rPr>
      </w:pPr>
      <w:r w:rsidRPr="00021916">
        <w:rPr>
          <w:color w:val="000000" w:themeColor="text1"/>
        </w:rPr>
        <w:t>§ 5º - Cabe aos discentes o direito de recorrer do conceito atribuído, de acordo com as normas regimentais da UFABC.</w:t>
      </w:r>
    </w:p>
    <w:p w:rsidR="005058D6" w:rsidRPr="00021916" w:rsidRDefault="005058D6" w:rsidP="00A03AA0">
      <w:pPr>
        <w:rPr>
          <w:color w:val="000000" w:themeColor="text1"/>
        </w:rPr>
      </w:pPr>
      <w:r w:rsidRPr="00021916">
        <w:rPr>
          <w:color w:val="000000" w:themeColor="text1"/>
        </w:rPr>
        <w:t>Art 2</w:t>
      </w:r>
      <w:r w:rsidR="00CA1375">
        <w:rPr>
          <w:color w:val="000000" w:themeColor="text1"/>
        </w:rPr>
        <w:t>6</w:t>
      </w:r>
      <w:r w:rsidRPr="00021916">
        <w:rPr>
          <w:color w:val="000000" w:themeColor="text1"/>
        </w:rPr>
        <w:t>º - A elaboração e apresentação do PGC deverão seguir as normas de apresentação e redação de trabalhos científicos adotadas pelo CMCC.</w:t>
      </w:r>
    </w:p>
    <w:p w:rsidR="005058D6" w:rsidRPr="00021916" w:rsidRDefault="005058D6" w:rsidP="00A03AA0">
      <w:pPr>
        <w:rPr>
          <w:color w:val="000000" w:themeColor="text1"/>
        </w:rPr>
      </w:pPr>
      <w:r w:rsidRPr="00021916">
        <w:rPr>
          <w:color w:val="000000" w:themeColor="text1"/>
        </w:rPr>
        <w:t>TÍTULO VIII – DISPOSIÇÕES GERAIS</w:t>
      </w:r>
    </w:p>
    <w:p w:rsidR="005058D6" w:rsidRPr="00021916" w:rsidRDefault="005058D6" w:rsidP="00A03AA0">
      <w:pPr>
        <w:rPr>
          <w:color w:val="000000" w:themeColor="text1"/>
        </w:rPr>
      </w:pPr>
      <w:r w:rsidRPr="00021916">
        <w:rPr>
          <w:color w:val="000000" w:themeColor="text1"/>
        </w:rPr>
        <w:t>Art. 2</w:t>
      </w:r>
      <w:r w:rsidR="00CA1375">
        <w:rPr>
          <w:color w:val="000000" w:themeColor="text1"/>
        </w:rPr>
        <w:t>7</w:t>
      </w:r>
      <w:r w:rsidRPr="00021916">
        <w:rPr>
          <w:color w:val="000000" w:themeColor="text1"/>
        </w:rPr>
        <w:t>º - Compete ainda à Coordenação do Curso:</w:t>
      </w:r>
    </w:p>
    <w:p w:rsidR="005058D6" w:rsidRPr="00021916" w:rsidRDefault="005058D6" w:rsidP="00A03AA0">
      <w:pPr>
        <w:rPr>
          <w:color w:val="000000" w:themeColor="text1"/>
        </w:rPr>
      </w:pPr>
      <w:r w:rsidRPr="00021916">
        <w:rPr>
          <w:color w:val="000000" w:themeColor="text1"/>
        </w:rPr>
        <w:t>§ UNICO –  Resolver os casos omissos.</w:t>
      </w:r>
    </w:p>
    <w:p w:rsidR="005058D6" w:rsidRPr="00A03AA0" w:rsidRDefault="005058D6" w:rsidP="00A03AA0">
      <w:r w:rsidRPr="00021916">
        <w:rPr>
          <w:color w:val="000000" w:themeColor="text1"/>
        </w:rPr>
        <w:t>Art. 2</w:t>
      </w:r>
      <w:r w:rsidR="00CA1375">
        <w:rPr>
          <w:color w:val="000000" w:themeColor="text1"/>
        </w:rPr>
        <w:t>8</w:t>
      </w:r>
      <w:r w:rsidRPr="00021916">
        <w:rPr>
          <w:color w:val="000000" w:themeColor="text1"/>
        </w:rPr>
        <w:t>º - A presente norma entrará em vigor na data de sua aprovação, revogando-se as disposições em contrário.</w:t>
      </w:r>
    </w:p>
    <w:p w:rsidR="00CA1375" w:rsidRDefault="00CA1375">
      <w:pPr>
        <w:tabs>
          <w:tab w:val="clear" w:pos="357"/>
        </w:tabs>
        <w:suppressAutoHyphens w:val="0"/>
        <w:autoSpaceDE/>
        <w:spacing w:before="0" w:after="0" w:line="240" w:lineRule="auto"/>
        <w:ind w:firstLine="0"/>
        <w:jc w:val="left"/>
        <w:rPr>
          <w:rFonts w:eastAsia="Times New Roman"/>
          <w:b/>
          <w:bCs/>
          <w:i/>
          <w:iCs/>
          <w:color w:val="76923C" w:themeColor="accent3" w:themeShade="BF"/>
          <w:sz w:val="28"/>
          <w:szCs w:val="28"/>
        </w:rPr>
      </w:pPr>
      <w:bookmarkStart w:id="96" w:name="_Toc415393004"/>
      <w:r>
        <w:br w:type="page"/>
      </w:r>
    </w:p>
    <w:p w:rsidR="00A4230F" w:rsidRPr="00C402C7" w:rsidRDefault="007F7CE0" w:rsidP="00CA1375">
      <w:pPr>
        <w:pStyle w:val="Ttulo2"/>
        <w:numPr>
          <w:ilvl w:val="0"/>
          <w:numId w:val="0"/>
        </w:numPr>
        <w:ind w:left="576" w:hanging="576"/>
      </w:pPr>
      <w:bookmarkStart w:id="97" w:name="_Toc490495591"/>
      <w:r w:rsidRPr="00C402C7">
        <w:lastRenderedPageBreak/>
        <w:t xml:space="preserve">Anexo </w:t>
      </w:r>
      <w:r w:rsidR="00C402C7">
        <w:t>F</w:t>
      </w:r>
      <w:r w:rsidRPr="00C402C7">
        <w:t xml:space="preserve"> - </w:t>
      </w:r>
      <w:r w:rsidR="005058D6" w:rsidRPr="00C402C7">
        <w:t>Resolução ConsEP</w:t>
      </w:r>
      <w:r w:rsidR="007B0FCE" w:rsidRPr="00C402C7">
        <w:t>E</w:t>
      </w:r>
      <w:r w:rsidR="005058D6" w:rsidRPr="00C402C7">
        <w:t xml:space="preserve"> nº 85 - 26/08/10</w:t>
      </w:r>
      <w:bookmarkEnd w:id="97"/>
      <w:r w:rsidR="005058D6" w:rsidRPr="00C402C7">
        <w:t xml:space="preserve"> </w:t>
      </w:r>
    </w:p>
    <w:p w:rsidR="007F7CE0" w:rsidRPr="00A4230F" w:rsidRDefault="005058D6" w:rsidP="007F7CE0">
      <w:pPr>
        <w:pStyle w:val="Ttulo3"/>
        <w:rPr>
          <w:rFonts w:eastAsia="Arial Unicode MS"/>
          <w:color w:val="auto"/>
        </w:rPr>
      </w:pPr>
      <w:bookmarkStart w:id="98" w:name="_Toc469556633"/>
      <w:bookmarkStart w:id="99" w:name="_Toc490495592"/>
      <w:r w:rsidRPr="00A4230F">
        <w:rPr>
          <w:rFonts w:eastAsia="Arial Unicode MS"/>
          <w:color w:val="auto"/>
        </w:rPr>
        <w:t>Regulamenta as</w:t>
      </w:r>
      <w:r w:rsidRPr="00A4230F">
        <w:rPr>
          <w:rStyle w:val="apple-converted-space"/>
          <w:rFonts w:eastAsia="Arial Unicode MS" w:cs="Arial Unicode MS"/>
          <w:color w:val="auto"/>
        </w:rPr>
        <w:t> </w:t>
      </w:r>
      <w:r w:rsidRPr="00A4230F">
        <w:rPr>
          <w:rStyle w:val="g5ti41198hf7"/>
          <w:rFonts w:eastAsia="Arial Unicode MS" w:cs="Arial Unicode MS"/>
          <w:color w:val="auto"/>
          <w:u w:val="single"/>
        </w:rPr>
        <w:t>normas</w:t>
      </w:r>
      <w:r w:rsidRPr="00A4230F">
        <w:rPr>
          <w:rStyle w:val="apple-converted-space"/>
          <w:rFonts w:eastAsia="Arial Unicode MS" w:cs="Arial Unicode MS"/>
          <w:color w:val="auto"/>
        </w:rPr>
        <w:t> </w:t>
      </w:r>
      <w:r w:rsidRPr="00A4230F">
        <w:rPr>
          <w:rFonts w:eastAsia="Arial Unicode MS"/>
          <w:color w:val="auto"/>
        </w:rPr>
        <w:t>para a realização de estágio curricular e não-curricular do curso de graduação em Bacharelado em Ciência da Computação (BCC) da UFABC.</w:t>
      </w:r>
      <w:bookmarkEnd w:id="96"/>
      <w:bookmarkEnd w:id="98"/>
      <w:bookmarkEnd w:id="99"/>
      <w:r w:rsidRPr="00A4230F">
        <w:rPr>
          <w:rFonts w:eastAsia="Arial Unicode MS"/>
          <w:color w:val="auto"/>
        </w:rPr>
        <w:t xml:space="preserve"> </w:t>
      </w:r>
    </w:p>
    <w:p w:rsidR="00021916" w:rsidRDefault="00021916" w:rsidP="00021916">
      <w:pPr>
        <w:ind w:firstLine="0"/>
      </w:pPr>
    </w:p>
    <w:p w:rsidR="00021916" w:rsidRPr="00021916" w:rsidRDefault="00021916" w:rsidP="00021916">
      <w:pPr>
        <w:ind w:firstLine="0"/>
        <w:rPr>
          <w:color w:val="0000FF"/>
          <w:u w:val="single"/>
        </w:rPr>
      </w:pPr>
      <w:r>
        <w:t xml:space="preserve">Acesso ao endereço onde consta a resolução de estágio do BCC: </w:t>
      </w:r>
      <w:r w:rsidRPr="00021916">
        <w:rPr>
          <w:color w:val="0000FF"/>
          <w:u w:val="single"/>
        </w:rPr>
        <w:t>http://bcc.ufabc.edu.br/estagio-e-oportunidades/estagio-supervisionado.html</w:t>
      </w:r>
    </w:p>
    <w:sectPr w:rsidR="00021916" w:rsidRPr="00021916" w:rsidSect="00B517C0">
      <w:footerReference w:type="default" r:id="rId52"/>
      <w:pgSz w:w="11906" w:h="16838"/>
      <w:pgMar w:top="1134" w:right="1701" w:bottom="1418" w:left="1701" w:header="720"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3BEE" w:rsidRDefault="008A3BEE" w:rsidP="002B6794">
      <w:r>
        <w:separator/>
      </w:r>
    </w:p>
  </w:endnote>
  <w:endnote w:type="continuationSeparator" w:id="0">
    <w:p w:rsidR="008A3BEE" w:rsidRDefault="008A3BEE" w:rsidP="002B6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宋体">
    <w:charset w:val="00"/>
    <w:family w:val="auto"/>
    <w:pitch w:val="variable"/>
  </w:font>
  <w:font w:name="Ubuntu">
    <w:charset w:val="00"/>
    <w:family w:val="auto"/>
    <w:pitch w:val="variable"/>
  </w:font>
  <w:font w:name="Cambria">
    <w:panose1 w:val="02040503050406030204"/>
    <w:charset w:val="00"/>
    <w:family w:val="roman"/>
    <w:pitch w:val="variable"/>
    <w:sig w:usb0="E00002FF" w:usb1="400004FF" w:usb2="00000000" w:usb3="00000000" w:csb0="0000019F" w:csb1="00000000"/>
  </w:font>
  <w:font w:name="StarSymbol">
    <w:altName w:val="Arial Unicode MS"/>
    <w:charset w:val="02"/>
    <w:family w:val="auto"/>
    <w:pitch w:val="default"/>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Liberation Sans">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5FF" w:usb2="0A246029" w:usb3="00000000" w:csb0="000001FF" w:csb1="00000000"/>
  </w:font>
  <w:font w:name="Lohit Hindi">
    <w:charset w:val="00"/>
    <w:family w:val="auto"/>
    <w:pitch w:val="variable"/>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DejaVu Sans Mono">
    <w:panose1 w:val="020B0609030804020204"/>
    <w:charset w:val="00"/>
    <w:family w:val="modern"/>
    <w:pitch w:val="fixed"/>
    <w:sig w:usb0="E60026FF" w:usb1="D000F1FB" w:usb2="00000028"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861125"/>
      <w:docPartObj>
        <w:docPartGallery w:val="Page Numbers (Bottom of Page)"/>
        <w:docPartUnique/>
      </w:docPartObj>
    </w:sdtPr>
    <w:sdtEndPr>
      <w:rPr>
        <w:rFonts w:asciiTheme="minorHAnsi" w:hAnsiTheme="minorHAnsi"/>
        <w:sz w:val="22"/>
        <w:szCs w:val="22"/>
      </w:rPr>
    </w:sdtEndPr>
    <w:sdtContent>
      <w:p w:rsidR="008A3BEE" w:rsidRPr="00046686" w:rsidRDefault="008A3BEE" w:rsidP="003310F6">
        <w:pPr>
          <w:pStyle w:val="Rodap"/>
          <w:pBdr>
            <w:top w:val="single" w:sz="4" w:space="1" w:color="76923C" w:themeColor="accent3" w:themeShade="BF"/>
          </w:pBdr>
          <w:jc w:val="right"/>
          <w:rPr>
            <w:rFonts w:asciiTheme="minorHAnsi" w:hAnsiTheme="minorHAnsi"/>
            <w:sz w:val="22"/>
            <w:szCs w:val="22"/>
          </w:rPr>
        </w:pPr>
        <w:r w:rsidRPr="00046686">
          <w:rPr>
            <w:rFonts w:asciiTheme="minorHAnsi" w:hAnsiTheme="minorHAnsi"/>
            <w:color w:val="76923C" w:themeColor="accent3" w:themeShade="BF"/>
            <w:sz w:val="22"/>
            <w:szCs w:val="22"/>
          </w:rPr>
          <w:fldChar w:fldCharType="begin"/>
        </w:r>
        <w:r w:rsidRPr="00046686">
          <w:rPr>
            <w:rFonts w:asciiTheme="minorHAnsi" w:hAnsiTheme="minorHAnsi"/>
            <w:color w:val="76923C" w:themeColor="accent3" w:themeShade="BF"/>
            <w:sz w:val="22"/>
            <w:szCs w:val="22"/>
          </w:rPr>
          <w:instrText>PAGE   \* MERGEFORMAT</w:instrText>
        </w:r>
        <w:r w:rsidRPr="00046686">
          <w:rPr>
            <w:rFonts w:asciiTheme="minorHAnsi" w:hAnsiTheme="minorHAnsi"/>
            <w:color w:val="76923C" w:themeColor="accent3" w:themeShade="BF"/>
            <w:sz w:val="22"/>
            <w:szCs w:val="22"/>
          </w:rPr>
          <w:fldChar w:fldCharType="separate"/>
        </w:r>
        <w:r w:rsidR="00A91EB5">
          <w:rPr>
            <w:rFonts w:asciiTheme="minorHAnsi" w:hAnsiTheme="minorHAnsi"/>
            <w:noProof/>
            <w:color w:val="76923C" w:themeColor="accent3" w:themeShade="BF"/>
            <w:sz w:val="22"/>
            <w:szCs w:val="22"/>
          </w:rPr>
          <w:t>1</w:t>
        </w:r>
        <w:r w:rsidRPr="00046686">
          <w:rPr>
            <w:rFonts w:asciiTheme="minorHAnsi" w:hAnsiTheme="minorHAnsi"/>
            <w:color w:val="76923C" w:themeColor="accent3" w:themeShade="BF"/>
            <w:sz w:val="22"/>
            <w:szCs w:val="22"/>
          </w:rPr>
          <w:fldChar w:fldCharType="end"/>
        </w:r>
      </w:p>
    </w:sdtContent>
  </w:sdt>
  <w:p w:rsidR="008A3BEE" w:rsidRDefault="008A3BE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3BEE" w:rsidRDefault="008A3BEE" w:rsidP="002B6794">
      <w:r>
        <w:separator/>
      </w:r>
    </w:p>
  </w:footnote>
  <w:footnote w:type="continuationSeparator" w:id="0">
    <w:p w:rsidR="008A3BEE" w:rsidRDefault="008A3BEE" w:rsidP="002B6794">
      <w:r>
        <w:continuationSeparator/>
      </w:r>
    </w:p>
  </w:footnote>
  <w:footnote w:id="1">
    <w:p w:rsidR="008A3BEE" w:rsidRPr="009B6246" w:rsidRDefault="008A3BEE" w:rsidP="009B6246">
      <w:pPr>
        <w:spacing w:before="0" w:after="0" w:line="276" w:lineRule="auto"/>
        <w:ind w:firstLine="0"/>
        <w:rPr>
          <w:sz w:val="20"/>
          <w:szCs w:val="20"/>
        </w:rPr>
      </w:pPr>
      <w:r>
        <w:rPr>
          <w:rStyle w:val="Refdenotaderodap"/>
        </w:rPr>
        <w:footnoteRef/>
      </w:r>
      <w:r>
        <w:t xml:space="preserve"> </w:t>
      </w:r>
      <w:r w:rsidRPr="009B6246">
        <w:rPr>
          <w:sz w:val="20"/>
          <w:szCs w:val="20"/>
        </w:rPr>
        <w:t>Para obtenção do título de Bacharel em Ciência da Computação, este projeto prevê o cumprimento de 24 créditos obrigatórios cursados nas disciplinas de Projeto de Graduação em Computação (PGC I, PGC II e PGC III). A seu critério, entretanto, o aluno pode substituir a obrigatoriedade dos PGCs pelo cumprimento integral das três disciplinas de opção limitada de estágio supervisionado (Estágio Supervisionado em Computação I, Estágio Supervisionado em Computação II e Estágio Supervisionado em Computação III)</w:t>
      </w:r>
      <w:proofErr w:type="gramStart"/>
      <w:r w:rsidRPr="009B6246">
        <w:rPr>
          <w:sz w:val="20"/>
          <w:szCs w:val="20"/>
        </w:rPr>
        <w:t xml:space="preserve">  </w:t>
      </w:r>
      <w:proofErr w:type="gramEnd"/>
      <w:r w:rsidRPr="009B6246">
        <w:rPr>
          <w:sz w:val="20"/>
          <w:szCs w:val="20"/>
        </w:rPr>
        <w:t>que totalizam 10 créditos. Em razão da diferença do total de créditos entre as disciplinas de PGC (24 créditos) e as disciplinas de estágio (10 créditos), o aluno que fizer a opção pelo cumprimento do estágio supervisionado deverá cumprir 14 créditos a mais em disciplinas de opção limitada, de modo a complementar a carga horária total do curso.</w:t>
      </w:r>
    </w:p>
    <w:p w:rsidR="008A3BEE" w:rsidRDefault="008A3BEE">
      <w:pPr>
        <w:pStyle w:val="Textodenotaderodap"/>
      </w:pPr>
    </w:p>
  </w:footnote>
  <w:footnote w:id="2">
    <w:p w:rsidR="008A3BEE" w:rsidRPr="008A5E99" w:rsidRDefault="008A3BEE" w:rsidP="008A5E99">
      <w:pPr>
        <w:pStyle w:val="Textodenotaderodap"/>
        <w:spacing w:before="0" w:after="0" w:line="276" w:lineRule="auto"/>
        <w:rPr>
          <w:sz w:val="20"/>
        </w:rPr>
      </w:pPr>
      <w:r w:rsidRPr="008A5E99">
        <w:rPr>
          <w:rStyle w:val="Refdenotaderodap"/>
          <w:sz w:val="20"/>
        </w:rPr>
        <w:footnoteRef/>
      </w:r>
      <w:r w:rsidRPr="008A5E99">
        <w:rPr>
          <w:sz w:val="20"/>
        </w:rPr>
        <w:t xml:space="preserve"> UFABC, 2013. </w:t>
      </w:r>
      <w:r w:rsidRPr="008A5E99">
        <w:rPr>
          <w:b/>
          <w:sz w:val="20"/>
        </w:rPr>
        <w:t>Portaria nº 202/2013</w:t>
      </w:r>
      <w:r w:rsidRPr="008A5E99">
        <w:rPr>
          <w:sz w:val="20"/>
        </w:rPr>
        <w:t xml:space="preserve">. Disponível em </w:t>
      </w:r>
      <w:hyperlink r:id="rId1" w:history="1">
        <w:r w:rsidRPr="008A5E99">
          <w:rPr>
            <w:rStyle w:val="Hyperlink"/>
          </w:rPr>
          <w:t>http://prograd.ufabc.edu.br/images/pdf/portaria_202_procedimentos_seguranca_laboratorios.pdf</w:t>
        </w:r>
      </w:hyperlink>
      <w:r w:rsidRPr="008A5E99">
        <w:rPr>
          <w:sz w:val="20"/>
        </w:rPr>
        <w:t xml:space="preserve"> acessado em 15 de julho de 2014. </w:t>
      </w:r>
    </w:p>
    <w:p w:rsidR="008A3BEE" w:rsidRDefault="008A3BEE">
      <w:pPr>
        <w:pStyle w:val="Textodenotaderodap"/>
      </w:pPr>
    </w:p>
  </w:footnote>
  <w:footnote w:id="3">
    <w:p w:rsidR="008A3BEE" w:rsidRDefault="008A3BEE" w:rsidP="00DA0679">
      <w:pPr>
        <w:pStyle w:val="Textodenotaderodap"/>
      </w:pPr>
      <w:r>
        <w:rPr>
          <w:rStyle w:val="Refdenotaderodap"/>
        </w:rPr>
        <w:footnoteRef/>
      </w:r>
      <w:r>
        <w:t xml:space="preserve"> </w:t>
      </w:r>
      <w:r>
        <w:rPr>
          <w:rStyle w:val="Refdenotaderodap"/>
        </w:rPr>
        <w:footnoteRef/>
      </w:r>
      <w:r>
        <w:t xml:space="preserve"> http://biblioteca.ufabc.edu.br/ acessado em 15 de julho de 2014. </w:t>
      </w:r>
    </w:p>
    <w:p w:rsidR="008A3BEE" w:rsidRDefault="008A3BEE">
      <w:pPr>
        <w:pStyle w:val="Textodenotaderodap"/>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16760152"/>
    <w:lvl w:ilvl="0">
      <w:start w:val="1"/>
      <w:numFmt w:val="none"/>
      <w:pStyle w:val="Ttulo1"/>
      <w:suff w:val="nothing"/>
      <w:lvlText w:val=""/>
      <w:lvlJc w:val="left"/>
      <w:pPr>
        <w:tabs>
          <w:tab w:val="num" w:pos="0"/>
        </w:tabs>
        <w:ind w:left="432" w:hanging="432"/>
      </w:pPr>
    </w:lvl>
    <w:lvl w:ilvl="1">
      <w:start w:val="1"/>
      <w:numFmt w:val="decimal"/>
      <w:pStyle w:val="Ttulo2"/>
      <w:lvlText w:val="%2."/>
      <w:lvlJc w:val="left"/>
      <w:pPr>
        <w:tabs>
          <w:tab w:val="num" w:pos="0"/>
        </w:tabs>
        <w:ind w:left="576" w:hanging="576"/>
      </w:pPr>
    </w:lvl>
    <w:lvl w:ilvl="2">
      <w:start w:val="1"/>
      <w:numFmt w:val="decimal"/>
      <w:lvlText w:val="1.%3."/>
      <w:lvlJc w:val="left"/>
      <w:pPr>
        <w:tabs>
          <w:tab w:val="num" w:pos="284"/>
        </w:tabs>
        <w:ind w:left="1004" w:hanging="720"/>
      </w:pPr>
      <w:rPr>
        <w:rFonts w:hint="default"/>
      </w:rPr>
    </w:lvl>
    <w:lvl w:ilvl="3">
      <w:start w:val="1"/>
      <w:numFmt w:val="none"/>
      <w:pStyle w:val="Ttulo4"/>
      <w:suff w:val="nothing"/>
      <w:lvlText w:val=""/>
      <w:lvlJc w:val="left"/>
      <w:pPr>
        <w:tabs>
          <w:tab w:val="num" w:pos="0"/>
        </w:tabs>
        <w:ind w:left="864" w:hanging="864"/>
      </w:pPr>
    </w:lvl>
    <w:lvl w:ilvl="4">
      <w:start w:val="1"/>
      <w:numFmt w:val="none"/>
      <w:pStyle w:val="Ttulo5"/>
      <w:suff w:val="nothing"/>
      <w:lvlText w:val=""/>
      <w:lvlJc w:val="left"/>
      <w:pPr>
        <w:tabs>
          <w:tab w:val="num" w:pos="0"/>
        </w:tabs>
        <w:ind w:left="1008" w:hanging="1008"/>
      </w:pPr>
    </w:lvl>
    <w:lvl w:ilvl="5">
      <w:start w:val="1"/>
      <w:numFmt w:val="none"/>
      <w:pStyle w:val="Ttulo6"/>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pStyle w:val="Ttulo8"/>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none"/>
      <w:pStyle w:val="Ttulo10"/>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8Num3"/>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name w:val="WW8Num5"/>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5">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9"/>
    <w:multiLevelType w:val="multilevel"/>
    <w:tmpl w:val="00000009"/>
    <w:name w:val="WW8Num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0A"/>
    <w:multiLevelType w:val="multilevel"/>
    <w:tmpl w:val="0000000A"/>
    <w:name w:val="WW8Num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0B"/>
    <w:multiLevelType w:val="multilevel"/>
    <w:tmpl w:val="0000000B"/>
    <w:name w:val="WW8Num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000000C"/>
    <w:multiLevelType w:val="multilevel"/>
    <w:tmpl w:val="1A3A76C6"/>
    <w:name w:val="WW8Num12"/>
    <w:lvl w:ilvl="0">
      <w:start w:val="1"/>
      <w:numFmt w:val="decimal"/>
      <w:lvlText w:val="%1."/>
      <w:lvlJc w:val="left"/>
      <w:pPr>
        <w:tabs>
          <w:tab w:val="num" w:pos="786"/>
        </w:tabs>
        <w:ind w:left="786" w:hanging="360"/>
      </w:pPr>
      <w:rPr>
        <w:color w:val="FF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000000D"/>
    <w:multiLevelType w:val="multilevel"/>
    <w:tmpl w:val="0000000D"/>
    <w:name w:val="WW8Num1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nsid w:val="0000000E"/>
    <w:multiLevelType w:val="multilevel"/>
    <w:tmpl w:val="000000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001E1CB7"/>
    <w:multiLevelType w:val="multilevel"/>
    <w:tmpl w:val="A6B03E52"/>
    <w:styleLink w:val="WW8Num7"/>
    <w:lvl w:ilvl="0">
      <w:numFmt w:val="bullet"/>
      <w:lvlText w:val=""/>
      <w:lvlJc w:val="left"/>
      <w:rPr>
        <w:rFonts w:ascii="Symbol" w:hAnsi="Symbol" w:cs="Symbol"/>
        <w:sz w:val="20"/>
      </w:rPr>
    </w:lvl>
    <w:lvl w:ilvl="1">
      <w:start w:val="1"/>
      <w:numFmt w:val="decimal"/>
      <w:lvlText w:val="%2."/>
      <w:lvlJc w:val="left"/>
      <w:rPr>
        <w:rFonts w:ascii="Courier New" w:hAnsi="Courier New" w:cs="Courier New"/>
        <w:sz w:val="20"/>
      </w:rPr>
    </w:lvl>
    <w:lvl w:ilvl="2">
      <w:start w:val="1"/>
      <w:numFmt w:val="decimal"/>
      <w:lvlText w:val="%3."/>
      <w:lvlJc w:val="left"/>
      <w:rPr>
        <w:rFonts w:ascii="Wingdings" w:hAnsi="Wingdings" w:cs="Wingdings"/>
        <w:sz w:val="20"/>
      </w:rPr>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nsid w:val="01136A41"/>
    <w:multiLevelType w:val="multilevel"/>
    <w:tmpl w:val="000000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02482E35"/>
    <w:multiLevelType w:val="hybridMultilevel"/>
    <w:tmpl w:val="CAFCD50E"/>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cs="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cs="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cs="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16">
    <w:nsid w:val="02D41BF6"/>
    <w:multiLevelType w:val="multilevel"/>
    <w:tmpl w:val="B09C0314"/>
    <w:styleLink w:val="WWNum7"/>
    <w:lvl w:ilvl="0">
      <w:start w:val="1"/>
      <w:numFmt w:val="lowerLetter"/>
      <w:lvlText w:val="%1)"/>
      <w:lvlJc w:val="left"/>
      <w:rPr>
        <w:b/>
        <w:bCs/>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7">
    <w:nsid w:val="02E24426"/>
    <w:multiLevelType w:val="hybridMultilevel"/>
    <w:tmpl w:val="3E0A5E44"/>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8">
    <w:nsid w:val="03AC1A58"/>
    <w:multiLevelType w:val="hybridMultilevel"/>
    <w:tmpl w:val="AA6473D2"/>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cs="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cs="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cs="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19">
    <w:nsid w:val="043B0B2C"/>
    <w:multiLevelType w:val="multilevel"/>
    <w:tmpl w:val="000000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06940827"/>
    <w:multiLevelType w:val="hybridMultilevel"/>
    <w:tmpl w:val="07C2F56C"/>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21">
    <w:nsid w:val="07A74313"/>
    <w:multiLevelType w:val="multilevel"/>
    <w:tmpl w:val="000000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nsid w:val="084E3A02"/>
    <w:multiLevelType w:val="hybridMultilevel"/>
    <w:tmpl w:val="3B3CCE1C"/>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23">
    <w:nsid w:val="0AD36958"/>
    <w:multiLevelType w:val="hybridMultilevel"/>
    <w:tmpl w:val="4000950E"/>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24">
    <w:nsid w:val="0BA30C20"/>
    <w:multiLevelType w:val="hybridMultilevel"/>
    <w:tmpl w:val="37AADC98"/>
    <w:lvl w:ilvl="0" w:tplc="0416000F">
      <w:start w:val="1"/>
      <w:numFmt w:val="decimal"/>
      <w:lvlText w:val="%1."/>
      <w:lvlJc w:val="left"/>
      <w:pPr>
        <w:ind w:left="1077" w:hanging="360"/>
      </w:pPr>
    </w:lvl>
    <w:lvl w:ilvl="1" w:tplc="71880372">
      <w:start w:val="1"/>
      <w:numFmt w:val="upperLetter"/>
      <w:lvlText w:val="%2."/>
      <w:lvlJc w:val="left"/>
      <w:pPr>
        <w:ind w:left="2085" w:hanging="648"/>
      </w:pPr>
      <w:rPr>
        <w:rFonts w:hint="default"/>
      </w:r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25">
    <w:nsid w:val="0BA74017"/>
    <w:multiLevelType w:val="hybridMultilevel"/>
    <w:tmpl w:val="01268586"/>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26">
    <w:nsid w:val="0BCC54F0"/>
    <w:multiLevelType w:val="hybridMultilevel"/>
    <w:tmpl w:val="03B0CDEC"/>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27">
    <w:nsid w:val="0BDA5B44"/>
    <w:multiLevelType w:val="hybridMultilevel"/>
    <w:tmpl w:val="F326C1DA"/>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28">
    <w:nsid w:val="0BDB72B6"/>
    <w:multiLevelType w:val="hybridMultilevel"/>
    <w:tmpl w:val="3ED2929E"/>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29">
    <w:nsid w:val="0C275733"/>
    <w:multiLevelType w:val="hybridMultilevel"/>
    <w:tmpl w:val="EF5C2688"/>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30">
    <w:nsid w:val="0C7522C1"/>
    <w:multiLevelType w:val="hybridMultilevel"/>
    <w:tmpl w:val="47DC1F42"/>
    <w:lvl w:ilvl="0" w:tplc="0416000F">
      <w:start w:val="1"/>
      <w:numFmt w:val="decimal"/>
      <w:lvlText w:val="%1."/>
      <w:lvlJc w:val="left"/>
      <w:pPr>
        <w:ind w:left="1464" w:hanging="360"/>
      </w:pPr>
    </w:lvl>
    <w:lvl w:ilvl="1" w:tplc="04160019" w:tentative="1">
      <w:start w:val="1"/>
      <w:numFmt w:val="lowerLetter"/>
      <w:lvlText w:val="%2."/>
      <w:lvlJc w:val="left"/>
      <w:pPr>
        <w:ind w:left="2184" w:hanging="360"/>
      </w:pPr>
    </w:lvl>
    <w:lvl w:ilvl="2" w:tplc="0416001B" w:tentative="1">
      <w:start w:val="1"/>
      <w:numFmt w:val="lowerRoman"/>
      <w:lvlText w:val="%3."/>
      <w:lvlJc w:val="right"/>
      <w:pPr>
        <w:ind w:left="2904" w:hanging="180"/>
      </w:pPr>
    </w:lvl>
    <w:lvl w:ilvl="3" w:tplc="0416000F" w:tentative="1">
      <w:start w:val="1"/>
      <w:numFmt w:val="decimal"/>
      <w:lvlText w:val="%4."/>
      <w:lvlJc w:val="left"/>
      <w:pPr>
        <w:ind w:left="3624" w:hanging="360"/>
      </w:pPr>
    </w:lvl>
    <w:lvl w:ilvl="4" w:tplc="04160019" w:tentative="1">
      <w:start w:val="1"/>
      <w:numFmt w:val="lowerLetter"/>
      <w:lvlText w:val="%5."/>
      <w:lvlJc w:val="left"/>
      <w:pPr>
        <w:ind w:left="4344" w:hanging="360"/>
      </w:pPr>
    </w:lvl>
    <w:lvl w:ilvl="5" w:tplc="0416001B" w:tentative="1">
      <w:start w:val="1"/>
      <w:numFmt w:val="lowerRoman"/>
      <w:lvlText w:val="%6."/>
      <w:lvlJc w:val="right"/>
      <w:pPr>
        <w:ind w:left="5064" w:hanging="180"/>
      </w:pPr>
    </w:lvl>
    <w:lvl w:ilvl="6" w:tplc="0416000F" w:tentative="1">
      <w:start w:val="1"/>
      <w:numFmt w:val="decimal"/>
      <w:lvlText w:val="%7."/>
      <w:lvlJc w:val="left"/>
      <w:pPr>
        <w:ind w:left="5784" w:hanging="360"/>
      </w:pPr>
    </w:lvl>
    <w:lvl w:ilvl="7" w:tplc="04160019" w:tentative="1">
      <w:start w:val="1"/>
      <w:numFmt w:val="lowerLetter"/>
      <w:lvlText w:val="%8."/>
      <w:lvlJc w:val="left"/>
      <w:pPr>
        <w:ind w:left="6504" w:hanging="360"/>
      </w:pPr>
    </w:lvl>
    <w:lvl w:ilvl="8" w:tplc="0416001B" w:tentative="1">
      <w:start w:val="1"/>
      <w:numFmt w:val="lowerRoman"/>
      <w:lvlText w:val="%9."/>
      <w:lvlJc w:val="right"/>
      <w:pPr>
        <w:ind w:left="7224" w:hanging="180"/>
      </w:pPr>
    </w:lvl>
  </w:abstractNum>
  <w:abstractNum w:abstractNumId="31">
    <w:nsid w:val="0CB07BED"/>
    <w:multiLevelType w:val="hybridMultilevel"/>
    <w:tmpl w:val="E9AAE398"/>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32">
    <w:nsid w:val="0D3D144A"/>
    <w:multiLevelType w:val="hybridMultilevel"/>
    <w:tmpl w:val="144CE738"/>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33">
    <w:nsid w:val="0E242E31"/>
    <w:multiLevelType w:val="hybridMultilevel"/>
    <w:tmpl w:val="5D4822C6"/>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34">
    <w:nsid w:val="0EA32699"/>
    <w:multiLevelType w:val="hybridMultilevel"/>
    <w:tmpl w:val="47DC1F42"/>
    <w:lvl w:ilvl="0" w:tplc="0416000F">
      <w:start w:val="1"/>
      <w:numFmt w:val="decimal"/>
      <w:lvlText w:val="%1."/>
      <w:lvlJc w:val="left"/>
      <w:pPr>
        <w:ind w:left="1464" w:hanging="360"/>
      </w:pPr>
    </w:lvl>
    <w:lvl w:ilvl="1" w:tplc="04160019" w:tentative="1">
      <w:start w:val="1"/>
      <w:numFmt w:val="lowerLetter"/>
      <w:lvlText w:val="%2."/>
      <w:lvlJc w:val="left"/>
      <w:pPr>
        <w:ind w:left="2184" w:hanging="360"/>
      </w:pPr>
    </w:lvl>
    <w:lvl w:ilvl="2" w:tplc="0416001B" w:tentative="1">
      <w:start w:val="1"/>
      <w:numFmt w:val="lowerRoman"/>
      <w:lvlText w:val="%3."/>
      <w:lvlJc w:val="right"/>
      <w:pPr>
        <w:ind w:left="2904" w:hanging="180"/>
      </w:pPr>
    </w:lvl>
    <w:lvl w:ilvl="3" w:tplc="0416000F" w:tentative="1">
      <w:start w:val="1"/>
      <w:numFmt w:val="decimal"/>
      <w:lvlText w:val="%4."/>
      <w:lvlJc w:val="left"/>
      <w:pPr>
        <w:ind w:left="3624" w:hanging="360"/>
      </w:pPr>
    </w:lvl>
    <w:lvl w:ilvl="4" w:tplc="04160019" w:tentative="1">
      <w:start w:val="1"/>
      <w:numFmt w:val="lowerLetter"/>
      <w:lvlText w:val="%5."/>
      <w:lvlJc w:val="left"/>
      <w:pPr>
        <w:ind w:left="4344" w:hanging="360"/>
      </w:pPr>
    </w:lvl>
    <w:lvl w:ilvl="5" w:tplc="0416001B" w:tentative="1">
      <w:start w:val="1"/>
      <w:numFmt w:val="lowerRoman"/>
      <w:lvlText w:val="%6."/>
      <w:lvlJc w:val="right"/>
      <w:pPr>
        <w:ind w:left="5064" w:hanging="180"/>
      </w:pPr>
    </w:lvl>
    <w:lvl w:ilvl="6" w:tplc="0416000F" w:tentative="1">
      <w:start w:val="1"/>
      <w:numFmt w:val="decimal"/>
      <w:lvlText w:val="%7."/>
      <w:lvlJc w:val="left"/>
      <w:pPr>
        <w:ind w:left="5784" w:hanging="360"/>
      </w:pPr>
    </w:lvl>
    <w:lvl w:ilvl="7" w:tplc="04160019" w:tentative="1">
      <w:start w:val="1"/>
      <w:numFmt w:val="lowerLetter"/>
      <w:lvlText w:val="%8."/>
      <w:lvlJc w:val="left"/>
      <w:pPr>
        <w:ind w:left="6504" w:hanging="360"/>
      </w:pPr>
    </w:lvl>
    <w:lvl w:ilvl="8" w:tplc="0416001B" w:tentative="1">
      <w:start w:val="1"/>
      <w:numFmt w:val="lowerRoman"/>
      <w:lvlText w:val="%9."/>
      <w:lvlJc w:val="right"/>
      <w:pPr>
        <w:ind w:left="7224" w:hanging="180"/>
      </w:pPr>
    </w:lvl>
  </w:abstractNum>
  <w:abstractNum w:abstractNumId="35">
    <w:nsid w:val="0EF040BA"/>
    <w:multiLevelType w:val="hybridMultilevel"/>
    <w:tmpl w:val="DE724FFE"/>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36">
    <w:nsid w:val="0F0440DF"/>
    <w:multiLevelType w:val="hybridMultilevel"/>
    <w:tmpl w:val="AD38E424"/>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37">
    <w:nsid w:val="0F1006CE"/>
    <w:multiLevelType w:val="hybridMultilevel"/>
    <w:tmpl w:val="6D7225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nsid w:val="0F5554BF"/>
    <w:multiLevelType w:val="hybridMultilevel"/>
    <w:tmpl w:val="C90A1894"/>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39">
    <w:nsid w:val="0F6012E3"/>
    <w:multiLevelType w:val="hybridMultilevel"/>
    <w:tmpl w:val="302A499A"/>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40">
    <w:nsid w:val="0FEA3C91"/>
    <w:multiLevelType w:val="hybridMultilevel"/>
    <w:tmpl w:val="37AADC98"/>
    <w:lvl w:ilvl="0" w:tplc="0416000F">
      <w:start w:val="1"/>
      <w:numFmt w:val="decimal"/>
      <w:lvlText w:val="%1."/>
      <w:lvlJc w:val="left"/>
      <w:pPr>
        <w:ind w:left="1077" w:hanging="360"/>
      </w:pPr>
    </w:lvl>
    <w:lvl w:ilvl="1" w:tplc="71880372">
      <w:start w:val="1"/>
      <w:numFmt w:val="upperLetter"/>
      <w:lvlText w:val="%2."/>
      <w:lvlJc w:val="left"/>
      <w:pPr>
        <w:ind w:left="2085" w:hanging="648"/>
      </w:pPr>
      <w:rPr>
        <w:rFonts w:hint="default"/>
      </w:r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41">
    <w:nsid w:val="10216CC9"/>
    <w:multiLevelType w:val="hybridMultilevel"/>
    <w:tmpl w:val="78861B36"/>
    <w:lvl w:ilvl="0" w:tplc="04160001">
      <w:start w:val="1"/>
      <w:numFmt w:val="bullet"/>
      <w:lvlText w:val=""/>
      <w:lvlJc w:val="left"/>
      <w:pPr>
        <w:ind w:left="1077" w:hanging="360"/>
      </w:pPr>
      <w:rPr>
        <w:rFonts w:ascii="Symbol" w:hAnsi="Symbol" w:hint="default"/>
      </w:rPr>
    </w:lvl>
    <w:lvl w:ilvl="1" w:tplc="04160003">
      <w:start w:val="1"/>
      <w:numFmt w:val="bullet"/>
      <w:lvlText w:val="o"/>
      <w:lvlJc w:val="left"/>
      <w:pPr>
        <w:ind w:left="1797" w:hanging="360"/>
      </w:pPr>
      <w:rPr>
        <w:rFonts w:ascii="Courier New" w:hAnsi="Courier New" w:cs="Courier New" w:hint="default"/>
      </w:rPr>
    </w:lvl>
    <w:lvl w:ilvl="2" w:tplc="AFF60836">
      <w:start w:val="18"/>
      <w:numFmt w:val="bullet"/>
      <w:lvlText w:val="•"/>
      <w:lvlJc w:val="left"/>
      <w:pPr>
        <w:ind w:left="2781" w:hanging="624"/>
      </w:pPr>
      <w:rPr>
        <w:rFonts w:ascii="Calibri" w:eastAsia="Calibri" w:hAnsi="Calibri" w:cs="Arial"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cs="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cs="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42">
    <w:nsid w:val="1085665F"/>
    <w:multiLevelType w:val="hybridMultilevel"/>
    <w:tmpl w:val="2D58D8B8"/>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43">
    <w:nsid w:val="11755681"/>
    <w:multiLevelType w:val="multilevel"/>
    <w:tmpl w:val="DC425EE6"/>
    <w:styleLink w:val="WWNum16"/>
    <w:lvl w:ilvl="0">
      <w:start w:val="1"/>
      <w:numFmt w:val="decimal"/>
      <w:lvlText w:val="%1."/>
      <w:lvlJc w:val="left"/>
      <w:rPr>
        <w:b w:val="0"/>
        <w:bCs w:val="0"/>
        <w:i w:val="0"/>
        <w:caps w:val="0"/>
        <w:smallCaps w:val="0"/>
        <w:color w:val="00000A"/>
        <w:spacing w:val="0"/>
        <w:sz w:val="24"/>
        <w:szCs w:val="24"/>
        <w:shd w:val="clear" w:color="auto" w:fill="FFFFFF"/>
      </w:rPr>
    </w:lvl>
    <w:lvl w:ilvl="1">
      <w:start w:val="1"/>
      <w:numFmt w:val="decimal"/>
      <w:lvlText w:val="%2."/>
      <w:lvlJc w:val="left"/>
      <w:rPr>
        <w:b w:val="0"/>
        <w:bCs w:val="0"/>
        <w:i w:val="0"/>
        <w:caps w:val="0"/>
        <w:smallCaps w:val="0"/>
        <w:color w:val="00000A"/>
        <w:spacing w:val="0"/>
        <w:sz w:val="24"/>
        <w:szCs w:val="24"/>
        <w:shd w:val="clear" w:color="auto" w:fill="FFFFFF"/>
      </w:rPr>
    </w:lvl>
    <w:lvl w:ilvl="2">
      <w:start w:val="1"/>
      <w:numFmt w:val="decimal"/>
      <w:lvlText w:val="%3."/>
      <w:lvlJc w:val="left"/>
      <w:rPr>
        <w:b w:val="0"/>
        <w:bCs w:val="0"/>
        <w:i w:val="0"/>
        <w:caps w:val="0"/>
        <w:smallCaps w:val="0"/>
        <w:color w:val="00000A"/>
        <w:spacing w:val="0"/>
        <w:sz w:val="24"/>
        <w:szCs w:val="24"/>
        <w:shd w:val="clear" w:color="auto" w:fill="FFFFFF"/>
      </w:rPr>
    </w:lvl>
    <w:lvl w:ilvl="3">
      <w:start w:val="1"/>
      <w:numFmt w:val="decimal"/>
      <w:lvlText w:val="%4."/>
      <w:lvlJc w:val="left"/>
      <w:rPr>
        <w:b w:val="0"/>
        <w:bCs w:val="0"/>
        <w:i w:val="0"/>
        <w:caps w:val="0"/>
        <w:smallCaps w:val="0"/>
        <w:color w:val="00000A"/>
        <w:spacing w:val="0"/>
        <w:sz w:val="24"/>
        <w:szCs w:val="24"/>
        <w:shd w:val="clear" w:color="auto" w:fill="FFFFFF"/>
      </w:rPr>
    </w:lvl>
    <w:lvl w:ilvl="4">
      <w:start w:val="1"/>
      <w:numFmt w:val="decimal"/>
      <w:lvlText w:val="%5."/>
      <w:lvlJc w:val="left"/>
      <w:rPr>
        <w:b w:val="0"/>
        <w:bCs w:val="0"/>
        <w:i w:val="0"/>
        <w:caps w:val="0"/>
        <w:smallCaps w:val="0"/>
        <w:color w:val="00000A"/>
        <w:spacing w:val="0"/>
        <w:sz w:val="24"/>
        <w:szCs w:val="24"/>
        <w:shd w:val="clear" w:color="auto" w:fill="FFFFFF"/>
      </w:rPr>
    </w:lvl>
    <w:lvl w:ilvl="5">
      <w:start w:val="1"/>
      <w:numFmt w:val="decimal"/>
      <w:lvlText w:val="%6."/>
      <w:lvlJc w:val="left"/>
      <w:rPr>
        <w:b w:val="0"/>
        <w:bCs w:val="0"/>
        <w:i w:val="0"/>
        <w:caps w:val="0"/>
        <w:smallCaps w:val="0"/>
        <w:color w:val="00000A"/>
        <w:spacing w:val="0"/>
        <w:sz w:val="24"/>
        <w:szCs w:val="24"/>
        <w:shd w:val="clear" w:color="auto" w:fill="FFFFFF"/>
      </w:rPr>
    </w:lvl>
    <w:lvl w:ilvl="6">
      <w:start w:val="1"/>
      <w:numFmt w:val="decimal"/>
      <w:lvlText w:val="%7."/>
      <w:lvlJc w:val="left"/>
      <w:rPr>
        <w:b w:val="0"/>
        <w:bCs w:val="0"/>
        <w:i w:val="0"/>
        <w:caps w:val="0"/>
        <w:smallCaps w:val="0"/>
        <w:color w:val="00000A"/>
        <w:spacing w:val="0"/>
        <w:sz w:val="24"/>
        <w:szCs w:val="24"/>
        <w:shd w:val="clear" w:color="auto" w:fill="FFFFFF"/>
      </w:rPr>
    </w:lvl>
    <w:lvl w:ilvl="7">
      <w:start w:val="1"/>
      <w:numFmt w:val="decimal"/>
      <w:lvlText w:val="%8."/>
      <w:lvlJc w:val="left"/>
      <w:rPr>
        <w:b w:val="0"/>
        <w:bCs w:val="0"/>
        <w:i w:val="0"/>
        <w:caps w:val="0"/>
        <w:smallCaps w:val="0"/>
        <w:color w:val="00000A"/>
        <w:spacing w:val="0"/>
        <w:sz w:val="24"/>
        <w:szCs w:val="24"/>
        <w:shd w:val="clear" w:color="auto" w:fill="FFFFFF"/>
      </w:rPr>
    </w:lvl>
    <w:lvl w:ilvl="8">
      <w:start w:val="1"/>
      <w:numFmt w:val="decimal"/>
      <w:lvlText w:val="%9."/>
      <w:lvlJc w:val="left"/>
      <w:rPr>
        <w:b w:val="0"/>
        <w:bCs w:val="0"/>
        <w:i w:val="0"/>
        <w:caps w:val="0"/>
        <w:smallCaps w:val="0"/>
        <w:color w:val="00000A"/>
        <w:spacing w:val="0"/>
        <w:sz w:val="24"/>
        <w:szCs w:val="24"/>
        <w:shd w:val="clear" w:color="auto" w:fill="FFFFFF"/>
      </w:rPr>
    </w:lvl>
  </w:abstractNum>
  <w:abstractNum w:abstractNumId="44">
    <w:nsid w:val="11B15B67"/>
    <w:multiLevelType w:val="multilevel"/>
    <w:tmpl w:val="000000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nsid w:val="147C0741"/>
    <w:multiLevelType w:val="hybridMultilevel"/>
    <w:tmpl w:val="D66C82A2"/>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46">
    <w:nsid w:val="14BC2831"/>
    <w:multiLevelType w:val="hybridMultilevel"/>
    <w:tmpl w:val="7708ED6A"/>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47">
    <w:nsid w:val="16DB0D54"/>
    <w:multiLevelType w:val="multilevel"/>
    <w:tmpl w:val="000000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nsid w:val="17572026"/>
    <w:multiLevelType w:val="multilevel"/>
    <w:tmpl w:val="EDE4CCC4"/>
    <w:styleLink w:val="WWNum3"/>
    <w:lvl w:ilvl="0">
      <w:numFmt w:val="bullet"/>
      <w:lvlText w:val=""/>
      <w:lvlJc w:val="left"/>
      <w:rPr>
        <w:rFonts w:ascii="Wingdings" w:hAnsi="Wingdings" w:cs="Wingdings"/>
      </w:rPr>
    </w:lvl>
    <w:lvl w:ilvl="1">
      <w:numFmt w:val="bullet"/>
      <w:lvlText w:val=""/>
      <w:lvlJc w:val="left"/>
      <w:rPr>
        <w:rFonts w:ascii="Wingdings" w:hAnsi="Wingdings" w:cs="Wingdings"/>
      </w:rPr>
    </w:lvl>
    <w:lvl w:ilvl="2">
      <w:numFmt w:val="bullet"/>
      <w:lvlText w:val=""/>
      <w:lvlJc w:val="left"/>
      <w:rPr>
        <w:rFonts w:ascii="Wingdings" w:hAnsi="Wingdings" w:cs="Wingdings"/>
      </w:rPr>
    </w:lvl>
    <w:lvl w:ilvl="3">
      <w:numFmt w:val="bullet"/>
      <w:lvlText w:val=""/>
      <w:lvlJc w:val="left"/>
      <w:rPr>
        <w:rFonts w:ascii="Wingdings" w:hAnsi="Wingdings" w:cs="Wingdings"/>
      </w:rPr>
    </w:lvl>
    <w:lvl w:ilvl="4">
      <w:numFmt w:val="bullet"/>
      <w:lvlText w:val=""/>
      <w:lvlJc w:val="left"/>
      <w:rPr>
        <w:rFonts w:ascii="Wingdings" w:hAnsi="Wingdings" w:cs="Wingdings"/>
      </w:rPr>
    </w:lvl>
    <w:lvl w:ilvl="5">
      <w:numFmt w:val="bullet"/>
      <w:lvlText w:val=""/>
      <w:lvlJc w:val="left"/>
      <w:rPr>
        <w:rFonts w:ascii="Wingdings" w:hAnsi="Wingdings" w:cs="Wingdings"/>
      </w:rPr>
    </w:lvl>
    <w:lvl w:ilvl="6">
      <w:numFmt w:val="bullet"/>
      <w:lvlText w:val=""/>
      <w:lvlJc w:val="left"/>
      <w:rPr>
        <w:rFonts w:ascii="Wingdings" w:hAnsi="Wingdings" w:cs="Wingdings"/>
      </w:rPr>
    </w:lvl>
    <w:lvl w:ilvl="7">
      <w:numFmt w:val="bullet"/>
      <w:lvlText w:val=""/>
      <w:lvlJc w:val="left"/>
      <w:rPr>
        <w:rFonts w:ascii="Wingdings" w:hAnsi="Wingdings" w:cs="Wingdings"/>
      </w:rPr>
    </w:lvl>
    <w:lvl w:ilvl="8">
      <w:numFmt w:val="bullet"/>
      <w:lvlText w:val=""/>
      <w:lvlJc w:val="left"/>
      <w:rPr>
        <w:rFonts w:ascii="Wingdings" w:hAnsi="Wingdings" w:cs="Wingdings"/>
      </w:rPr>
    </w:lvl>
  </w:abstractNum>
  <w:abstractNum w:abstractNumId="49">
    <w:nsid w:val="17B23351"/>
    <w:multiLevelType w:val="hybridMultilevel"/>
    <w:tmpl w:val="C6CC05BA"/>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50">
    <w:nsid w:val="17C04A9D"/>
    <w:multiLevelType w:val="hybridMultilevel"/>
    <w:tmpl w:val="72A82C80"/>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51">
    <w:nsid w:val="18AF1635"/>
    <w:multiLevelType w:val="multilevel"/>
    <w:tmpl w:val="2372521C"/>
    <w:styleLink w:val="WWNum2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52">
    <w:nsid w:val="18EC450C"/>
    <w:multiLevelType w:val="multilevel"/>
    <w:tmpl w:val="4556584A"/>
    <w:styleLink w:val="WWNum17"/>
    <w:lvl w:ilvl="0">
      <w:start w:val="1"/>
      <w:numFmt w:val="decimal"/>
      <w:lvlText w:val="%1."/>
      <w:lvlJc w:val="left"/>
      <w:rPr>
        <w:b w:val="0"/>
        <w:bCs w:val="0"/>
        <w:i w:val="0"/>
        <w:caps w:val="0"/>
        <w:smallCaps w:val="0"/>
        <w:color w:val="00000A"/>
        <w:spacing w:val="0"/>
        <w:sz w:val="24"/>
        <w:szCs w:val="24"/>
      </w:rPr>
    </w:lvl>
    <w:lvl w:ilvl="1">
      <w:start w:val="1"/>
      <w:numFmt w:val="decimal"/>
      <w:lvlText w:val="%2."/>
      <w:lvlJc w:val="left"/>
      <w:rPr>
        <w:b w:val="0"/>
        <w:bCs w:val="0"/>
        <w:i w:val="0"/>
        <w:caps w:val="0"/>
        <w:smallCaps w:val="0"/>
        <w:color w:val="00000A"/>
        <w:spacing w:val="0"/>
        <w:sz w:val="24"/>
        <w:szCs w:val="24"/>
      </w:rPr>
    </w:lvl>
    <w:lvl w:ilvl="2">
      <w:start w:val="1"/>
      <w:numFmt w:val="decimal"/>
      <w:lvlText w:val="%3."/>
      <w:lvlJc w:val="left"/>
      <w:rPr>
        <w:b w:val="0"/>
        <w:bCs w:val="0"/>
        <w:i w:val="0"/>
        <w:caps w:val="0"/>
        <w:smallCaps w:val="0"/>
        <w:color w:val="00000A"/>
        <w:spacing w:val="0"/>
        <w:sz w:val="24"/>
        <w:szCs w:val="24"/>
      </w:rPr>
    </w:lvl>
    <w:lvl w:ilvl="3">
      <w:start w:val="1"/>
      <w:numFmt w:val="decimal"/>
      <w:lvlText w:val="%4."/>
      <w:lvlJc w:val="left"/>
      <w:rPr>
        <w:b w:val="0"/>
        <w:bCs w:val="0"/>
        <w:i w:val="0"/>
        <w:caps w:val="0"/>
        <w:smallCaps w:val="0"/>
        <w:color w:val="00000A"/>
        <w:spacing w:val="0"/>
        <w:sz w:val="24"/>
        <w:szCs w:val="24"/>
      </w:rPr>
    </w:lvl>
    <w:lvl w:ilvl="4">
      <w:start w:val="1"/>
      <w:numFmt w:val="decimal"/>
      <w:lvlText w:val="%5."/>
      <w:lvlJc w:val="left"/>
      <w:rPr>
        <w:b w:val="0"/>
        <w:bCs w:val="0"/>
        <w:i w:val="0"/>
        <w:caps w:val="0"/>
        <w:smallCaps w:val="0"/>
        <w:color w:val="00000A"/>
        <w:spacing w:val="0"/>
        <w:sz w:val="24"/>
        <w:szCs w:val="24"/>
      </w:rPr>
    </w:lvl>
    <w:lvl w:ilvl="5">
      <w:start w:val="1"/>
      <w:numFmt w:val="decimal"/>
      <w:lvlText w:val="%6."/>
      <w:lvlJc w:val="left"/>
      <w:rPr>
        <w:b w:val="0"/>
        <w:bCs w:val="0"/>
        <w:i w:val="0"/>
        <w:caps w:val="0"/>
        <w:smallCaps w:val="0"/>
        <w:color w:val="00000A"/>
        <w:spacing w:val="0"/>
        <w:sz w:val="24"/>
        <w:szCs w:val="24"/>
      </w:rPr>
    </w:lvl>
    <w:lvl w:ilvl="6">
      <w:start w:val="1"/>
      <w:numFmt w:val="decimal"/>
      <w:lvlText w:val="%7."/>
      <w:lvlJc w:val="left"/>
      <w:rPr>
        <w:b w:val="0"/>
        <w:bCs w:val="0"/>
        <w:i w:val="0"/>
        <w:caps w:val="0"/>
        <w:smallCaps w:val="0"/>
        <w:color w:val="00000A"/>
        <w:spacing w:val="0"/>
        <w:sz w:val="24"/>
        <w:szCs w:val="24"/>
      </w:rPr>
    </w:lvl>
    <w:lvl w:ilvl="7">
      <w:start w:val="1"/>
      <w:numFmt w:val="decimal"/>
      <w:lvlText w:val="%8."/>
      <w:lvlJc w:val="left"/>
      <w:rPr>
        <w:b w:val="0"/>
        <w:bCs w:val="0"/>
        <w:i w:val="0"/>
        <w:caps w:val="0"/>
        <w:smallCaps w:val="0"/>
        <w:color w:val="00000A"/>
        <w:spacing w:val="0"/>
        <w:sz w:val="24"/>
        <w:szCs w:val="24"/>
      </w:rPr>
    </w:lvl>
    <w:lvl w:ilvl="8">
      <w:start w:val="1"/>
      <w:numFmt w:val="decimal"/>
      <w:lvlText w:val="%9."/>
      <w:lvlJc w:val="left"/>
      <w:rPr>
        <w:b w:val="0"/>
        <w:bCs w:val="0"/>
        <w:i w:val="0"/>
        <w:caps w:val="0"/>
        <w:smallCaps w:val="0"/>
        <w:color w:val="00000A"/>
        <w:spacing w:val="0"/>
        <w:sz w:val="24"/>
        <w:szCs w:val="24"/>
      </w:rPr>
    </w:lvl>
  </w:abstractNum>
  <w:abstractNum w:abstractNumId="53">
    <w:nsid w:val="19201732"/>
    <w:multiLevelType w:val="hybridMultilevel"/>
    <w:tmpl w:val="FF946350"/>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cs="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cs="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cs="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54">
    <w:nsid w:val="198E1108"/>
    <w:multiLevelType w:val="multilevel"/>
    <w:tmpl w:val="38DE2BD4"/>
    <w:styleLink w:val="WWNum11"/>
    <w:lvl w:ilvl="0">
      <w:start w:val="1"/>
      <w:numFmt w:val="lowerLetter"/>
      <w:lvlText w:val="%1)"/>
      <w:lvlJc w:val="left"/>
      <w:rPr>
        <w:b/>
        <w:bCs/>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55">
    <w:nsid w:val="1ACE195C"/>
    <w:multiLevelType w:val="hybridMultilevel"/>
    <w:tmpl w:val="9A2E6706"/>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56">
    <w:nsid w:val="1AD9253B"/>
    <w:multiLevelType w:val="hybridMultilevel"/>
    <w:tmpl w:val="9A2E6706"/>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57">
    <w:nsid w:val="1C145DE7"/>
    <w:multiLevelType w:val="hybridMultilevel"/>
    <w:tmpl w:val="1332E55A"/>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58">
    <w:nsid w:val="1C2E5143"/>
    <w:multiLevelType w:val="multilevel"/>
    <w:tmpl w:val="000000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nsid w:val="1C4F2DE0"/>
    <w:multiLevelType w:val="hybridMultilevel"/>
    <w:tmpl w:val="5996673C"/>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cs="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cs="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cs="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60">
    <w:nsid w:val="1C576B96"/>
    <w:multiLevelType w:val="hybridMultilevel"/>
    <w:tmpl w:val="37E01ED2"/>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61">
    <w:nsid w:val="1D3122A8"/>
    <w:multiLevelType w:val="hybridMultilevel"/>
    <w:tmpl w:val="8A0A1B20"/>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62">
    <w:nsid w:val="1DEB7A4D"/>
    <w:multiLevelType w:val="hybridMultilevel"/>
    <w:tmpl w:val="53D6AE84"/>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63">
    <w:nsid w:val="1E7E7AE8"/>
    <w:multiLevelType w:val="hybridMultilevel"/>
    <w:tmpl w:val="2258FBA4"/>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64">
    <w:nsid w:val="1FFE7FBD"/>
    <w:multiLevelType w:val="multilevel"/>
    <w:tmpl w:val="A414FE08"/>
    <w:styleLink w:val="WW8Num4"/>
    <w:lvl w:ilvl="0">
      <w:start w:val="1"/>
      <w:numFmt w:val="decimal"/>
      <w:lvlText w:val="%1)"/>
      <w:lvlJc w:val="left"/>
      <w:rPr>
        <w:rFonts w:ascii="Arial" w:eastAsia="SimSun, 宋体" w:hAnsi="Arial" w:cs="Arial"/>
        <w:b w:val="0"/>
        <w:bCs w:val="0"/>
        <w:i w:val="0"/>
        <w:caps w:val="0"/>
        <w:smallCaps w:val="0"/>
        <w:color w:val="000000"/>
        <w:spacing w:val="0"/>
        <w:sz w:val="22"/>
        <w:szCs w:val="22"/>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5">
    <w:nsid w:val="20087A4D"/>
    <w:multiLevelType w:val="multilevel"/>
    <w:tmpl w:val="7E40CADE"/>
    <w:styleLink w:val="WWNum2"/>
    <w:lvl w:ilvl="0">
      <w:numFmt w:val="bullet"/>
      <w:lvlText w:val=""/>
      <w:lvlJc w:val="left"/>
      <w:rPr>
        <w:rFonts w:ascii="Wingdings" w:hAnsi="Wingdings" w:cs="Wingdings"/>
      </w:rPr>
    </w:lvl>
    <w:lvl w:ilvl="1">
      <w:numFmt w:val="bullet"/>
      <w:lvlText w:val="•"/>
      <w:lvlJc w:val="left"/>
      <w:rPr>
        <w:rFonts w:ascii="Arial" w:hAnsi="Arial" w:cs="Arial"/>
      </w:rPr>
    </w:lvl>
    <w:lvl w:ilvl="2">
      <w:numFmt w:val="bullet"/>
      <w:lvlText w:val=""/>
      <w:lvlJc w:val="left"/>
      <w:rPr>
        <w:rFonts w:ascii="Wingdings" w:hAnsi="Wingdings" w:cs="Wingdings"/>
      </w:rPr>
    </w:lvl>
    <w:lvl w:ilvl="3">
      <w:numFmt w:val="bullet"/>
      <w:lvlText w:val=""/>
      <w:lvlJc w:val="left"/>
      <w:rPr>
        <w:rFonts w:ascii="Wingdings" w:hAnsi="Wingdings" w:cs="Wingdings"/>
      </w:rPr>
    </w:lvl>
    <w:lvl w:ilvl="4">
      <w:numFmt w:val="bullet"/>
      <w:lvlText w:val=""/>
      <w:lvlJc w:val="left"/>
      <w:rPr>
        <w:rFonts w:ascii="Wingdings" w:hAnsi="Wingdings" w:cs="Wingdings"/>
      </w:rPr>
    </w:lvl>
    <w:lvl w:ilvl="5">
      <w:numFmt w:val="bullet"/>
      <w:lvlText w:val=""/>
      <w:lvlJc w:val="left"/>
      <w:rPr>
        <w:rFonts w:ascii="Wingdings" w:hAnsi="Wingdings" w:cs="Wingdings"/>
      </w:rPr>
    </w:lvl>
    <w:lvl w:ilvl="6">
      <w:numFmt w:val="bullet"/>
      <w:lvlText w:val=""/>
      <w:lvlJc w:val="left"/>
      <w:rPr>
        <w:rFonts w:ascii="Wingdings" w:hAnsi="Wingdings" w:cs="Wingdings"/>
      </w:rPr>
    </w:lvl>
    <w:lvl w:ilvl="7">
      <w:numFmt w:val="bullet"/>
      <w:lvlText w:val=""/>
      <w:lvlJc w:val="left"/>
      <w:rPr>
        <w:rFonts w:ascii="Wingdings" w:hAnsi="Wingdings" w:cs="Wingdings"/>
      </w:rPr>
    </w:lvl>
    <w:lvl w:ilvl="8">
      <w:numFmt w:val="bullet"/>
      <w:lvlText w:val=""/>
      <w:lvlJc w:val="left"/>
      <w:rPr>
        <w:rFonts w:ascii="Wingdings" w:hAnsi="Wingdings" w:cs="Wingdings"/>
      </w:rPr>
    </w:lvl>
  </w:abstractNum>
  <w:abstractNum w:abstractNumId="66">
    <w:nsid w:val="20743B26"/>
    <w:multiLevelType w:val="hybridMultilevel"/>
    <w:tmpl w:val="A20AC5D6"/>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67">
    <w:nsid w:val="21A20300"/>
    <w:multiLevelType w:val="multilevel"/>
    <w:tmpl w:val="AABEA8D2"/>
    <w:styleLink w:val="WWNum14"/>
    <w:lvl w:ilvl="0">
      <w:numFmt w:val="bullet"/>
      <w:lvlText w:val=""/>
      <w:lvlJc w:val="left"/>
      <w:rPr>
        <w:rFonts w:ascii="Symbol" w:hAnsi="Symbol" w:cs="Symbol"/>
        <w:sz w:val="20"/>
      </w:rPr>
    </w:lvl>
    <w:lvl w:ilvl="1">
      <w:numFmt w:val="bullet"/>
      <w:lvlText w:val="o"/>
      <w:lvlJc w:val="left"/>
      <w:rPr>
        <w:rFonts w:ascii="Courier New" w:hAnsi="Courier New" w:cs="Courier New"/>
        <w:sz w:val="20"/>
      </w:rPr>
    </w:lvl>
    <w:lvl w:ilvl="2">
      <w:numFmt w:val="bullet"/>
      <w:lvlText w:val=""/>
      <w:lvlJc w:val="left"/>
      <w:rPr>
        <w:rFonts w:ascii="Wingdings" w:hAnsi="Wingdings" w:cs="Wingdings"/>
        <w:sz w:val="20"/>
      </w:rPr>
    </w:lvl>
    <w:lvl w:ilvl="3">
      <w:numFmt w:val="bullet"/>
      <w:lvlText w:val=""/>
      <w:lvlJc w:val="left"/>
      <w:rPr>
        <w:rFonts w:ascii="Wingdings" w:hAnsi="Wingdings" w:cs="Wingdings"/>
        <w:sz w:val="20"/>
      </w:rPr>
    </w:lvl>
    <w:lvl w:ilvl="4">
      <w:numFmt w:val="bullet"/>
      <w:lvlText w:val=""/>
      <w:lvlJc w:val="left"/>
      <w:rPr>
        <w:rFonts w:ascii="Wingdings" w:hAnsi="Wingdings" w:cs="Wingdings"/>
        <w:sz w:val="20"/>
      </w:rPr>
    </w:lvl>
    <w:lvl w:ilvl="5">
      <w:numFmt w:val="bullet"/>
      <w:lvlText w:val=""/>
      <w:lvlJc w:val="left"/>
      <w:rPr>
        <w:rFonts w:ascii="Wingdings" w:hAnsi="Wingdings" w:cs="Wingdings"/>
        <w:sz w:val="20"/>
      </w:rPr>
    </w:lvl>
    <w:lvl w:ilvl="6">
      <w:numFmt w:val="bullet"/>
      <w:lvlText w:val=""/>
      <w:lvlJc w:val="left"/>
      <w:rPr>
        <w:rFonts w:ascii="Wingdings" w:hAnsi="Wingdings" w:cs="Wingdings"/>
        <w:sz w:val="20"/>
      </w:rPr>
    </w:lvl>
    <w:lvl w:ilvl="7">
      <w:numFmt w:val="bullet"/>
      <w:lvlText w:val=""/>
      <w:lvlJc w:val="left"/>
      <w:rPr>
        <w:rFonts w:ascii="Wingdings" w:hAnsi="Wingdings" w:cs="Wingdings"/>
        <w:sz w:val="20"/>
      </w:rPr>
    </w:lvl>
    <w:lvl w:ilvl="8">
      <w:numFmt w:val="bullet"/>
      <w:lvlText w:val=""/>
      <w:lvlJc w:val="left"/>
      <w:rPr>
        <w:rFonts w:ascii="Wingdings" w:hAnsi="Wingdings" w:cs="Wingdings"/>
        <w:sz w:val="20"/>
      </w:rPr>
    </w:lvl>
  </w:abstractNum>
  <w:abstractNum w:abstractNumId="68">
    <w:nsid w:val="22E02F2A"/>
    <w:multiLevelType w:val="hybridMultilevel"/>
    <w:tmpl w:val="F68ABAC0"/>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69">
    <w:nsid w:val="24045B61"/>
    <w:multiLevelType w:val="hybridMultilevel"/>
    <w:tmpl w:val="CBC24DF2"/>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70">
    <w:nsid w:val="241A327C"/>
    <w:multiLevelType w:val="hybridMultilevel"/>
    <w:tmpl w:val="5D6C7F76"/>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71">
    <w:nsid w:val="24AE643D"/>
    <w:multiLevelType w:val="hybridMultilevel"/>
    <w:tmpl w:val="B178EB72"/>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72">
    <w:nsid w:val="24B61165"/>
    <w:multiLevelType w:val="hybridMultilevel"/>
    <w:tmpl w:val="15A227BE"/>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3">
    <w:nsid w:val="24E35BE8"/>
    <w:multiLevelType w:val="hybridMultilevel"/>
    <w:tmpl w:val="33A83606"/>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74">
    <w:nsid w:val="252B0998"/>
    <w:multiLevelType w:val="hybridMultilevel"/>
    <w:tmpl w:val="8C681018"/>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cs="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cs="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cs="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75">
    <w:nsid w:val="25876F3A"/>
    <w:multiLevelType w:val="hybridMultilevel"/>
    <w:tmpl w:val="98429BE0"/>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cs="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cs="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cs="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76">
    <w:nsid w:val="267623DB"/>
    <w:multiLevelType w:val="hybridMultilevel"/>
    <w:tmpl w:val="8B6AD5E6"/>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77">
    <w:nsid w:val="2693217E"/>
    <w:multiLevelType w:val="hybridMultilevel"/>
    <w:tmpl w:val="54408E4C"/>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78">
    <w:nsid w:val="26BA6AEA"/>
    <w:multiLevelType w:val="hybridMultilevel"/>
    <w:tmpl w:val="15F01AC6"/>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79">
    <w:nsid w:val="274E05EC"/>
    <w:multiLevelType w:val="multilevel"/>
    <w:tmpl w:val="000000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0">
    <w:nsid w:val="28835259"/>
    <w:multiLevelType w:val="hybridMultilevel"/>
    <w:tmpl w:val="BF0E1708"/>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81">
    <w:nsid w:val="28FB621D"/>
    <w:multiLevelType w:val="hybridMultilevel"/>
    <w:tmpl w:val="799253A2"/>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cs="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cs="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cs="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82">
    <w:nsid w:val="28FE655C"/>
    <w:multiLevelType w:val="hybridMultilevel"/>
    <w:tmpl w:val="7BCEF668"/>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83">
    <w:nsid w:val="298D3BDE"/>
    <w:multiLevelType w:val="hybridMultilevel"/>
    <w:tmpl w:val="CD7A7A3A"/>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84">
    <w:nsid w:val="29A677D1"/>
    <w:multiLevelType w:val="multilevel"/>
    <w:tmpl w:val="BC5EE2BE"/>
    <w:styleLink w:val="WWNum1"/>
    <w:lvl w:ilvl="0">
      <w:numFmt w:val="bullet"/>
      <w:lvlText w:val=""/>
      <w:lvlJc w:val="left"/>
      <w:rPr>
        <w:rFonts w:ascii="Wingdings" w:hAnsi="Wingdings" w:cs="Wingdings"/>
      </w:rPr>
    </w:lvl>
    <w:lvl w:ilvl="1">
      <w:numFmt w:val="bullet"/>
      <w:lvlText w:val=""/>
      <w:lvlJc w:val="left"/>
      <w:rPr>
        <w:rFonts w:ascii="Wingdings" w:hAnsi="Wingdings" w:cs="Wingdings"/>
      </w:rPr>
    </w:lvl>
    <w:lvl w:ilvl="2">
      <w:numFmt w:val="bullet"/>
      <w:lvlText w:val=""/>
      <w:lvlJc w:val="left"/>
      <w:rPr>
        <w:rFonts w:ascii="Wingdings" w:hAnsi="Wingdings" w:cs="Wingdings"/>
      </w:rPr>
    </w:lvl>
    <w:lvl w:ilvl="3">
      <w:numFmt w:val="bullet"/>
      <w:lvlText w:val=""/>
      <w:lvlJc w:val="left"/>
      <w:rPr>
        <w:rFonts w:ascii="Wingdings" w:hAnsi="Wingdings" w:cs="Wingdings"/>
      </w:rPr>
    </w:lvl>
    <w:lvl w:ilvl="4">
      <w:numFmt w:val="bullet"/>
      <w:lvlText w:val=""/>
      <w:lvlJc w:val="left"/>
      <w:rPr>
        <w:rFonts w:ascii="Wingdings" w:hAnsi="Wingdings" w:cs="Wingdings"/>
      </w:rPr>
    </w:lvl>
    <w:lvl w:ilvl="5">
      <w:numFmt w:val="bullet"/>
      <w:lvlText w:val=""/>
      <w:lvlJc w:val="left"/>
      <w:rPr>
        <w:rFonts w:ascii="Wingdings" w:hAnsi="Wingdings" w:cs="Wingdings"/>
      </w:rPr>
    </w:lvl>
    <w:lvl w:ilvl="6">
      <w:numFmt w:val="bullet"/>
      <w:lvlText w:val=""/>
      <w:lvlJc w:val="left"/>
      <w:rPr>
        <w:rFonts w:ascii="Wingdings" w:hAnsi="Wingdings" w:cs="Wingdings"/>
      </w:rPr>
    </w:lvl>
    <w:lvl w:ilvl="7">
      <w:numFmt w:val="bullet"/>
      <w:lvlText w:val=""/>
      <w:lvlJc w:val="left"/>
      <w:rPr>
        <w:rFonts w:ascii="Wingdings" w:hAnsi="Wingdings" w:cs="Wingdings"/>
      </w:rPr>
    </w:lvl>
    <w:lvl w:ilvl="8">
      <w:numFmt w:val="bullet"/>
      <w:lvlText w:val=""/>
      <w:lvlJc w:val="left"/>
      <w:rPr>
        <w:rFonts w:ascii="Wingdings" w:hAnsi="Wingdings" w:cs="Wingdings"/>
      </w:rPr>
    </w:lvl>
  </w:abstractNum>
  <w:abstractNum w:abstractNumId="85">
    <w:nsid w:val="29F30E2D"/>
    <w:multiLevelType w:val="hybridMultilevel"/>
    <w:tmpl w:val="F06CF5C8"/>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86">
    <w:nsid w:val="2A703E44"/>
    <w:multiLevelType w:val="multilevel"/>
    <w:tmpl w:val="000000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7">
    <w:nsid w:val="2A791A74"/>
    <w:multiLevelType w:val="hybridMultilevel"/>
    <w:tmpl w:val="3872C964"/>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88">
    <w:nsid w:val="2B371B2E"/>
    <w:multiLevelType w:val="hybridMultilevel"/>
    <w:tmpl w:val="CD12CDFC"/>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89">
    <w:nsid w:val="2C270B29"/>
    <w:multiLevelType w:val="hybridMultilevel"/>
    <w:tmpl w:val="92AA04BC"/>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90">
    <w:nsid w:val="2C36418C"/>
    <w:multiLevelType w:val="multilevel"/>
    <w:tmpl w:val="0000000E"/>
    <w:lvl w:ilvl="0">
      <w:start w:val="1"/>
      <w:numFmt w:val="decimal"/>
      <w:lvlText w:val="%1."/>
      <w:lvlJc w:val="left"/>
      <w:pPr>
        <w:tabs>
          <w:tab w:val="num" w:pos="717"/>
        </w:tabs>
        <w:ind w:left="717" w:hanging="360"/>
      </w:pPr>
    </w:lvl>
    <w:lvl w:ilvl="1">
      <w:start w:val="1"/>
      <w:numFmt w:val="decimal"/>
      <w:lvlText w:val="%2."/>
      <w:lvlJc w:val="left"/>
      <w:pPr>
        <w:tabs>
          <w:tab w:val="num" w:pos="1077"/>
        </w:tabs>
        <w:ind w:left="1077" w:hanging="360"/>
      </w:pPr>
    </w:lvl>
    <w:lvl w:ilvl="2">
      <w:start w:val="1"/>
      <w:numFmt w:val="decimal"/>
      <w:lvlText w:val="%3."/>
      <w:lvlJc w:val="left"/>
      <w:pPr>
        <w:tabs>
          <w:tab w:val="num" w:pos="1437"/>
        </w:tabs>
        <w:ind w:left="1437" w:hanging="360"/>
      </w:pPr>
    </w:lvl>
    <w:lvl w:ilvl="3">
      <w:start w:val="1"/>
      <w:numFmt w:val="decimal"/>
      <w:lvlText w:val="%4."/>
      <w:lvlJc w:val="left"/>
      <w:pPr>
        <w:tabs>
          <w:tab w:val="num" w:pos="1797"/>
        </w:tabs>
        <w:ind w:left="1797" w:hanging="360"/>
      </w:pPr>
    </w:lvl>
    <w:lvl w:ilvl="4">
      <w:start w:val="1"/>
      <w:numFmt w:val="decimal"/>
      <w:lvlText w:val="%5."/>
      <w:lvlJc w:val="left"/>
      <w:pPr>
        <w:tabs>
          <w:tab w:val="num" w:pos="2157"/>
        </w:tabs>
        <w:ind w:left="2157" w:hanging="360"/>
      </w:pPr>
    </w:lvl>
    <w:lvl w:ilvl="5">
      <w:start w:val="1"/>
      <w:numFmt w:val="decimal"/>
      <w:lvlText w:val="%6."/>
      <w:lvlJc w:val="left"/>
      <w:pPr>
        <w:tabs>
          <w:tab w:val="num" w:pos="2517"/>
        </w:tabs>
        <w:ind w:left="2517" w:hanging="360"/>
      </w:pPr>
    </w:lvl>
    <w:lvl w:ilvl="6">
      <w:start w:val="1"/>
      <w:numFmt w:val="decimal"/>
      <w:lvlText w:val="%7."/>
      <w:lvlJc w:val="left"/>
      <w:pPr>
        <w:tabs>
          <w:tab w:val="num" w:pos="2877"/>
        </w:tabs>
        <w:ind w:left="2877" w:hanging="360"/>
      </w:pPr>
    </w:lvl>
    <w:lvl w:ilvl="7">
      <w:start w:val="1"/>
      <w:numFmt w:val="decimal"/>
      <w:lvlText w:val="%8."/>
      <w:lvlJc w:val="left"/>
      <w:pPr>
        <w:tabs>
          <w:tab w:val="num" w:pos="3237"/>
        </w:tabs>
        <w:ind w:left="3237" w:hanging="360"/>
      </w:pPr>
    </w:lvl>
    <w:lvl w:ilvl="8">
      <w:start w:val="1"/>
      <w:numFmt w:val="decimal"/>
      <w:lvlText w:val="%9."/>
      <w:lvlJc w:val="left"/>
      <w:pPr>
        <w:tabs>
          <w:tab w:val="num" w:pos="3597"/>
        </w:tabs>
        <w:ind w:left="3597" w:hanging="360"/>
      </w:pPr>
    </w:lvl>
  </w:abstractNum>
  <w:abstractNum w:abstractNumId="91">
    <w:nsid w:val="2D7E7037"/>
    <w:multiLevelType w:val="multilevel"/>
    <w:tmpl w:val="000000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2">
    <w:nsid w:val="2D8C1C49"/>
    <w:multiLevelType w:val="hybridMultilevel"/>
    <w:tmpl w:val="A7362DA4"/>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93">
    <w:nsid w:val="2E135554"/>
    <w:multiLevelType w:val="hybridMultilevel"/>
    <w:tmpl w:val="BB0A0AA2"/>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94">
    <w:nsid w:val="2E4138C7"/>
    <w:multiLevelType w:val="hybridMultilevel"/>
    <w:tmpl w:val="DCB246A2"/>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95">
    <w:nsid w:val="2ECB6F1F"/>
    <w:multiLevelType w:val="hybridMultilevel"/>
    <w:tmpl w:val="A8B8228A"/>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96">
    <w:nsid w:val="2F410EA2"/>
    <w:multiLevelType w:val="multilevel"/>
    <w:tmpl w:val="14F42ABC"/>
    <w:styleLink w:val="WW8Num3"/>
    <w:lvl w:ilvl="0">
      <w:start w:val="1"/>
      <w:numFmt w:val="decimal"/>
      <w:lvlText w:val="%1."/>
      <w:lvlJc w:val="left"/>
      <w:rPr>
        <w:rFonts w:ascii="Arial" w:eastAsia="Ubuntu" w:hAnsi="Arial" w:cs="Arial"/>
        <w:b w:val="0"/>
        <w:bCs w:val="0"/>
        <w:i w:val="0"/>
        <w:caps w:val="0"/>
        <w:smallCaps w:val="0"/>
        <w:color w:val="00000A"/>
        <w:spacing w:val="0"/>
        <w:sz w:val="24"/>
        <w:szCs w:val="24"/>
        <w:shd w:val="clear" w:color="auto" w:fill="FFFFFF"/>
        <w:lang w:val="en-US"/>
      </w:rPr>
    </w:lvl>
    <w:lvl w:ilvl="1">
      <w:start w:val="1"/>
      <w:numFmt w:val="decimal"/>
      <w:lvlText w:val="%2."/>
      <w:lvlJc w:val="left"/>
      <w:rPr>
        <w:rFonts w:ascii="Arial" w:eastAsia="Ubuntu" w:hAnsi="Arial" w:cs="Arial"/>
        <w:b w:val="0"/>
        <w:bCs w:val="0"/>
        <w:i w:val="0"/>
        <w:caps w:val="0"/>
        <w:smallCaps w:val="0"/>
        <w:color w:val="00000A"/>
        <w:spacing w:val="0"/>
        <w:sz w:val="24"/>
        <w:szCs w:val="24"/>
        <w:shd w:val="clear" w:color="auto" w:fill="FFFFFF"/>
        <w:lang w:val="en-US"/>
      </w:rPr>
    </w:lvl>
    <w:lvl w:ilvl="2">
      <w:start w:val="1"/>
      <w:numFmt w:val="decimal"/>
      <w:lvlText w:val="%3."/>
      <w:lvlJc w:val="left"/>
      <w:rPr>
        <w:rFonts w:ascii="Arial" w:eastAsia="Ubuntu" w:hAnsi="Arial" w:cs="Arial"/>
        <w:b w:val="0"/>
        <w:bCs w:val="0"/>
        <w:i w:val="0"/>
        <w:caps w:val="0"/>
        <w:smallCaps w:val="0"/>
        <w:color w:val="00000A"/>
        <w:spacing w:val="0"/>
        <w:sz w:val="24"/>
        <w:szCs w:val="24"/>
        <w:shd w:val="clear" w:color="auto" w:fill="FFFFFF"/>
        <w:lang w:val="en-US"/>
      </w:rPr>
    </w:lvl>
    <w:lvl w:ilvl="3">
      <w:start w:val="1"/>
      <w:numFmt w:val="decimal"/>
      <w:lvlText w:val="%4."/>
      <w:lvlJc w:val="left"/>
      <w:rPr>
        <w:rFonts w:ascii="Arial" w:eastAsia="Ubuntu" w:hAnsi="Arial" w:cs="Arial"/>
        <w:b w:val="0"/>
        <w:bCs w:val="0"/>
        <w:i w:val="0"/>
        <w:caps w:val="0"/>
        <w:smallCaps w:val="0"/>
        <w:color w:val="00000A"/>
        <w:spacing w:val="0"/>
        <w:sz w:val="24"/>
        <w:szCs w:val="24"/>
        <w:shd w:val="clear" w:color="auto" w:fill="FFFFFF"/>
        <w:lang w:val="en-US"/>
      </w:rPr>
    </w:lvl>
    <w:lvl w:ilvl="4">
      <w:start w:val="1"/>
      <w:numFmt w:val="decimal"/>
      <w:lvlText w:val="%5."/>
      <w:lvlJc w:val="left"/>
      <w:rPr>
        <w:rFonts w:ascii="Arial" w:eastAsia="Ubuntu" w:hAnsi="Arial" w:cs="Arial"/>
        <w:b w:val="0"/>
        <w:bCs w:val="0"/>
        <w:i w:val="0"/>
        <w:caps w:val="0"/>
        <w:smallCaps w:val="0"/>
        <w:color w:val="00000A"/>
        <w:spacing w:val="0"/>
        <w:sz w:val="24"/>
        <w:szCs w:val="24"/>
        <w:shd w:val="clear" w:color="auto" w:fill="FFFFFF"/>
        <w:lang w:val="en-US"/>
      </w:rPr>
    </w:lvl>
    <w:lvl w:ilvl="5">
      <w:start w:val="1"/>
      <w:numFmt w:val="decimal"/>
      <w:lvlText w:val="%6."/>
      <w:lvlJc w:val="left"/>
      <w:rPr>
        <w:rFonts w:ascii="Arial" w:eastAsia="Ubuntu" w:hAnsi="Arial" w:cs="Arial"/>
        <w:b w:val="0"/>
        <w:bCs w:val="0"/>
        <w:i w:val="0"/>
        <w:caps w:val="0"/>
        <w:smallCaps w:val="0"/>
        <w:color w:val="00000A"/>
        <w:spacing w:val="0"/>
        <w:sz w:val="24"/>
        <w:szCs w:val="24"/>
        <w:shd w:val="clear" w:color="auto" w:fill="FFFFFF"/>
        <w:lang w:val="en-US"/>
      </w:rPr>
    </w:lvl>
    <w:lvl w:ilvl="6">
      <w:start w:val="1"/>
      <w:numFmt w:val="decimal"/>
      <w:lvlText w:val="%7."/>
      <w:lvlJc w:val="left"/>
      <w:rPr>
        <w:rFonts w:ascii="Arial" w:eastAsia="Ubuntu" w:hAnsi="Arial" w:cs="Arial"/>
        <w:b w:val="0"/>
        <w:bCs w:val="0"/>
        <w:i w:val="0"/>
        <w:caps w:val="0"/>
        <w:smallCaps w:val="0"/>
        <w:color w:val="00000A"/>
        <w:spacing w:val="0"/>
        <w:sz w:val="24"/>
        <w:szCs w:val="24"/>
        <w:shd w:val="clear" w:color="auto" w:fill="FFFFFF"/>
        <w:lang w:val="en-US"/>
      </w:rPr>
    </w:lvl>
    <w:lvl w:ilvl="7">
      <w:start w:val="1"/>
      <w:numFmt w:val="decimal"/>
      <w:lvlText w:val="%8."/>
      <w:lvlJc w:val="left"/>
      <w:rPr>
        <w:rFonts w:ascii="Arial" w:eastAsia="Ubuntu" w:hAnsi="Arial" w:cs="Arial"/>
        <w:b w:val="0"/>
        <w:bCs w:val="0"/>
        <w:i w:val="0"/>
        <w:caps w:val="0"/>
        <w:smallCaps w:val="0"/>
        <w:color w:val="00000A"/>
        <w:spacing w:val="0"/>
        <w:sz w:val="24"/>
        <w:szCs w:val="24"/>
        <w:shd w:val="clear" w:color="auto" w:fill="FFFFFF"/>
        <w:lang w:val="en-US"/>
      </w:rPr>
    </w:lvl>
    <w:lvl w:ilvl="8">
      <w:start w:val="1"/>
      <w:numFmt w:val="decimal"/>
      <w:lvlText w:val="%9."/>
      <w:lvlJc w:val="left"/>
      <w:rPr>
        <w:rFonts w:ascii="Arial" w:eastAsia="Ubuntu" w:hAnsi="Arial" w:cs="Arial"/>
        <w:b w:val="0"/>
        <w:bCs w:val="0"/>
        <w:i w:val="0"/>
        <w:caps w:val="0"/>
        <w:smallCaps w:val="0"/>
        <w:color w:val="00000A"/>
        <w:spacing w:val="0"/>
        <w:sz w:val="24"/>
        <w:szCs w:val="24"/>
        <w:shd w:val="clear" w:color="auto" w:fill="FFFFFF"/>
        <w:lang w:val="en-US"/>
      </w:rPr>
    </w:lvl>
  </w:abstractNum>
  <w:abstractNum w:abstractNumId="97">
    <w:nsid w:val="2FEE04C0"/>
    <w:multiLevelType w:val="hybridMultilevel"/>
    <w:tmpl w:val="BEF69E98"/>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98">
    <w:nsid w:val="30520697"/>
    <w:multiLevelType w:val="multilevel"/>
    <w:tmpl w:val="000000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9">
    <w:nsid w:val="30684AD9"/>
    <w:multiLevelType w:val="hybridMultilevel"/>
    <w:tmpl w:val="5662868C"/>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00">
    <w:nsid w:val="31E13612"/>
    <w:multiLevelType w:val="multilevel"/>
    <w:tmpl w:val="2D92BA54"/>
    <w:styleLink w:val="WWNum20"/>
    <w:lvl w:ilvl="0">
      <w:start w:val="1"/>
      <w:numFmt w:val="lowerLetter"/>
      <w:lvlText w:val="%1)"/>
      <w:lvlJc w:val="left"/>
      <w:rPr>
        <w:rFonts w:cs="Times New Roman"/>
        <w:b/>
        <w:bCs/>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101">
    <w:nsid w:val="326B67A7"/>
    <w:multiLevelType w:val="multilevel"/>
    <w:tmpl w:val="62B08330"/>
    <w:styleLink w:val="WWNum10"/>
    <w:lvl w:ilvl="0">
      <w:start w:val="1"/>
      <w:numFmt w:val="lowerLetter"/>
      <w:lvlText w:val="%1)"/>
      <w:lvlJc w:val="left"/>
      <w:rPr>
        <w:b/>
        <w:bCs/>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02">
    <w:nsid w:val="32CE3997"/>
    <w:multiLevelType w:val="hybridMultilevel"/>
    <w:tmpl w:val="12D6EEFE"/>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03">
    <w:nsid w:val="331E4C06"/>
    <w:multiLevelType w:val="hybridMultilevel"/>
    <w:tmpl w:val="B4408D3C"/>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4">
    <w:nsid w:val="33300109"/>
    <w:multiLevelType w:val="hybridMultilevel"/>
    <w:tmpl w:val="08888D3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5">
    <w:nsid w:val="33A46394"/>
    <w:multiLevelType w:val="hybridMultilevel"/>
    <w:tmpl w:val="E39ECC16"/>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06">
    <w:nsid w:val="35CB75DB"/>
    <w:multiLevelType w:val="hybridMultilevel"/>
    <w:tmpl w:val="3F76F99A"/>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07">
    <w:nsid w:val="35DA2BAE"/>
    <w:multiLevelType w:val="hybridMultilevel"/>
    <w:tmpl w:val="F5C2CC26"/>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08">
    <w:nsid w:val="36213F36"/>
    <w:multiLevelType w:val="multilevel"/>
    <w:tmpl w:val="5B6CA39C"/>
    <w:styleLink w:val="WWNum18"/>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9">
    <w:nsid w:val="36A0524E"/>
    <w:multiLevelType w:val="multilevel"/>
    <w:tmpl w:val="941A1F56"/>
    <w:styleLink w:val="WWNum8"/>
    <w:lvl w:ilvl="0">
      <w:start w:val="1"/>
      <w:numFmt w:val="lowerLetter"/>
      <w:lvlText w:val="%1)"/>
      <w:lvlJc w:val="left"/>
      <w:rPr>
        <w:b/>
        <w:bCs/>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10">
    <w:nsid w:val="37282E0A"/>
    <w:multiLevelType w:val="hybridMultilevel"/>
    <w:tmpl w:val="B1F8F414"/>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11">
    <w:nsid w:val="379E6121"/>
    <w:multiLevelType w:val="hybridMultilevel"/>
    <w:tmpl w:val="F1ACFE2E"/>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12">
    <w:nsid w:val="37F56654"/>
    <w:multiLevelType w:val="hybridMultilevel"/>
    <w:tmpl w:val="BAAE2CF2"/>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13">
    <w:nsid w:val="38D5128E"/>
    <w:multiLevelType w:val="hybridMultilevel"/>
    <w:tmpl w:val="024A3798"/>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14">
    <w:nsid w:val="39622A0D"/>
    <w:multiLevelType w:val="hybridMultilevel"/>
    <w:tmpl w:val="E24AD304"/>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15">
    <w:nsid w:val="3B643DAF"/>
    <w:multiLevelType w:val="hybridMultilevel"/>
    <w:tmpl w:val="3DB80CDE"/>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16">
    <w:nsid w:val="3B7002DD"/>
    <w:multiLevelType w:val="hybridMultilevel"/>
    <w:tmpl w:val="1C6A7F6A"/>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17">
    <w:nsid w:val="3B9C182C"/>
    <w:multiLevelType w:val="hybridMultilevel"/>
    <w:tmpl w:val="1FEE5502"/>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18">
    <w:nsid w:val="3BE5073C"/>
    <w:multiLevelType w:val="hybridMultilevel"/>
    <w:tmpl w:val="502AF240"/>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19">
    <w:nsid w:val="3BEF008B"/>
    <w:multiLevelType w:val="multilevel"/>
    <w:tmpl w:val="F2682B4C"/>
    <w:styleLink w:val="WWNum19"/>
    <w:lvl w:ilvl="0">
      <w:start w:val="1"/>
      <w:numFmt w:val="lowerLetter"/>
      <w:lvlText w:val="%1)"/>
      <w:lvlJc w:val="left"/>
      <w:rPr>
        <w:rFonts w:cs="Times New Roman"/>
        <w:b/>
        <w:bCs/>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120">
    <w:nsid w:val="3C2506C9"/>
    <w:multiLevelType w:val="hybridMultilevel"/>
    <w:tmpl w:val="DEAE4E72"/>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21">
    <w:nsid w:val="3C3F6EE5"/>
    <w:multiLevelType w:val="multilevel"/>
    <w:tmpl w:val="000000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2">
    <w:nsid w:val="3C6F3300"/>
    <w:multiLevelType w:val="hybridMultilevel"/>
    <w:tmpl w:val="FBB87842"/>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23">
    <w:nsid w:val="3C92790C"/>
    <w:multiLevelType w:val="multilevel"/>
    <w:tmpl w:val="26E44ABC"/>
    <w:styleLink w:val="WW8Num12"/>
    <w:lvl w:ilvl="0">
      <w:start w:val="1"/>
      <w:numFmt w:val="decimal"/>
      <w:lvlText w:val="%1."/>
      <w:lvlJc w:val="left"/>
      <w:rPr>
        <w:rFonts w:ascii="Arial" w:hAnsi="Arial" w:cs="Arial"/>
        <w:sz w:val="22"/>
        <w:szCs w:val="22"/>
        <w:lang w:val="pt-BR" w:eastAsia="pt-BR"/>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24">
    <w:nsid w:val="3CA67B58"/>
    <w:multiLevelType w:val="multilevel"/>
    <w:tmpl w:val="8870DA14"/>
    <w:styleLink w:val="WW8Num5"/>
    <w:lvl w:ilvl="0">
      <w:start w:val="1"/>
      <w:numFmt w:val="decimal"/>
      <w:lvlText w:val="%1)"/>
      <w:lvlJc w:val="left"/>
      <w:rPr>
        <w:rFonts w:ascii="Symbol" w:hAnsi="Symbol" w:cs="Symbol"/>
        <w:sz w:val="22"/>
        <w:szCs w:val="22"/>
      </w:rPr>
    </w:lvl>
    <w:lvl w:ilvl="1">
      <w:start w:val="1"/>
      <w:numFmt w:val="lowerLetter"/>
      <w:lvlText w:val="%2."/>
      <w:lvlJc w:val="left"/>
      <w:rPr>
        <w:rFonts w:ascii="Courier New" w:hAnsi="Courier New" w:cs="Courier New"/>
      </w:rPr>
    </w:lvl>
    <w:lvl w:ilvl="2">
      <w:start w:val="1"/>
      <w:numFmt w:val="lowerRoman"/>
      <w:lvlText w:val="%3."/>
      <w:lvlJc w:val="right"/>
      <w:rPr>
        <w:rFonts w:ascii="Wingdings" w:hAnsi="Wingdings" w:cs="Wingdings"/>
      </w:rPr>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25">
    <w:nsid w:val="3DC439C2"/>
    <w:multiLevelType w:val="hybridMultilevel"/>
    <w:tmpl w:val="F13E6698"/>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26">
    <w:nsid w:val="3EDD5E2A"/>
    <w:multiLevelType w:val="hybridMultilevel"/>
    <w:tmpl w:val="950A10F4"/>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27">
    <w:nsid w:val="3F420935"/>
    <w:multiLevelType w:val="hybridMultilevel"/>
    <w:tmpl w:val="DE84232E"/>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28">
    <w:nsid w:val="3FB95D96"/>
    <w:multiLevelType w:val="hybridMultilevel"/>
    <w:tmpl w:val="FEFCC8EA"/>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29">
    <w:nsid w:val="400953C0"/>
    <w:multiLevelType w:val="multilevel"/>
    <w:tmpl w:val="000000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0">
    <w:nsid w:val="41284AF8"/>
    <w:multiLevelType w:val="hybridMultilevel"/>
    <w:tmpl w:val="A4CC9B48"/>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31">
    <w:nsid w:val="41A21508"/>
    <w:multiLevelType w:val="hybridMultilevel"/>
    <w:tmpl w:val="BE703F42"/>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32">
    <w:nsid w:val="42515BB7"/>
    <w:multiLevelType w:val="hybridMultilevel"/>
    <w:tmpl w:val="AD38E424"/>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33">
    <w:nsid w:val="42A7399F"/>
    <w:multiLevelType w:val="hybridMultilevel"/>
    <w:tmpl w:val="91B4258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4">
    <w:nsid w:val="43253487"/>
    <w:multiLevelType w:val="hybridMultilevel"/>
    <w:tmpl w:val="DC5C792A"/>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35">
    <w:nsid w:val="44C151C8"/>
    <w:multiLevelType w:val="multilevel"/>
    <w:tmpl w:val="000000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6">
    <w:nsid w:val="453A7A49"/>
    <w:multiLevelType w:val="multilevel"/>
    <w:tmpl w:val="000000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7">
    <w:nsid w:val="46271227"/>
    <w:multiLevelType w:val="multilevel"/>
    <w:tmpl w:val="4A2E2EBA"/>
    <w:styleLink w:val="WWNum6"/>
    <w:lvl w:ilvl="0">
      <w:start w:val="1"/>
      <w:numFmt w:val="lowerLetter"/>
      <w:lvlText w:val="%1)"/>
      <w:lvlJc w:val="left"/>
      <w:rPr>
        <w:b/>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38">
    <w:nsid w:val="46E745DE"/>
    <w:multiLevelType w:val="hybridMultilevel"/>
    <w:tmpl w:val="54FA6B98"/>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39">
    <w:nsid w:val="4B177746"/>
    <w:multiLevelType w:val="multilevel"/>
    <w:tmpl w:val="25DE3D18"/>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0">
    <w:nsid w:val="4B2626F2"/>
    <w:multiLevelType w:val="hybridMultilevel"/>
    <w:tmpl w:val="9B64C39C"/>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cs="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cs="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cs="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141">
    <w:nsid w:val="4C047DB4"/>
    <w:multiLevelType w:val="hybridMultilevel"/>
    <w:tmpl w:val="AA448BE6"/>
    <w:lvl w:ilvl="0" w:tplc="DC622062">
      <w:start w:val="8"/>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2">
    <w:nsid w:val="4C2916F6"/>
    <w:multiLevelType w:val="multilevel"/>
    <w:tmpl w:val="3A9247F8"/>
    <w:styleLink w:val="WWNum5"/>
    <w:lvl w:ilvl="0">
      <w:start w:val="1"/>
      <w:numFmt w:val="lowerLetter"/>
      <w:lvlText w:val="(%1)"/>
      <w:lvlJc w:val="left"/>
      <w:rPr>
        <w:b/>
        <w:bCs/>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43">
    <w:nsid w:val="4C924978"/>
    <w:multiLevelType w:val="hybridMultilevel"/>
    <w:tmpl w:val="D88E81E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4">
    <w:nsid w:val="4D337591"/>
    <w:multiLevelType w:val="multilevel"/>
    <w:tmpl w:val="23724528"/>
    <w:styleLink w:val="WWNum9"/>
    <w:lvl w:ilvl="0">
      <w:start w:val="1"/>
      <w:numFmt w:val="lowerLetter"/>
      <w:lvlText w:val="%1)"/>
      <w:lvlJc w:val="left"/>
      <w:rPr>
        <w:b/>
        <w:bCs/>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45">
    <w:nsid w:val="4D68579C"/>
    <w:multiLevelType w:val="hybridMultilevel"/>
    <w:tmpl w:val="7280FE2E"/>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46">
    <w:nsid w:val="4E2820BB"/>
    <w:multiLevelType w:val="hybridMultilevel"/>
    <w:tmpl w:val="8FDC7C06"/>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47">
    <w:nsid w:val="4E986206"/>
    <w:multiLevelType w:val="hybridMultilevel"/>
    <w:tmpl w:val="1FEE5502"/>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48">
    <w:nsid w:val="4EC4746D"/>
    <w:multiLevelType w:val="hybridMultilevel"/>
    <w:tmpl w:val="7D5C8F46"/>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49">
    <w:nsid w:val="50824512"/>
    <w:multiLevelType w:val="hybridMultilevel"/>
    <w:tmpl w:val="2F704CF8"/>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50">
    <w:nsid w:val="50BF7CBE"/>
    <w:multiLevelType w:val="multilevel"/>
    <w:tmpl w:val="000000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1">
    <w:nsid w:val="517C4D5D"/>
    <w:multiLevelType w:val="hybridMultilevel"/>
    <w:tmpl w:val="64965146"/>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52">
    <w:nsid w:val="51BF57C0"/>
    <w:multiLevelType w:val="multilevel"/>
    <w:tmpl w:val="000000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3">
    <w:nsid w:val="52500254"/>
    <w:multiLevelType w:val="hybridMultilevel"/>
    <w:tmpl w:val="FC2A9354"/>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54">
    <w:nsid w:val="52524FD3"/>
    <w:multiLevelType w:val="hybridMultilevel"/>
    <w:tmpl w:val="1B18DD8A"/>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55">
    <w:nsid w:val="52AC6492"/>
    <w:multiLevelType w:val="hybridMultilevel"/>
    <w:tmpl w:val="07968A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6">
    <w:nsid w:val="52C04AC3"/>
    <w:multiLevelType w:val="hybridMultilevel"/>
    <w:tmpl w:val="A9800D2C"/>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57">
    <w:nsid w:val="52C762C3"/>
    <w:multiLevelType w:val="hybridMultilevel"/>
    <w:tmpl w:val="232A5A6E"/>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58">
    <w:nsid w:val="52EB4026"/>
    <w:multiLevelType w:val="hybridMultilevel"/>
    <w:tmpl w:val="82208D1A"/>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59">
    <w:nsid w:val="530B08D9"/>
    <w:multiLevelType w:val="hybridMultilevel"/>
    <w:tmpl w:val="0394C37E"/>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60">
    <w:nsid w:val="54877E83"/>
    <w:multiLevelType w:val="hybridMultilevel"/>
    <w:tmpl w:val="922E8D7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1">
    <w:nsid w:val="54D12EB4"/>
    <w:multiLevelType w:val="multilevel"/>
    <w:tmpl w:val="C088A09C"/>
    <w:styleLink w:val="WW8Num8"/>
    <w:lvl w:ilvl="0">
      <w:start w:val="1"/>
      <w:numFmt w:val="decimal"/>
      <w:lvlText w:val="%1)"/>
      <w:lvlJc w:val="left"/>
      <w:rPr>
        <w:rFonts w:ascii="Arial" w:eastAsia="SimSun, 宋体" w:hAnsi="Arial" w:cs="Arial"/>
        <w:color w:val="000000"/>
        <w:sz w:val="22"/>
        <w:szCs w:val="22"/>
        <w:lang w:val="en-US"/>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62">
    <w:nsid w:val="54E3486A"/>
    <w:multiLevelType w:val="multilevel"/>
    <w:tmpl w:val="A5E00A84"/>
    <w:styleLink w:val="WWNum12"/>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63">
    <w:nsid w:val="55A14578"/>
    <w:multiLevelType w:val="hybridMultilevel"/>
    <w:tmpl w:val="013807EE"/>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64">
    <w:nsid w:val="5603022C"/>
    <w:multiLevelType w:val="hybridMultilevel"/>
    <w:tmpl w:val="F74CD7D2"/>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65">
    <w:nsid w:val="56F70026"/>
    <w:multiLevelType w:val="hybridMultilevel"/>
    <w:tmpl w:val="0C94CC9C"/>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66">
    <w:nsid w:val="58AE4ABF"/>
    <w:multiLevelType w:val="hybridMultilevel"/>
    <w:tmpl w:val="88E416EA"/>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67">
    <w:nsid w:val="59167416"/>
    <w:multiLevelType w:val="hybridMultilevel"/>
    <w:tmpl w:val="9022CC9E"/>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68">
    <w:nsid w:val="59596508"/>
    <w:multiLevelType w:val="hybridMultilevel"/>
    <w:tmpl w:val="862E334E"/>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69">
    <w:nsid w:val="5A355C8B"/>
    <w:multiLevelType w:val="hybridMultilevel"/>
    <w:tmpl w:val="1A3A9710"/>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70">
    <w:nsid w:val="5D9F678D"/>
    <w:multiLevelType w:val="multilevel"/>
    <w:tmpl w:val="BE484FF2"/>
    <w:styleLink w:val="WWNum22"/>
    <w:lvl w:ilvl="0">
      <w:start w:val="1"/>
      <w:numFmt w:val="lowerLetter"/>
      <w:lvlText w:val="%1)"/>
      <w:lvlJc w:val="left"/>
      <w:rPr>
        <w:rFonts w:cs="Times New Roman"/>
        <w:b/>
        <w:bCs/>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171">
    <w:nsid w:val="5DE01ADE"/>
    <w:multiLevelType w:val="hybridMultilevel"/>
    <w:tmpl w:val="B3BE2F56"/>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72">
    <w:nsid w:val="5E6C160B"/>
    <w:multiLevelType w:val="multilevel"/>
    <w:tmpl w:val="000000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3">
    <w:nsid w:val="60114717"/>
    <w:multiLevelType w:val="hybridMultilevel"/>
    <w:tmpl w:val="F7EA68FA"/>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74">
    <w:nsid w:val="60334645"/>
    <w:multiLevelType w:val="hybridMultilevel"/>
    <w:tmpl w:val="33BAF55C"/>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75">
    <w:nsid w:val="60C061E1"/>
    <w:multiLevelType w:val="hybridMultilevel"/>
    <w:tmpl w:val="5F9EA552"/>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76">
    <w:nsid w:val="60DC363A"/>
    <w:multiLevelType w:val="hybridMultilevel"/>
    <w:tmpl w:val="116CBAA0"/>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77">
    <w:nsid w:val="616C4086"/>
    <w:multiLevelType w:val="hybridMultilevel"/>
    <w:tmpl w:val="150E2B7A"/>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78">
    <w:nsid w:val="623D1C9D"/>
    <w:multiLevelType w:val="hybridMultilevel"/>
    <w:tmpl w:val="C89826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9">
    <w:nsid w:val="62977F7E"/>
    <w:multiLevelType w:val="hybridMultilevel"/>
    <w:tmpl w:val="A9A4ADD0"/>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80">
    <w:nsid w:val="63922A0D"/>
    <w:multiLevelType w:val="hybridMultilevel"/>
    <w:tmpl w:val="C69016DA"/>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81">
    <w:nsid w:val="6489285C"/>
    <w:multiLevelType w:val="multilevel"/>
    <w:tmpl w:val="36AEFED4"/>
    <w:styleLink w:val="WWNum21"/>
    <w:lvl w:ilvl="0">
      <w:start w:val="1"/>
      <w:numFmt w:val="lowerLetter"/>
      <w:lvlText w:val="%1)"/>
      <w:lvlJc w:val="left"/>
      <w:rPr>
        <w:rFonts w:cs="Times New Roman"/>
        <w:b/>
        <w:bCs/>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182">
    <w:nsid w:val="648A5E25"/>
    <w:multiLevelType w:val="hybridMultilevel"/>
    <w:tmpl w:val="E6282842"/>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3">
    <w:nsid w:val="65B6409B"/>
    <w:multiLevelType w:val="hybridMultilevel"/>
    <w:tmpl w:val="4CC23A02"/>
    <w:lvl w:ilvl="0" w:tplc="A2564040">
      <w:start w:val="1"/>
      <w:numFmt w:val="decimal"/>
      <w:lvlText w:val="%1."/>
      <w:lvlJc w:val="left"/>
      <w:pPr>
        <w:ind w:left="717" w:hanging="360"/>
      </w:pPr>
      <w:rPr>
        <w:rFonts w:hint="default"/>
      </w:rPr>
    </w:lvl>
    <w:lvl w:ilvl="1" w:tplc="04160019" w:tentative="1">
      <w:start w:val="1"/>
      <w:numFmt w:val="lowerLetter"/>
      <w:lvlText w:val="%2."/>
      <w:lvlJc w:val="left"/>
      <w:pPr>
        <w:ind w:left="1437" w:hanging="360"/>
      </w:pPr>
    </w:lvl>
    <w:lvl w:ilvl="2" w:tplc="0416001B" w:tentative="1">
      <w:start w:val="1"/>
      <w:numFmt w:val="lowerRoman"/>
      <w:lvlText w:val="%3."/>
      <w:lvlJc w:val="right"/>
      <w:pPr>
        <w:ind w:left="2157" w:hanging="180"/>
      </w:pPr>
    </w:lvl>
    <w:lvl w:ilvl="3" w:tplc="0416000F" w:tentative="1">
      <w:start w:val="1"/>
      <w:numFmt w:val="decimal"/>
      <w:lvlText w:val="%4."/>
      <w:lvlJc w:val="left"/>
      <w:pPr>
        <w:ind w:left="2877" w:hanging="360"/>
      </w:pPr>
    </w:lvl>
    <w:lvl w:ilvl="4" w:tplc="04160019" w:tentative="1">
      <w:start w:val="1"/>
      <w:numFmt w:val="lowerLetter"/>
      <w:lvlText w:val="%5."/>
      <w:lvlJc w:val="left"/>
      <w:pPr>
        <w:ind w:left="3597" w:hanging="360"/>
      </w:pPr>
    </w:lvl>
    <w:lvl w:ilvl="5" w:tplc="0416001B" w:tentative="1">
      <w:start w:val="1"/>
      <w:numFmt w:val="lowerRoman"/>
      <w:lvlText w:val="%6."/>
      <w:lvlJc w:val="right"/>
      <w:pPr>
        <w:ind w:left="4317" w:hanging="180"/>
      </w:pPr>
    </w:lvl>
    <w:lvl w:ilvl="6" w:tplc="0416000F" w:tentative="1">
      <w:start w:val="1"/>
      <w:numFmt w:val="decimal"/>
      <w:lvlText w:val="%7."/>
      <w:lvlJc w:val="left"/>
      <w:pPr>
        <w:ind w:left="5037" w:hanging="360"/>
      </w:pPr>
    </w:lvl>
    <w:lvl w:ilvl="7" w:tplc="04160019" w:tentative="1">
      <w:start w:val="1"/>
      <w:numFmt w:val="lowerLetter"/>
      <w:lvlText w:val="%8."/>
      <w:lvlJc w:val="left"/>
      <w:pPr>
        <w:ind w:left="5757" w:hanging="360"/>
      </w:pPr>
    </w:lvl>
    <w:lvl w:ilvl="8" w:tplc="0416001B" w:tentative="1">
      <w:start w:val="1"/>
      <w:numFmt w:val="lowerRoman"/>
      <w:lvlText w:val="%9."/>
      <w:lvlJc w:val="right"/>
      <w:pPr>
        <w:ind w:left="6477" w:hanging="180"/>
      </w:pPr>
    </w:lvl>
  </w:abstractNum>
  <w:abstractNum w:abstractNumId="184">
    <w:nsid w:val="65F54183"/>
    <w:multiLevelType w:val="hybridMultilevel"/>
    <w:tmpl w:val="A530A240"/>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85">
    <w:nsid w:val="670A3719"/>
    <w:multiLevelType w:val="multilevel"/>
    <w:tmpl w:val="25DE3D18"/>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6">
    <w:nsid w:val="6710117E"/>
    <w:multiLevelType w:val="hybridMultilevel"/>
    <w:tmpl w:val="5FD28C50"/>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87">
    <w:nsid w:val="67A57A82"/>
    <w:multiLevelType w:val="hybridMultilevel"/>
    <w:tmpl w:val="5F7A23A8"/>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88">
    <w:nsid w:val="67A8537A"/>
    <w:multiLevelType w:val="hybridMultilevel"/>
    <w:tmpl w:val="5A888BC4"/>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89">
    <w:nsid w:val="68704D37"/>
    <w:multiLevelType w:val="hybridMultilevel"/>
    <w:tmpl w:val="F7A05AB0"/>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cs="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cs="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cs="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190">
    <w:nsid w:val="687E762F"/>
    <w:multiLevelType w:val="hybridMultilevel"/>
    <w:tmpl w:val="8ACC53A4"/>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91">
    <w:nsid w:val="68A25E40"/>
    <w:multiLevelType w:val="multilevel"/>
    <w:tmpl w:val="000000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2">
    <w:nsid w:val="68DF78CD"/>
    <w:multiLevelType w:val="hybridMultilevel"/>
    <w:tmpl w:val="59520A04"/>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93">
    <w:nsid w:val="695A6D32"/>
    <w:multiLevelType w:val="hybridMultilevel"/>
    <w:tmpl w:val="F432CB6C"/>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94">
    <w:nsid w:val="69A07126"/>
    <w:multiLevelType w:val="hybridMultilevel"/>
    <w:tmpl w:val="208E4C46"/>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95">
    <w:nsid w:val="69E70383"/>
    <w:multiLevelType w:val="hybridMultilevel"/>
    <w:tmpl w:val="B11AC696"/>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cs="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cs="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cs="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196">
    <w:nsid w:val="6B7703D2"/>
    <w:multiLevelType w:val="hybridMultilevel"/>
    <w:tmpl w:val="91144B44"/>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97">
    <w:nsid w:val="6B903C8A"/>
    <w:multiLevelType w:val="hybridMultilevel"/>
    <w:tmpl w:val="54A0E7C4"/>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98">
    <w:nsid w:val="6C067D6B"/>
    <w:multiLevelType w:val="hybridMultilevel"/>
    <w:tmpl w:val="AB3CD268"/>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199">
    <w:nsid w:val="6CEB3178"/>
    <w:multiLevelType w:val="hybridMultilevel"/>
    <w:tmpl w:val="2B84DE8C"/>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200">
    <w:nsid w:val="6CF9662B"/>
    <w:multiLevelType w:val="multilevel"/>
    <w:tmpl w:val="BEEAC620"/>
    <w:styleLink w:val="WWNum13"/>
    <w:lvl w:ilvl="0">
      <w:start w:val="1"/>
      <w:numFmt w:val="decimal"/>
      <w:lvlText w:val="%1."/>
      <w:lvlJc w:val="left"/>
      <w:rPr>
        <w:sz w:val="18"/>
        <w:szCs w:val="18"/>
      </w:rPr>
    </w:lvl>
    <w:lvl w:ilvl="1">
      <w:start w:val="1"/>
      <w:numFmt w:val="decimal"/>
      <w:lvlText w:val="%2."/>
      <w:lvlJc w:val="left"/>
      <w:rPr>
        <w:sz w:val="18"/>
        <w:szCs w:val="18"/>
      </w:rPr>
    </w:lvl>
    <w:lvl w:ilvl="2">
      <w:start w:val="1"/>
      <w:numFmt w:val="decimal"/>
      <w:lvlText w:val="%3."/>
      <w:lvlJc w:val="left"/>
      <w:rPr>
        <w:sz w:val="18"/>
        <w:szCs w:val="18"/>
      </w:rPr>
    </w:lvl>
    <w:lvl w:ilvl="3">
      <w:start w:val="1"/>
      <w:numFmt w:val="decimal"/>
      <w:lvlText w:val="%4."/>
      <w:lvlJc w:val="left"/>
      <w:rPr>
        <w:sz w:val="18"/>
        <w:szCs w:val="18"/>
      </w:rPr>
    </w:lvl>
    <w:lvl w:ilvl="4">
      <w:start w:val="1"/>
      <w:numFmt w:val="decimal"/>
      <w:lvlText w:val="%5."/>
      <w:lvlJc w:val="left"/>
      <w:rPr>
        <w:sz w:val="18"/>
        <w:szCs w:val="18"/>
      </w:rPr>
    </w:lvl>
    <w:lvl w:ilvl="5">
      <w:start w:val="1"/>
      <w:numFmt w:val="decimal"/>
      <w:lvlText w:val="%6."/>
      <w:lvlJc w:val="left"/>
      <w:rPr>
        <w:sz w:val="18"/>
        <w:szCs w:val="18"/>
      </w:rPr>
    </w:lvl>
    <w:lvl w:ilvl="6">
      <w:start w:val="1"/>
      <w:numFmt w:val="decimal"/>
      <w:lvlText w:val="%7."/>
      <w:lvlJc w:val="left"/>
      <w:rPr>
        <w:sz w:val="18"/>
        <w:szCs w:val="18"/>
      </w:rPr>
    </w:lvl>
    <w:lvl w:ilvl="7">
      <w:start w:val="1"/>
      <w:numFmt w:val="decimal"/>
      <w:lvlText w:val="%8."/>
      <w:lvlJc w:val="left"/>
      <w:rPr>
        <w:sz w:val="18"/>
        <w:szCs w:val="18"/>
      </w:rPr>
    </w:lvl>
    <w:lvl w:ilvl="8">
      <w:start w:val="1"/>
      <w:numFmt w:val="decimal"/>
      <w:lvlText w:val="%9."/>
      <w:lvlJc w:val="left"/>
      <w:rPr>
        <w:sz w:val="18"/>
        <w:szCs w:val="18"/>
      </w:rPr>
    </w:lvl>
  </w:abstractNum>
  <w:abstractNum w:abstractNumId="201">
    <w:nsid w:val="6EEF1269"/>
    <w:multiLevelType w:val="hybridMultilevel"/>
    <w:tmpl w:val="F9245E0A"/>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202">
    <w:nsid w:val="6F247651"/>
    <w:multiLevelType w:val="hybridMultilevel"/>
    <w:tmpl w:val="F74CD7D2"/>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203">
    <w:nsid w:val="6F3F1DE8"/>
    <w:multiLevelType w:val="hybridMultilevel"/>
    <w:tmpl w:val="15F01AC6"/>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204">
    <w:nsid w:val="6FCF19F8"/>
    <w:multiLevelType w:val="hybridMultilevel"/>
    <w:tmpl w:val="33048CF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5">
    <w:nsid w:val="6FF608F1"/>
    <w:multiLevelType w:val="hybridMultilevel"/>
    <w:tmpl w:val="B1BAB73C"/>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cs="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cs="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cs="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206">
    <w:nsid w:val="70140DE3"/>
    <w:multiLevelType w:val="hybridMultilevel"/>
    <w:tmpl w:val="BD980B16"/>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207">
    <w:nsid w:val="709A1543"/>
    <w:multiLevelType w:val="hybridMultilevel"/>
    <w:tmpl w:val="B9EC4154"/>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208">
    <w:nsid w:val="70AB23B1"/>
    <w:multiLevelType w:val="hybridMultilevel"/>
    <w:tmpl w:val="C5D8A4D0"/>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209">
    <w:nsid w:val="720A2753"/>
    <w:multiLevelType w:val="hybridMultilevel"/>
    <w:tmpl w:val="A4C6C534"/>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210">
    <w:nsid w:val="74680A10"/>
    <w:multiLevelType w:val="hybridMultilevel"/>
    <w:tmpl w:val="7090B4D0"/>
    <w:name w:val="WW8Num1222"/>
    <w:lvl w:ilvl="0" w:tplc="04160001">
      <w:start w:val="1"/>
      <w:numFmt w:val="bullet"/>
      <w:lvlText w:val=""/>
      <w:lvlJc w:val="left"/>
      <w:pPr>
        <w:tabs>
          <w:tab w:val="num" w:pos="1428"/>
        </w:tabs>
        <w:ind w:left="1428" w:hanging="360"/>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211">
    <w:nsid w:val="747331D5"/>
    <w:multiLevelType w:val="hybridMultilevel"/>
    <w:tmpl w:val="F74CD7D2"/>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212">
    <w:nsid w:val="74855FE9"/>
    <w:multiLevelType w:val="multilevel"/>
    <w:tmpl w:val="518A8C0C"/>
    <w:styleLink w:val="WWNum1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3">
    <w:nsid w:val="74856B1D"/>
    <w:multiLevelType w:val="multilevel"/>
    <w:tmpl w:val="000000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4">
    <w:nsid w:val="751025D9"/>
    <w:multiLevelType w:val="hybridMultilevel"/>
    <w:tmpl w:val="50A8A804"/>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cs="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cs="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cs="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215">
    <w:nsid w:val="7531384D"/>
    <w:multiLevelType w:val="multilevel"/>
    <w:tmpl w:val="000000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6">
    <w:nsid w:val="76173121"/>
    <w:multiLevelType w:val="hybridMultilevel"/>
    <w:tmpl w:val="DEC846DC"/>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217">
    <w:nsid w:val="768D51CB"/>
    <w:multiLevelType w:val="hybridMultilevel"/>
    <w:tmpl w:val="64F0DF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8">
    <w:nsid w:val="76D46B74"/>
    <w:multiLevelType w:val="hybridMultilevel"/>
    <w:tmpl w:val="3EB89236"/>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219">
    <w:nsid w:val="77640E9B"/>
    <w:multiLevelType w:val="hybridMultilevel"/>
    <w:tmpl w:val="29365812"/>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cs="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cs="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cs="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220">
    <w:nsid w:val="7946451F"/>
    <w:multiLevelType w:val="hybridMultilevel"/>
    <w:tmpl w:val="0E320322"/>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221">
    <w:nsid w:val="796A358A"/>
    <w:multiLevelType w:val="hybridMultilevel"/>
    <w:tmpl w:val="4B14AD30"/>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222">
    <w:nsid w:val="7A5864B4"/>
    <w:multiLevelType w:val="multilevel"/>
    <w:tmpl w:val="519E7EB6"/>
    <w:styleLink w:val="WWNum4"/>
    <w:lvl w:ilvl="0">
      <w:start w:val="1"/>
      <w:numFmt w:val="lowerLetter"/>
      <w:lvlText w:val="(%1)"/>
      <w:lvlJc w:val="left"/>
      <w:rPr>
        <w:b/>
        <w:bCs/>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23">
    <w:nsid w:val="7BDD22D3"/>
    <w:multiLevelType w:val="hybridMultilevel"/>
    <w:tmpl w:val="84866A24"/>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224">
    <w:nsid w:val="7D5C73B3"/>
    <w:multiLevelType w:val="hybridMultilevel"/>
    <w:tmpl w:val="CEE23776"/>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cs="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cs="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cs="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225">
    <w:nsid w:val="7E5A1E18"/>
    <w:multiLevelType w:val="hybridMultilevel"/>
    <w:tmpl w:val="72B0262A"/>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226">
    <w:nsid w:val="7EB52D48"/>
    <w:multiLevelType w:val="multilevel"/>
    <w:tmpl w:val="B5A64244"/>
    <w:styleLink w:val="WW8Num13"/>
    <w:lvl w:ilvl="0">
      <w:start w:val="1"/>
      <w:numFmt w:val="decimal"/>
      <w:lvlText w:val="%1."/>
      <w:lvlJc w:val="left"/>
      <w:rPr>
        <w:rFonts w:ascii="Arial" w:hAnsi="Arial" w:cs="Arial"/>
        <w:sz w:val="22"/>
        <w:szCs w:val="22"/>
        <w:lang w:val="en-US" w:eastAsia="pt-BR"/>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27">
    <w:nsid w:val="7F2C1154"/>
    <w:multiLevelType w:val="hybridMultilevel"/>
    <w:tmpl w:val="03B0CDEC"/>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num w:numId="1">
    <w:abstractNumId w:val="0"/>
  </w:num>
  <w:num w:numId="2">
    <w:abstractNumId w:val="1"/>
  </w:num>
  <w:num w:numId="3">
    <w:abstractNumId w:val="12"/>
  </w:num>
  <w:num w:numId="4">
    <w:abstractNumId w:val="178"/>
  </w:num>
  <w:num w:numId="5">
    <w:abstractNumId w:val="103"/>
  </w:num>
  <w:num w:numId="6">
    <w:abstractNumId w:val="72"/>
  </w:num>
  <w:num w:numId="7">
    <w:abstractNumId w:val="182"/>
  </w:num>
  <w:num w:numId="8">
    <w:abstractNumId w:val="155"/>
  </w:num>
  <w:num w:numId="9">
    <w:abstractNumId w:val="139"/>
  </w:num>
  <w:num w:numId="10">
    <w:abstractNumId w:val="185"/>
  </w:num>
  <w:num w:numId="11">
    <w:abstractNumId w:val="133"/>
  </w:num>
  <w:num w:numId="12">
    <w:abstractNumId w:val="204"/>
  </w:num>
  <w:num w:numId="13">
    <w:abstractNumId w:val="84"/>
  </w:num>
  <w:num w:numId="14">
    <w:abstractNumId w:val="65"/>
  </w:num>
  <w:num w:numId="15">
    <w:abstractNumId w:val="48"/>
  </w:num>
  <w:num w:numId="16">
    <w:abstractNumId w:val="222"/>
  </w:num>
  <w:num w:numId="17">
    <w:abstractNumId w:val="142"/>
  </w:num>
  <w:num w:numId="18">
    <w:abstractNumId w:val="137"/>
  </w:num>
  <w:num w:numId="19">
    <w:abstractNumId w:val="16"/>
  </w:num>
  <w:num w:numId="20">
    <w:abstractNumId w:val="109"/>
  </w:num>
  <w:num w:numId="21">
    <w:abstractNumId w:val="144"/>
  </w:num>
  <w:num w:numId="22">
    <w:abstractNumId w:val="101"/>
  </w:num>
  <w:num w:numId="23">
    <w:abstractNumId w:val="54"/>
  </w:num>
  <w:num w:numId="24">
    <w:abstractNumId w:val="162"/>
  </w:num>
  <w:num w:numId="25">
    <w:abstractNumId w:val="200"/>
  </w:num>
  <w:num w:numId="26">
    <w:abstractNumId w:val="67"/>
  </w:num>
  <w:num w:numId="27">
    <w:abstractNumId w:val="212"/>
  </w:num>
  <w:num w:numId="28">
    <w:abstractNumId w:val="43"/>
  </w:num>
  <w:num w:numId="29">
    <w:abstractNumId w:val="52"/>
  </w:num>
  <w:num w:numId="30">
    <w:abstractNumId w:val="108"/>
  </w:num>
  <w:num w:numId="31">
    <w:abstractNumId w:val="51"/>
  </w:num>
  <w:num w:numId="32">
    <w:abstractNumId w:val="119"/>
  </w:num>
  <w:num w:numId="33">
    <w:abstractNumId w:val="100"/>
  </w:num>
  <w:num w:numId="34">
    <w:abstractNumId w:val="181"/>
  </w:num>
  <w:num w:numId="35">
    <w:abstractNumId w:val="170"/>
  </w:num>
  <w:num w:numId="36">
    <w:abstractNumId w:val="96"/>
  </w:num>
  <w:num w:numId="37">
    <w:abstractNumId w:val="226"/>
  </w:num>
  <w:num w:numId="38">
    <w:abstractNumId w:val="123"/>
  </w:num>
  <w:num w:numId="39">
    <w:abstractNumId w:val="124"/>
  </w:num>
  <w:num w:numId="40">
    <w:abstractNumId w:val="161"/>
  </w:num>
  <w:num w:numId="41">
    <w:abstractNumId w:val="13"/>
  </w:num>
  <w:num w:numId="42">
    <w:abstractNumId w:val="64"/>
  </w:num>
  <w:num w:numId="43">
    <w:abstractNumId w:val="214"/>
  </w:num>
  <w:num w:numId="44">
    <w:abstractNumId w:val="59"/>
  </w:num>
  <w:num w:numId="45">
    <w:abstractNumId w:val="189"/>
  </w:num>
  <w:num w:numId="46">
    <w:abstractNumId w:val="141"/>
  </w:num>
  <w:num w:numId="47">
    <w:abstractNumId w:val="74"/>
  </w:num>
  <w:num w:numId="48">
    <w:abstractNumId w:val="41"/>
  </w:num>
  <w:num w:numId="49">
    <w:abstractNumId w:val="18"/>
  </w:num>
  <w:num w:numId="50">
    <w:abstractNumId w:val="140"/>
  </w:num>
  <w:num w:numId="51">
    <w:abstractNumId w:val="153"/>
  </w:num>
  <w:num w:numId="52">
    <w:abstractNumId w:val="169"/>
  </w:num>
  <w:num w:numId="53">
    <w:abstractNumId w:val="166"/>
  </w:num>
  <w:num w:numId="54">
    <w:abstractNumId w:val="154"/>
  </w:num>
  <w:num w:numId="55">
    <w:abstractNumId w:val="69"/>
  </w:num>
  <w:num w:numId="56">
    <w:abstractNumId w:val="171"/>
  </w:num>
  <w:num w:numId="57">
    <w:abstractNumId w:val="73"/>
  </w:num>
  <w:num w:numId="58">
    <w:abstractNumId w:val="77"/>
  </w:num>
  <w:num w:numId="59">
    <w:abstractNumId w:val="102"/>
  </w:num>
  <w:num w:numId="60">
    <w:abstractNumId w:val="87"/>
  </w:num>
  <w:num w:numId="61">
    <w:abstractNumId w:val="112"/>
  </w:num>
  <w:num w:numId="62">
    <w:abstractNumId w:val="27"/>
  </w:num>
  <w:num w:numId="63">
    <w:abstractNumId w:val="33"/>
  </w:num>
  <w:num w:numId="64">
    <w:abstractNumId w:val="127"/>
  </w:num>
  <w:num w:numId="65">
    <w:abstractNumId w:val="85"/>
  </w:num>
  <w:num w:numId="66">
    <w:abstractNumId w:val="89"/>
  </w:num>
  <w:num w:numId="67">
    <w:abstractNumId w:val="192"/>
  </w:num>
  <w:num w:numId="68">
    <w:abstractNumId w:val="218"/>
  </w:num>
  <w:num w:numId="69">
    <w:abstractNumId w:val="115"/>
  </w:num>
  <w:num w:numId="70">
    <w:abstractNumId w:val="32"/>
  </w:num>
  <w:num w:numId="71">
    <w:abstractNumId w:val="221"/>
  </w:num>
  <w:num w:numId="72">
    <w:abstractNumId w:val="158"/>
  </w:num>
  <w:num w:numId="73">
    <w:abstractNumId w:val="197"/>
  </w:num>
  <w:num w:numId="74">
    <w:abstractNumId w:val="177"/>
  </w:num>
  <w:num w:numId="75">
    <w:abstractNumId w:val="165"/>
  </w:num>
  <w:num w:numId="76">
    <w:abstractNumId w:val="76"/>
  </w:num>
  <w:num w:numId="77">
    <w:abstractNumId w:val="39"/>
  </w:num>
  <w:num w:numId="78">
    <w:abstractNumId w:val="149"/>
  </w:num>
  <w:num w:numId="79">
    <w:abstractNumId w:val="80"/>
  </w:num>
  <w:num w:numId="80">
    <w:abstractNumId w:val="180"/>
  </w:num>
  <w:num w:numId="81">
    <w:abstractNumId w:val="220"/>
  </w:num>
  <w:num w:numId="82">
    <w:abstractNumId w:val="174"/>
  </w:num>
  <w:num w:numId="83">
    <w:abstractNumId w:val="111"/>
  </w:num>
  <w:num w:numId="84">
    <w:abstractNumId w:val="206"/>
  </w:num>
  <w:num w:numId="85">
    <w:abstractNumId w:val="120"/>
  </w:num>
  <w:num w:numId="86">
    <w:abstractNumId w:val="134"/>
  </w:num>
  <w:num w:numId="87">
    <w:abstractNumId w:val="92"/>
  </w:num>
  <w:num w:numId="88">
    <w:abstractNumId w:val="45"/>
  </w:num>
  <w:num w:numId="89">
    <w:abstractNumId w:val="132"/>
  </w:num>
  <w:num w:numId="90">
    <w:abstractNumId w:val="36"/>
  </w:num>
  <w:num w:numId="91">
    <w:abstractNumId w:val="208"/>
  </w:num>
  <w:num w:numId="92">
    <w:abstractNumId w:val="93"/>
  </w:num>
  <w:num w:numId="93">
    <w:abstractNumId w:val="82"/>
  </w:num>
  <w:num w:numId="94">
    <w:abstractNumId w:val="42"/>
  </w:num>
  <w:num w:numId="95">
    <w:abstractNumId w:val="117"/>
  </w:num>
  <w:num w:numId="96">
    <w:abstractNumId w:val="147"/>
  </w:num>
  <w:num w:numId="97">
    <w:abstractNumId w:val="146"/>
  </w:num>
  <w:num w:numId="98">
    <w:abstractNumId w:val="97"/>
  </w:num>
  <w:num w:numId="99">
    <w:abstractNumId w:val="188"/>
  </w:num>
  <w:num w:numId="100">
    <w:abstractNumId w:val="83"/>
  </w:num>
  <w:num w:numId="101">
    <w:abstractNumId w:val="116"/>
  </w:num>
  <w:num w:numId="102">
    <w:abstractNumId w:val="130"/>
  </w:num>
  <w:num w:numId="103">
    <w:abstractNumId w:val="198"/>
  </w:num>
  <w:num w:numId="104">
    <w:abstractNumId w:val="196"/>
  </w:num>
  <w:num w:numId="105">
    <w:abstractNumId w:val="17"/>
  </w:num>
  <w:num w:numId="106">
    <w:abstractNumId w:val="107"/>
  </w:num>
  <w:num w:numId="107">
    <w:abstractNumId w:val="20"/>
  </w:num>
  <w:num w:numId="108">
    <w:abstractNumId w:val="38"/>
  </w:num>
  <w:num w:numId="109">
    <w:abstractNumId w:val="22"/>
  </w:num>
  <w:num w:numId="110">
    <w:abstractNumId w:val="57"/>
  </w:num>
  <w:num w:numId="111">
    <w:abstractNumId w:val="184"/>
  </w:num>
  <w:num w:numId="112">
    <w:abstractNumId w:val="68"/>
  </w:num>
  <w:num w:numId="113">
    <w:abstractNumId w:val="167"/>
  </w:num>
  <w:num w:numId="114">
    <w:abstractNumId w:val="209"/>
  </w:num>
  <w:num w:numId="115">
    <w:abstractNumId w:val="28"/>
  </w:num>
  <w:num w:numId="116">
    <w:abstractNumId w:val="131"/>
  </w:num>
  <w:num w:numId="117">
    <w:abstractNumId w:val="46"/>
  </w:num>
  <w:num w:numId="118">
    <w:abstractNumId w:val="163"/>
  </w:num>
  <w:num w:numId="119">
    <w:abstractNumId w:val="35"/>
  </w:num>
  <w:num w:numId="120">
    <w:abstractNumId w:val="156"/>
  </w:num>
  <w:num w:numId="121">
    <w:abstractNumId w:val="186"/>
  </w:num>
  <w:num w:numId="122">
    <w:abstractNumId w:val="88"/>
  </w:num>
  <w:num w:numId="123">
    <w:abstractNumId w:val="31"/>
  </w:num>
  <w:num w:numId="124">
    <w:abstractNumId w:val="193"/>
  </w:num>
  <w:num w:numId="125">
    <w:abstractNumId w:val="56"/>
  </w:num>
  <w:num w:numId="126">
    <w:abstractNumId w:val="55"/>
  </w:num>
  <w:num w:numId="127">
    <w:abstractNumId w:val="176"/>
  </w:num>
  <w:num w:numId="128">
    <w:abstractNumId w:val="216"/>
  </w:num>
  <w:num w:numId="129">
    <w:abstractNumId w:val="66"/>
  </w:num>
  <w:num w:numId="130">
    <w:abstractNumId w:val="227"/>
  </w:num>
  <w:num w:numId="131">
    <w:abstractNumId w:val="26"/>
  </w:num>
  <w:num w:numId="132">
    <w:abstractNumId w:val="179"/>
  </w:num>
  <w:num w:numId="133">
    <w:abstractNumId w:val="201"/>
  </w:num>
  <w:num w:numId="134">
    <w:abstractNumId w:val="25"/>
  </w:num>
  <w:num w:numId="135">
    <w:abstractNumId w:val="145"/>
  </w:num>
  <w:num w:numId="136">
    <w:abstractNumId w:val="99"/>
  </w:num>
  <w:num w:numId="137">
    <w:abstractNumId w:val="63"/>
  </w:num>
  <w:num w:numId="138">
    <w:abstractNumId w:val="23"/>
  </w:num>
  <w:num w:numId="139">
    <w:abstractNumId w:val="194"/>
  </w:num>
  <w:num w:numId="140">
    <w:abstractNumId w:val="168"/>
  </w:num>
  <w:num w:numId="141">
    <w:abstractNumId w:val="106"/>
  </w:num>
  <w:num w:numId="142">
    <w:abstractNumId w:val="199"/>
  </w:num>
  <w:num w:numId="143">
    <w:abstractNumId w:val="187"/>
  </w:num>
  <w:num w:numId="144">
    <w:abstractNumId w:val="78"/>
  </w:num>
  <w:num w:numId="145">
    <w:abstractNumId w:val="203"/>
  </w:num>
  <w:num w:numId="146">
    <w:abstractNumId w:val="122"/>
  </w:num>
  <w:num w:numId="147">
    <w:abstractNumId w:val="71"/>
  </w:num>
  <w:num w:numId="148">
    <w:abstractNumId w:val="70"/>
  </w:num>
  <w:num w:numId="149">
    <w:abstractNumId w:val="105"/>
  </w:num>
  <w:num w:numId="150">
    <w:abstractNumId w:val="175"/>
  </w:num>
  <w:num w:numId="151">
    <w:abstractNumId w:val="148"/>
  </w:num>
  <w:num w:numId="152">
    <w:abstractNumId w:val="30"/>
  </w:num>
  <w:num w:numId="153">
    <w:abstractNumId w:val="34"/>
  </w:num>
  <w:num w:numId="154">
    <w:abstractNumId w:val="24"/>
  </w:num>
  <w:num w:numId="155">
    <w:abstractNumId w:val="50"/>
  </w:num>
  <w:num w:numId="156">
    <w:abstractNumId w:val="138"/>
  </w:num>
  <w:num w:numId="157">
    <w:abstractNumId w:val="110"/>
  </w:num>
  <w:num w:numId="158">
    <w:abstractNumId w:val="61"/>
  </w:num>
  <w:num w:numId="159">
    <w:abstractNumId w:val="37"/>
  </w:num>
  <w:num w:numId="160">
    <w:abstractNumId w:val="29"/>
  </w:num>
  <w:num w:numId="161">
    <w:abstractNumId w:val="207"/>
  </w:num>
  <w:num w:numId="162">
    <w:abstractNumId w:val="95"/>
  </w:num>
  <w:num w:numId="163">
    <w:abstractNumId w:val="47"/>
  </w:num>
  <w:num w:numId="164">
    <w:abstractNumId w:val="135"/>
  </w:num>
  <w:num w:numId="165">
    <w:abstractNumId w:val="121"/>
  </w:num>
  <w:num w:numId="166">
    <w:abstractNumId w:val="58"/>
  </w:num>
  <w:num w:numId="167">
    <w:abstractNumId w:val="129"/>
  </w:num>
  <w:num w:numId="168">
    <w:abstractNumId w:val="152"/>
  </w:num>
  <w:num w:numId="169">
    <w:abstractNumId w:val="172"/>
  </w:num>
  <w:num w:numId="170">
    <w:abstractNumId w:val="98"/>
  </w:num>
  <w:num w:numId="171">
    <w:abstractNumId w:val="86"/>
  </w:num>
  <w:num w:numId="172">
    <w:abstractNumId w:val="21"/>
  </w:num>
  <w:num w:numId="173">
    <w:abstractNumId w:val="215"/>
  </w:num>
  <w:num w:numId="174">
    <w:abstractNumId w:val="14"/>
  </w:num>
  <w:num w:numId="175">
    <w:abstractNumId w:val="40"/>
  </w:num>
  <w:num w:numId="176">
    <w:abstractNumId w:val="150"/>
  </w:num>
  <w:num w:numId="177">
    <w:abstractNumId w:val="19"/>
  </w:num>
  <w:num w:numId="178">
    <w:abstractNumId w:val="136"/>
  </w:num>
  <w:num w:numId="179">
    <w:abstractNumId w:val="79"/>
  </w:num>
  <w:num w:numId="180">
    <w:abstractNumId w:val="213"/>
  </w:num>
  <w:num w:numId="181">
    <w:abstractNumId w:val="44"/>
  </w:num>
  <w:num w:numId="182">
    <w:abstractNumId w:val="191"/>
  </w:num>
  <w:num w:numId="183">
    <w:abstractNumId w:val="90"/>
  </w:num>
  <w:num w:numId="184">
    <w:abstractNumId w:val="217"/>
  </w:num>
  <w:num w:numId="185">
    <w:abstractNumId w:val="157"/>
  </w:num>
  <w:num w:numId="186">
    <w:abstractNumId w:val="126"/>
  </w:num>
  <w:num w:numId="187">
    <w:abstractNumId w:val="202"/>
  </w:num>
  <w:num w:numId="188">
    <w:abstractNumId w:val="159"/>
  </w:num>
  <w:num w:numId="189">
    <w:abstractNumId w:val="225"/>
  </w:num>
  <w:num w:numId="190">
    <w:abstractNumId w:val="164"/>
  </w:num>
  <w:num w:numId="191">
    <w:abstractNumId w:val="211"/>
  </w:num>
  <w:num w:numId="192">
    <w:abstractNumId w:val="143"/>
  </w:num>
  <w:num w:numId="193">
    <w:abstractNumId w:val="128"/>
  </w:num>
  <w:num w:numId="194">
    <w:abstractNumId w:val="219"/>
  </w:num>
  <w:num w:numId="195">
    <w:abstractNumId w:val="15"/>
  </w:num>
  <w:num w:numId="196">
    <w:abstractNumId w:val="205"/>
  </w:num>
  <w:num w:numId="197">
    <w:abstractNumId w:val="224"/>
  </w:num>
  <w:num w:numId="198">
    <w:abstractNumId w:val="195"/>
  </w:num>
  <w:num w:numId="199">
    <w:abstractNumId w:val="118"/>
  </w:num>
  <w:num w:numId="200">
    <w:abstractNumId w:val="173"/>
  </w:num>
  <w:num w:numId="201">
    <w:abstractNumId w:val="113"/>
  </w:num>
  <w:num w:numId="202">
    <w:abstractNumId w:val="60"/>
  </w:num>
  <w:num w:numId="203">
    <w:abstractNumId w:val="223"/>
  </w:num>
  <w:num w:numId="204">
    <w:abstractNumId w:val="151"/>
  </w:num>
  <w:num w:numId="205">
    <w:abstractNumId w:val="125"/>
  </w:num>
  <w:num w:numId="206">
    <w:abstractNumId w:val="114"/>
  </w:num>
  <w:num w:numId="207">
    <w:abstractNumId w:val="190"/>
  </w:num>
  <w:num w:numId="208">
    <w:abstractNumId w:val="94"/>
  </w:num>
  <w:num w:numId="209">
    <w:abstractNumId w:val="62"/>
  </w:num>
  <w:num w:numId="210">
    <w:abstractNumId w:val="160"/>
  </w:num>
  <w:num w:numId="211">
    <w:abstractNumId w:val="91"/>
  </w:num>
  <w:num w:numId="212">
    <w:abstractNumId w:val="81"/>
  </w:num>
  <w:num w:numId="213">
    <w:abstractNumId w:val="75"/>
  </w:num>
  <w:num w:numId="214">
    <w:abstractNumId w:val="0"/>
  </w:num>
  <w:num w:numId="215">
    <w:abstractNumId w:val="53"/>
  </w:num>
  <w:num w:numId="216">
    <w:abstractNumId w:val="104"/>
  </w:num>
  <w:num w:numId="217">
    <w:abstractNumId w:val="183"/>
  </w:num>
  <w:num w:numId="218">
    <w:abstractNumId w:val="0"/>
  </w:num>
  <w:num w:numId="219">
    <w:abstractNumId w:val="0"/>
  </w:num>
  <w:num w:numId="220">
    <w:abstractNumId w:val="0"/>
  </w:num>
  <w:num w:numId="221">
    <w:abstractNumId w:val="0"/>
  </w:num>
  <w:num w:numId="222">
    <w:abstractNumId w:val="0"/>
  </w:num>
  <w:num w:numId="223">
    <w:abstractNumId w:val="49"/>
  </w:num>
  <w:numIdMacAtCleanup w:val="2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readOnly" w:formatting="1" w:enforcement="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2"/>
  </w:compat>
  <w:rsids>
    <w:rsidRoot w:val="00AF2843"/>
    <w:rsid w:val="00000B06"/>
    <w:rsid w:val="000048A3"/>
    <w:rsid w:val="00004F7A"/>
    <w:rsid w:val="00007126"/>
    <w:rsid w:val="00007873"/>
    <w:rsid w:val="00007FBE"/>
    <w:rsid w:val="00010203"/>
    <w:rsid w:val="00012141"/>
    <w:rsid w:val="00021916"/>
    <w:rsid w:val="00030019"/>
    <w:rsid w:val="00035007"/>
    <w:rsid w:val="00035D4C"/>
    <w:rsid w:val="00037A25"/>
    <w:rsid w:val="00041406"/>
    <w:rsid w:val="00041697"/>
    <w:rsid w:val="0004341D"/>
    <w:rsid w:val="00043DEE"/>
    <w:rsid w:val="00046686"/>
    <w:rsid w:val="0005199D"/>
    <w:rsid w:val="00052B95"/>
    <w:rsid w:val="00052DE8"/>
    <w:rsid w:val="00054486"/>
    <w:rsid w:val="0005682B"/>
    <w:rsid w:val="00057111"/>
    <w:rsid w:val="00063B2E"/>
    <w:rsid w:val="00071F71"/>
    <w:rsid w:val="000754A2"/>
    <w:rsid w:val="000765B7"/>
    <w:rsid w:val="00077BF7"/>
    <w:rsid w:val="000834EF"/>
    <w:rsid w:val="00086A00"/>
    <w:rsid w:val="00086C9A"/>
    <w:rsid w:val="00092FBF"/>
    <w:rsid w:val="000967D2"/>
    <w:rsid w:val="00096B00"/>
    <w:rsid w:val="00097239"/>
    <w:rsid w:val="000A09DA"/>
    <w:rsid w:val="000A1797"/>
    <w:rsid w:val="000A590D"/>
    <w:rsid w:val="000A6F13"/>
    <w:rsid w:val="000B4372"/>
    <w:rsid w:val="000B55C6"/>
    <w:rsid w:val="000C249D"/>
    <w:rsid w:val="000C4248"/>
    <w:rsid w:val="000C7511"/>
    <w:rsid w:val="000D2F0C"/>
    <w:rsid w:val="000D3670"/>
    <w:rsid w:val="000E031B"/>
    <w:rsid w:val="000E0368"/>
    <w:rsid w:val="000E0EF4"/>
    <w:rsid w:val="000E37A8"/>
    <w:rsid w:val="000F28A4"/>
    <w:rsid w:val="000F33DD"/>
    <w:rsid w:val="000F47B6"/>
    <w:rsid w:val="000F749A"/>
    <w:rsid w:val="001012C5"/>
    <w:rsid w:val="00102B8B"/>
    <w:rsid w:val="00111A53"/>
    <w:rsid w:val="00112B10"/>
    <w:rsid w:val="00113A2D"/>
    <w:rsid w:val="0011597B"/>
    <w:rsid w:val="00116E75"/>
    <w:rsid w:val="0012046E"/>
    <w:rsid w:val="00122B95"/>
    <w:rsid w:val="00131AF9"/>
    <w:rsid w:val="001329C1"/>
    <w:rsid w:val="001332CB"/>
    <w:rsid w:val="00140CBF"/>
    <w:rsid w:val="001429D1"/>
    <w:rsid w:val="00144832"/>
    <w:rsid w:val="0014593C"/>
    <w:rsid w:val="0015126B"/>
    <w:rsid w:val="00154B4A"/>
    <w:rsid w:val="00155DFE"/>
    <w:rsid w:val="00156CF1"/>
    <w:rsid w:val="00157ADC"/>
    <w:rsid w:val="00162324"/>
    <w:rsid w:val="00167E95"/>
    <w:rsid w:val="0017202F"/>
    <w:rsid w:val="00172EAE"/>
    <w:rsid w:val="00174DE9"/>
    <w:rsid w:val="001756AD"/>
    <w:rsid w:val="0017646F"/>
    <w:rsid w:val="001778C5"/>
    <w:rsid w:val="00183EFD"/>
    <w:rsid w:val="0018499D"/>
    <w:rsid w:val="0019321C"/>
    <w:rsid w:val="00193793"/>
    <w:rsid w:val="00193B4A"/>
    <w:rsid w:val="0019668A"/>
    <w:rsid w:val="001A2ED1"/>
    <w:rsid w:val="001A4271"/>
    <w:rsid w:val="001A6142"/>
    <w:rsid w:val="001B2418"/>
    <w:rsid w:val="001B331F"/>
    <w:rsid w:val="001B4C33"/>
    <w:rsid w:val="001B4F35"/>
    <w:rsid w:val="001B5A0B"/>
    <w:rsid w:val="001B6282"/>
    <w:rsid w:val="001B6E5A"/>
    <w:rsid w:val="001B7B3E"/>
    <w:rsid w:val="001C2655"/>
    <w:rsid w:val="001C394B"/>
    <w:rsid w:val="001D2394"/>
    <w:rsid w:val="001D3ACB"/>
    <w:rsid w:val="001D3BD7"/>
    <w:rsid w:val="001D4536"/>
    <w:rsid w:val="001D4C85"/>
    <w:rsid w:val="001D4E56"/>
    <w:rsid w:val="001E1560"/>
    <w:rsid w:val="001E2C74"/>
    <w:rsid w:val="001E69E9"/>
    <w:rsid w:val="001F3419"/>
    <w:rsid w:val="001F4521"/>
    <w:rsid w:val="001F54C8"/>
    <w:rsid w:val="001F7308"/>
    <w:rsid w:val="001F7DCD"/>
    <w:rsid w:val="001F7DD5"/>
    <w:rsid w:val="00200357"/>
    <w:rsid w:val="002007DA"/>
    <w:rsid w:val="0020251C"/>
    <w:rsid w:val="00205E81"/>
    <w:rsid w:val="002060A5"/>
    <w:rsid w:val="00206249"/>
    <w:rsid w:val="00206506"/>
    <w:rsid w:val="00215265"/>
    <w:rsid w:val="00220493"/>
    <w:rsid w:val="002233CC"/>
    <w:rsid w:val="00223F81"/>
    <w:rsid w:val="002252D2"/>
    <w:rsid w:val="00226D8A"/>
    <w:rsid w:val="002348DC"/>
    <w:rsid w:val="00235BD2"/>
    <w:rsid w:val="00241979"/>
    <w:rsid w:val="00243DF3"/>
    <w:rsid w:val="002446A4"/>
    <w:rsid w:val="00245199"/>
    <w:rsid w:val="00245975"/>
    <w:rsid w:val="00250E91"/>
    <w:rsid w:val="002530F6"/>
    <w:rsid w:val="00255326"/>
    <w:rsid w:val="00255E7F"/>
    <w:rsid w:val="00260792"/>
    <w:rsid w:val="00261FEB"/>
    <w:rsid w:val="00262E78"/>
    <w:rsid w:val="00265016"/>
    <w:rsid w:val="00265D70"/>
    <w:rsid w:val="00266115"/>
    <w:rsid w:val="00266480"/>
    <w:rsid w:val="00272E67"/>
    <w:rsid w:val="0027573E"/>
    <w:rsid w:val="00275CF6"/>
    <w:rsid w:val="00276DC9"/>
    <w:rsid w:val="002815FB"/>
    <w:rsid w:val="00281677"/>
    <w:rsid w:val="002824C4"/>
    <w:rsid w:val="00285AA9"/>
    <w:rsid w:val="002865EA"/>
    <w:rsid w:val="00293D19"/>
    <w:rsid w:val="00296542"/>
    <w:rsid w:val="002A015E"/>
    <w:rsid w:val="002A2308"/>
    <w:rsid w:val="002B6794"/>
    <w:rsid w:val="002C0252"/>
    <w:rsid w:val="002C036E"/>
    <w:rsid w:val="002C3738"/>
    <w:rsid w:val="002C3ECC"/>
    <w:rsid w:val="002D4AF6"/>
    <w:rsid w:val="002D54E6"/>
    <w:rsid w:val="002E0124"/>
    <w:rsid w:val="002E2474"/>
    <w:rsid w:val="002E64B3"/>
    <w:rsid w:val="002F4163"/>
    <w:rsid w:val="002F4453"/>
    <w:rsid w:val="002F672F"/>
    <w:rsid w:val="002F6D79"/>
    <w:rsid w:val="002F75C9"/>
    <w:rsid w:val="003000F5"/>
    <w:rsid w:val="00303724"/>
    <w:rsid w:val="003055EC"/>
    <w:rsid w:val="00310873"/>
    <w:rsid w:val="00311033"/>
    <w:rsid w:val="0031129B"/>
    <w:rsid w:val="00311B0F"/>
    <w:rsid w:val="00312915"/>
    <w:rsid w:val="00313622"/>
    <w:rsid w:val="003168B5"/>
    <w:rsid w:val="00317113"/>
    <w:rsid w:val="003176E3"/>
    <w:rsid w:val="003233BD"/>
    <w:rsid w:val="00323BFF"/>
    <w:rsid w:val="00325EAD"/>
    <w:rsid w:val="003310F6"/>
    <w:rsid w:val="00331ACF"/>
    <w:rsid w:val="00332080"/>
    <w:rsid w:val="00332200"/>
    <w:rsid w:val="00332BA1"/>
    <w:rsid w:val="0033388B"/>
    <w:rsid w:val="003340D2"/>
    <w:rsid w:val="00347DBC"/>
    <w:rsid w:val="00350772"/>
    <w:rsid w:val="003512F7"/>
    <w:rsid w:val="00352916"/>
    <w:rsid w:val="00353037"/>
    <w:rsid w:val="00353D93"/>
    <w:rsid w:val="003602AC"/>
    <w:rsid w:val="00363061"/>
    <w:rsid w:val="0036489D"/>
    <w:rsid w:val="00365139"/>
    <w:rsid w:val="00365DAD"/>
    <w:rsid w:val="00366333"/>
    <w:rsid w:val="00372406"/>
    <w:rsid w:val="003731EC"/>
    <w:rsid w:val="00375498"/>
    <w:rsid w:val="0037595E"/>
    <w:rsid w:val="0037664C"/>
    <w:rsid w:val="00377967"/>
    <w:rsid w:val="00380E74"/>
    <w:rsid w:val="00384E37"/>
    <w:rsid w:val="0038559F"/>
    <w:rsid w:val="003862C1"/>
    <w:rsid w:val="003910F8"/>
    <w:rsid w:val="00391C7D"/>
    <w:rsid w:val="003A150A"/>
    <w:rsid w:val="003A3ED2"/>
    <w:rsid w:val="003A5F10"/>
    <w:rsid w:val="003A73F0"/>
    <w:rsid w:val="003B529C"/>
    <w:rsid w:val="003B6B67"/>
    <w:rsid w:val="003C117E"/>
    <w:rsid w:val="003C1556"/>
    <w:rsid w:val="003C34F8"/>
    <w:rsid w:val="003C73F9"/>
    <w:rsid w:val="003C7678"/>
    <w:rsid w:val="003D6708"/>
    <w:rsid w:val="003E0252"/>
    <w:rsid w:val="003F05A6"/>
    <w:rsid w:val="003F067D"/>
    <w:rsid w:val="003F0A74"/>
    <w:rsid w:val="003F5A14"/>
    <w:rsid w:val="003F621B"/>
    <w:rsid w:val="003F6689"/>
    <w:rsid w:val="0040056F"/>
    <w:rsid w:val="00400AA5"/>
    <w:rsid w:val="004057E0"/>
    <w:rsid w:val="004067B0"/>
    <w:rsid w:val="004133F4"/>
    <w:rsid w:val="004138E6"/>
    <w:rsid w:val="00413BD6"/>
    <w:rsid w:val="00420BCB"/>
    <w:rsid w:val="00430267"/>
    <w:rsid w:val="00433049"/>
    <w:rsid w:val="00433167"/>
    <w:rsid w:val="0044263E"/>
    <w:rsid w:val="00446D59"/>
    <w:rsid w:val="00451427"/>
    <w:rsid w:val="0045238D"/>
    <w:rsid w:val="00453F13"/>
    <w:rsid w:val="00455E33"/>
    <w:rsid w:val="00455EA1"/>
    <w:rsid w:val="00457CAC"/>
    <w:rsid w:val="0046786F"/>
    <w:rsid w:val="004746FA"/>
    <w:rsid w:val="00475452"/>
    <w:rsid w:val="004760CB"/>
    <w:rsid w:val="00480F13"/>
    <w:rsid w:val="0048183F"/>
    <w:rsid w:val="00481860"/>
    <w:rsid w:val="004835A1"/>
    <w:rsid w:val="00483692"/>
    <w:rsid w:val="00483776"/>
    <w:rsid w:val="00483D79"/>
    <w:rsid w:val="00485248"/>
    <w:rsid w:val="00485ED6"/>
    <w:rsid w:val="004861B5"/>
    <w:rsid w:val="00490B2C"/>
    <w:rsid w:val="004946DA"/>
    <w:rsid w:val="004A40A6"/>
    <w:rsid w:val="004A52E0"/>
    <w:rsid w:val="004A7869"/>
    <w:rsid w:val="004A792E"/>
    <w:rsid w:val="004B000B"/>
    <w:rsid w:val="004B571E"/>
    <w:rsid w:val="004B5786"/>
    <w:rsid w:val="004B5A41"/>
    <w:rsid w:val="004B5E6D"/>
    <w:rsid w:val="004B62F3"/>
    <w:rsid w:val="004B66F9"/>
    <w:rsid w:val="004C146B"/>
    <w:rsid w:val="004D06D0"/>
    <w:rsid w:val="004D3092"/>
    <w:rsid w:val="004D35CC"/>
    <w:rsid w:val="004D3F5B"/>
    <w:rsid w:val="004D763E"/>
    <w:rsid w:val="004E00FE"/>
    <w:rsid w:val="004E2EB7"/>
    <w:rsid w:val="004E5F06"/>
    <w:rsid w:val="004E758F"/>
    <w:rsid w:val="004F0E02"/>
    <w:rsid w:val="004F1652"/>
    <w:rsid w:val="004F2D08"/>
    <w:rsid w:val="004F7685"/>
    <w:rsid w:val="004F7C74"/>
    <w:rsid w:val="005041FA"/>
    <w:rsid w:val="00505060"/>
    <w:rsid w:val="005058D6"/>
    <w:rsid w:val="005066EC"/>
    <w:rsid w:val="00507EBD"/>
    <w:rsid w:val="00510BA7"/>
    <w:rsid w:val="00515844"/>
    <w:rsid w:val="00517FB6"/>
    <w:rsid w:val="00521E9C"/>
    <w:rsid w:val="00523CEA"/>
    <w:rsid w:val="005302B1"/>
    <w:rsid w:val="00536D74"/>
    <w:rsid w:val="00540DAC"/>
    <w:rsid w:val="00543364"/>
    <w:rsid w:val="005464A9"/>
    <w:rsid w:val="00550251"/>
    <w:rsid w:val="005510D5"/>
    <w:rsid w:val="00552B27"/>
    <w:rsid w:val="00561AEF"/>
    <w:rsid w:val="00565355"/>
    <w:rsid w:val="0057325A"/>
    <w:rsid w:val="005763B3"/>
    <w:rsid w:val="00580452"/>
    <w:rsid w:val="005805CD"/>
    <w:rsid w:val="005809B9"/>
    <w:rsid w:val="005814B6"/>
    <w:rsid w:val="00581939"/>
    <w:rsid w:val="005839E2"/>
    <w:rsid w:val="005844E3"/>
    <w:rsid w:val="0058457C"/>
    <w:rsid w:val="00586705"/>
    <w:rsid w:val="00594672"/>
    <w:rsid w:val="00594DE0"/>
    <w:rsid w:val="00595F7F"/>
    <w:rsid w:val="005A0D94"/>
    <w:rsid w:val="005A1679"/>
    <w:rsid w:val="005A7EF1"/>
    <w:rsid w:val="005B06A5"/>
    <w:rsid w:val="005B1669"/>
    <w:rsid w:val="005B1D5E"/>
    <w:rsid w:val="005B4399"/>
    <w:rsid w:val="005B69C2"/>
    <w:rsid w:val="005B6CC9"/>
    <w:rsid w:val="005B6F00"/>
    <w:rsid w:val="005C0871"/>
    <w:rsid w:val="005C4C8D"/>
    <w:rsid w:val="005D1831"/>
    <w:rsid w:val="005D4A15"/>
    <w:rsid w:val="005E2628"/>
    <w:rsid w:val="005E2C66"/>
    <w:rsid w:val="005E2D87"/>
    <w:rsid w:val="005E47FA"/>
    <w:rsid w:val="005E568B"/>
    <w:rsid w:val="005F54C4"/>
    <w:rsid w:val="00604566"/>
    <w:rsid w:val="0060559E"/>
    <w:rsid w:val="006073D7"/>
    <w:rsid w:val="0061118F"/>
    <w:rsid w:val="006114D6"/>
    <w:rsid w:val="006117C7"/>
    <w:rsid w:val="00616AB9"/>
    <w:rsid w:val="00621B7F"/>
    <w:rsid w:val="0062386F"/>
    <w:rsid w:val="00632EF5"/>
    <w:rsid w:val="006345A9"/>
    <w:rsid w:val="00635715"/>
    <w:rsid w:val="00641A08"/>
    <w:rsid w:val="006457BB"/>
    <w:rsid w:val="0064682D"/>
    <w:rsid w:val="0065089E"/>
    <w:rsid w:val="00652A6D"/>
    <w:rsid w:val="00656FDC"/>
    <w:rsid w:val="00660992"/>
    <w:rsid w:val="00662AE8"/>
    <w:rsid w:val="0066401F"/>
    <w:rsid w:val="0066580C"/>
    <w:rsid w:val="0067439D"/>
    <w:rsid w:val="00677770"/>
    <w:rsid w:val="006801E9"/>
    <w:rsid w:val="00681AD0"/>
    <w:rsid w:val="00681AE7"/>
    <w:rsid w:val="00683340"/>
    <w:rsid w:val="0068747C"/>
    <w:rsid w:val="006A28C3"/>
    <w:rsid w:val="006A43D5"/>
    <w:rsid w:val="006A6ACC"/>
    <w:rsid w:val="006B0F2D"/>
    <w:rsid w:val="006B3BBF"/>
    <w:rsid w:val="006B5C9C"/>
    <w:rsid w:val="006B7DDF"/>
    <w:rsid w:val="006C154B"/>
    <w:rsid w:val="006C57C0"/>
    <w:rsid w:val="006C6FDF"/>
    <w:rsid w:val="006D72E5"/>
    <w:rsid w:val="006E086F"/>
    <w:rsid w:val="006E49C3"/>
    <w:rsid w:val="006E7523"/>
    <w:rsid w:val="006F5177"/>
    <w:rsid w:val="00700CA7"/>
    <w:rsid w:val="00702F6D"/>
    <w:rsid w:val="007046FF"/>
    <w:rsid w:val="00704D1E"/>
    <w:rsid w:val="007065FE"/>
    <w:rsid w:val="007067D7"/>
    <w:rsid w:val="00706D80"/>
    <w:rsid w:val="0071362A"/>
    <w:rsid w:val="007148F3"/>
    <w:rsid w:val="007214A5"/>
    <w:rsid w:val="0072474B"/>
    <w:rsid w:val="00731EF7"/>
    <w:rsid w:val="00741FF6"/>
    <w:rsid w:val="007443B7"/>
    <w:rsid w:val="00746E41"/>
    <w:rsid w:val="00750E6F"/>
    <w:rsid w:val="007542E4"/>
    <w:rsid w:val="007602A4"/>
    <w:rsid w:val="00762BDB"/>
    <w:rsid w:val="00767AC5"/>
    <w:rsid w:val="00771509"/>
    <w:rsid w:val="0077204E"/>
    <w:rsid w:val="007727BA"/>
    <w:rsid w:val="00773AE1"/>
    <w:rsid w:val="00774D2C"/>
    <w:rsid w:val="00775846"/>
    <w:rsid w:val="00775AA8"/>
    <w:rsid w:val="00781605"/>
    <w:rsid w:val="007853B7"/>
    <w:rsid w:val="00790A9A"/>
    <w:rsid w:val="00791BAB"/>
    <w:rsid w:val="007A1649"/>
    <w:rsid w:val="007A213D"/>
    <w:rsid w:val="007A4832"/>
    <w:rsid w:val="007A6763"/>
    <w:rsid w:val="007A731D"/>
    <w:rsid w:val="007B09DC"/>
    <w:rsid w:val="007B0FCE"/>
    <w:rsid w:val="007B29E7"/>
    <w:rsid w:val="007B4034"/>
    <w:rsid w:val="007B4E10"/>
    <w:rsid w:val="007B53CF"/>
    <w:rsid w:val="007B6023"/>
    <w:rsid w:val="007C7E73"/>
    <w:rsid w:val="007D30CC"/>
    <w:rsid w:val="007D3592"/>
    <w:rsid w:val="007D58AF"/>
    <w:rsid w:val="007D71A0"/>
    <w:rsid w:val="007D7C9B"/>
    <w:rsid w:val="007E065C"/>
    <w:rsid w:val="007E2D09"/>
    <w:rsid w:val="007F324F"/>
    <w:rsid w:val="007F347A"/>
    <w:rsid w:val="007F7C2B"/>
    <w:rsid w:val="007F7CE0"/>
    <w:rsid w:val="00800FEC"/>
    <w:rsid w:val="008023E9"/>
    <w:rsid w:val="0080429F"/>
    <w:rsid w:val="00804B21"/>
    <w:rsid w:val="00805648"/>
    <w:rsid w:val="00806300"/>
    <w:rsid w:val="008072B5"/>
    <w:rsid w:val="00810D7A"/>
    <w:rsid w:val="00811261"/>
    <w:rsid w:val="00814C56"/>
    <w:rsid w:val="008237B8"/>
    <w:rsid w:val="008249F8"/>
    <w:rsid w:val="00830333"/>
    <w:rsid w:val="008408C0"/>
    <w:rsid w:val="008513D8"/>
    <w:rsid w:val="00851E7B"/>
    <w:rsid w:val="008526B3"/>
    <w:rsid w:val="00855C48"/>
    <w:rsid w:val="0085787F"/>
    <w:rsid w:val="008604A3"/>
    <w:rsid w:val="00870574"/>
    <w:rsid w:val="00870D03"/>
    <w:rsid w:val="00871E69"/>
    <w:rsid w:val="008732F6"/>
    <w:rsid w:val="00875AB2"/>
    <w:rsid w:val="00877A8E"/>
    <w:rsid w:val="00881605"/>
    <w:rsid w:val="008820AE"/>
    <w:rsid w:val="008827EC"/>
    <w:rsid w:val="0088732C"/>
    <w:rsid w:val="00890528"/>
    <w:rsid w:val="00891820"/>
    <w:rsid w:val="00893141"/>
    <w:rsid w:val="00893FF9"/>
    <w:rsid w:val="0089474F"/>
    <w:rsid w:val="008962F6"/>
    <w:rsid w:val="008A1AF3"/>
    <w:rsid w:val="008A3BEE"/>
    <w:rsid w:val="008A5E99"/>
    <w:rsid w:val="008B6797"/>
    <w:rsid w:val="008C5434"/>
    <w:rsid w:val="008C7981"/>
    <w:rsid w:val="008D29FD"/>
    <w:rsid w:val="008D2EAB"/>
    <w:rsid w:val="008D3503"/>
    <w:rsid w:val="008D3B2A"/>
    <w:rsid w:val="008E0CC3"/>
    <w:rsid w:val="008E570E"/>
    <w:rsid w:val="008F1B7C"/>
    <w:rsid w:val="008F6C28"/>
    <w:rsid w:val="00900D68"/>
    <w:rsid w:val="0090378C"/>
    <w:rsid w:val="00903EBA"/>
    <w:rsid w:val="00904E47"/>
    <w:rsid w:val="00906F95"/>
    <w:rsid w:val="00907205"/>
    <w:rsid w:val="009120D1"/>
    <w:rsid w:val="00913C58"/>
    <w:rsid w:val="0091407A"/>
    <w:rsid w:val="00914224"/>
    <w:rsid w:val="00914741"/>
    <w:rsid w:val="00914FE8"/>
    <w:rsid w:val="0091637D"/>
    <w:rsid w:val="009170EC"/>
    <w:rsid w:val="0092012E"/>
    <w:rsid w:val="0092082F"/>
    <w:rsid w:val="00924470"/>
    <w:rsid w:val="009265B2"/>
    <w:rsid w:val="009406A8"/>
    <w:rsid w:val="00940A00"/>
    <w:rsid w:val="0094205B"/>
    <w:rsid w:val="00951725"/>
    <w:rsid w:val="00954C60"/>
    <w:rsid w:val="00954E3E"/>
    <w:rsid w:val="00955784"/>
    <w:rsid w:val="00956E12"/>
    <w:rsid w:val="00962EE6"/>
    <w:rsid w:val="009656CD"/>
    <w:rsid w:val="009665B8"/>
    <w:rsid w:val="00971A92"/>
    <w:rsid w:val="00971C06"/>
    <w:rsid w:val="00971D0E"/>
    <w:rsid w:val="0097516B"/>
    <w:rsid w:val="009763DA"/>
    <w:rsid w:val="00982CD8"/>
    <w:rsid w:val="009856F9"/>
    <w:rsid w:val="009901F6"/>
    <w:rsid w:val="00991591"/>
    <w:rsid w:val="00992596"/>
    <w:rsid w:val="009931DA"/>
    <w:rsid w:val="00997D72"/>
    <w:rsid w:val="009A4D92"/>
    <w:rsid w:val="009A67B3"/>
    <w:rsid w:val="009B33CB"/>
    <w:rsid w:val="009B3F58"/>
    <w:rsid w:val="009B61E6"/>
    <w:rsid w:val="009B6246"/>
    <w:rsid w:val="009B631F"/>
    <w:rsid w:val="009B77D6"/>
    <w:rsid w:val="009C43A3"/>
    <w:rsid w:val="009C5138"/>
    <w:rsid w:val="009C6FFC"/>
    <w:rsid w:val="009E2611"/>
    <w:rsid w:val="009E3D09"/>
    <w:rsid w:val="009E4E89"/>
    <w:rsid w:val="009F47C9"/>
    <w:rsid w:val="009F592A"/>
    <w:rsid w:val="00A0077D"/>
    <w:rsid w:val="00A01740"/>
    <w:rsid w:val="00A03719"/>
    <w:rsid w:val="00A03AA0"/>
    <w:rsid w:val="00A0580D"/>
    <w:rsid w:val="00A05C2D"/>
    <w:rsid w:val="00A11EBB"/>
    <w:rsid w:val="00A124AC"/>
    <w:rsid w:val="00A1314E"/>
    <w:rsid w:val="00A13AD1"/>
    <w:rsid w:val="00A17532"/>
    <w:rsid w:val="00A23E21"/>
    <w:rsid w:val="00A23F6A"/>
    <w:rsid w:val="00A24E91"/>
    <w:rsid w:val="00A311C5"/>
    <w:rsid w:val="00A33FDB"/>
    <w:rsid w:val="00A40251"/>
    <w:rsid w:val="00A4230F"/>
    <w:rsid w:val="00A42B45"/>
    <w:rsid w:val="00A42E7D"/>
    <w:rsid w:val="00A440C6"/>
    <w:rsid w:val="00A4558C"/>
    <w:rsid w:val="00A45629"/>
    <w:rsid w:val="00A46EE6"/>
    <w:rsid w:val="00A53FE7"/>
    <w:rsid w:val="00A54563"/>
    <w:rsid w:val="00A54B8D"/>
    <w:rsid w:val="00A60686"/>
    <w:rsid w:val="00A62501"/>
    <w:rsid w:val="00A629F7"/>
    <w:rsid w:val="00A648D2"/>
    <w:rsid w:val="00A6683E"/>
    <w:rsid w:val="00A716DE"/>
    <w:rsid w:val="00A72393"/>
    <w:rsid w:val="00A74D36"/>
    <w:rsid w:val="00A750D6"/>
    <w:rsid w:val="00A80205"/>
    <w:rsid w:val="00A80F94"/>
    <w:rsid w:val="00A91EB5"/>
    <w:rsid w:val="00A931A4"/>
    <w:rsid w:val="00AA15B2"/>
    <w:rsid w:val="00AA7E2C"/>
    <w:rsid w:val="00AB0E43"/>
    <w:rsid w:val="00AC57CA"/>
    <w:rsid w:val="00AC6D84"/>
    <w:rsid w:val="00AD00ED"/>
    <w:rsid w:val="00AD395E"/>
    <w:rsid w:val="00AD4709"/>
    <w:rsid w:val="00AD4B8B"/>
    <w:rsid w:val="00AD535C"/>
    <w:rsid w:val="00AD592B"/>
    <w:rsid w:val="00AD6891"/>
    <w:rsid w:val="00AD74AE"/>
    <w:rsid w:val="00AD7BB5"/>
    <w:rsid w:val="00AE0944"/>
    <w:rsid w:val="00AE3D4B"/>
    <w:rsid w:val="00AE5539"/>
    <w:rsid w:val="00AE5AA4"/>
    <w:rsid w:val="00AE5EA6"/>
    <w:rsid w:val="00AE6979"/>
    <w:rsid w:val="00AF0350"/>
    <w:rsid w:val="00AF2843"/>
    <w:rsid w:val="00AF4EED"/>
    <w:rsid w:val="00B00ACA"/>
    <w:rsid w:val="00B01453"/>
    <w:rsid w:val="00B02C87"/>
    <w:rsid w:val="00B05D88"/>
    <w:rsid w:val="00B062CA"/>
    <w:rsid w:val="00B06440"/>
    <w:rsid w:val="00B06E5F"/>
    <w:rsid w:val="00B07C8F"/>
    <w:rsid w:val="00B07EA6"/>
    <w:rsid w:val="00B07F05"/>
    <w:rsid w:val="00B10C0E"/>
    <w:rsid w:val="00B110C0"/>
    <w:rsid w:val="00B123DC"/>
    <w:rsid w:val="00B15176"/>
    <w:rsid w:val="00B15467"/>
    <w:rsid w:val="00B15CB8"/>
    <w:rsid w:val="00B205C6"/>
    <w:rsid w:val="00B26D8D"/>
    <w:rsid w:val="00B2752D"/>
    <w:rsid w:val="00B3122F"/>
    <w:rsid w:val="00B31791"/>
    <w:rsid w:val="00B36BFE"/>
    <w:rsid w:val="00B407CC"/>
    <w:rsid w:val="00B46A9F"/>
    <w:rsid w:val="00B50670"/>
    <w:rsid w:val="00B5095E"/>
    <w:rsid w:val="00B51739"/>
    <w:rsid w:val="00B517C0"/>
    <w:rsid w:val="00B569B6"/>
    <w:rsid w:val="00B60797"/>
    <w:rsid w:val="00B65BDF"/>
    <w:rsid w:val="00B729BD"/>
    <w:rsid w:val="00B744B7"/>
    <w:rsid w:val="00B8649E"/>
    <w:rsid w:val="00B91984"/>
    <w:rsid w:val="00B9282A"/>
    <w:rsid w:val="00B937DF"/>
    <w:rsid w:val="00B958DB"/>
    <w:rsid w:val="00BA0A30"/>
    <w:rsid w:val="00BA0C5D"/>
    <w:rsid w:val="00BA0F43"/>
    <w:rsid w:val="00BA236E"/>
    <w:rsid w:val="00BA2766"/>
    <w:rsid w:val="00BA34B2"/>
    <w:rsid w:val="00BA6EAE"/>
    <w:rsid w:val="00BB2A84"/>
    <w:rsid w:val="00BB7B3C"/>
    <w:rsid w:val="00BC0882"/>
    <w:rsid w:val="00BC1B23"/>
    <w:rsid w:val="00BC5B00"/>
    <w:rsid w:val="00BD0594"/>
    <w:rsid w:val="00BD2003"/>
    <w:rsid w:val="00BE158C"/>
    <w:rsid w:val="00BE278D"/>
    <w:rsid w:val="00BE4C07"/>
    <w:rsid w:val="00BF7F58"/>
    <w:rsid w:val="00C07D3A"/>
    <w:rsid w:val="00C11367"/>
    <w:rsid w:val="00C11A36"/>
    <w:rsid w:val="00C12736"/>
    <w:rsid w:val="00C149AF"/>
    <w:rsid w:val="00C15786"/>
    <w:rsid w:val="00C25144"/>
    <w:rsid w:val="00C27B4B"/>
    <w:rsid w:val="00C3169A"/>
    <w:rsid w:val="00C35807"/>
    <w:rsid w:val="00C3649B"/>
    <w:rsid w:val="00C402C7"/>
    <w:rsid w:val="00C42C36"/>
    <w:rsid w:val="00C45DDD"/>
    <w:rsid w:val="00C5203F"/>
    <w:rsid w:val="00C52C1B"/>
    <w:rsid w:val="00C535D0"/>
    <w:rsid w:val="00C548F2"/>
    <w:rsid w:val="00C6272B"/>
    <w:rsid w:val="00C62C62"/>
    <w:rsid w:val="00C6357A"/>
    <w:rsid w:val="00C64534"/>
    <w:rsid w:val="00C65157"/>
    <w:rsid w:val="00C662FB"/>
    <w:rsid w:val="00C70A27"/>
    <w:rsid w:val="00C778A0"/>
    <w:rsid w:val="00C77CF4"/>
    <w:rsid w:val="00C82AB5"/>
    <w:rsid w:val="00C8437A"/>
    <w:rsid w:val="00C8660A"/>
    <w:rsid w:val="00C8774C"/>
    <w:rsid w:val="00CA0CCF"/>
    <w:rsid w:val="00CA11E4"/>
    <w:rsid w:val="00CA1375"/>
    <w:rsid w:val="00CA27C4"/>
    <w:rsid w:val="00CA3E27"/>
    <w:rsid w:val="00CA5118"/>
    <w:rsid w:val="00CA614D"/>
    <w:rsid w:val="00CA7015"/>
    <w:rsid w:val="00CA723B"/>
    <w:rsid w:val="00CA7ACE"/>
    <w:rsid w:val="00CB0827"/>
    <w:rsid w:val="00CB1AEF"/>
    <w:rsid w:val="00CB6C74"/>
    <w:rsid w:val="00CB72E6"/>
    <w:rsid w:val="00CC063D"/>
    <w:rsid w:val="00CC3C4C"/>
    <w:rsid w:val="00CC667A"/>
    <w:rsid w:val="00CC726C"/>
    <w:rsid w:val="00CD1B8D"/>
    <w:rsid w:val="00CE305A"/>
    <w:rsid w:val="00CE3CEE"/>
    <w:rsid w:val="00CE4B78"/>
    <w:rsid w:val="00CE5EE1"/>
    <w:rsid w:val="00CE6DAB"/>
    <w:rsid w:val="00CF2DCB"/>
    <w:rsid w:val="00CF39F3"/>
    <w:rsid w:val="00CF4865"/>
    <w:rsid w:val="00D02B61"/>
    <w:rsid w:val="00D07173"/>
    <w:rsid w:val="00D10CFC"/>
    <w:rsid w:val="00D10FBC"/>
    <w:rsid w:val="00D1132B"/>
    <w:rsid w:val="00D11366"/>
    <w:rsid w:val="00D1322B"/>
    <w:rsid w:val="00D20839"/>
    <w:rsid w:val="00D21D2D"/>
    <w:rsid w:val="00D265D9"/>
    <w:rsid w:val="00D34877"/>
    <w:rsid w:val="00D35A8F"/>
    <w:rsid w:val="00D360B0"/>
    <w:rsid w:val="00D36BD5"/>
    <w:rsid w:val="00D419F8"/>
    <w:rsid w:val="00D41B7D"/>
    <w:rsid w:val="00D45349"/>
    <w:rsid w:val="00D5182D"/>
    <w:rsid w:val="00D5246D"/>
    <w:rsid w:val="00D52AD3"/>
    <w:rsid w:val="00D54E8B"/>
    <w:rsid w:val="00D56974"/>
    <w:rsid w:val="00D56EA5"/>
    <w:rsid w:val="00D572BD"/>
    <w:rsid w:val="00D576EA"/>
    <w:rsid w:val="00D620C2"/>
    <w:rsid w:val="00D62820"/>
    <w:rsid w:val="00D63333"/>
    <w:rsid w:val="00D6466D"/>
    <w:rsid w:val="00D659D0"/>
    <w:rsid w:val="00D65C9B"/>
    <w:rsid w:val="00D72AFF"/>
    <w:rsid w:val="00D7437A"/>
    <w:rsid w:val="00D756EE"/>
    <w:rsid w:val="00D909C2"/>
    <w:rsid w:val="00D91BA1"/>
    <w:rsid w:val="00D92E2E"/>
    <w:rsid w:val="00D94C33"/>
    <w:rsid w:val="00D95005"/>
    <w:rsid w:val="00DA0679"/>
    <w:rsid w:val="00DA3678"/>
    <w:rsid w:val="00DA3809"/>
    <w:rsid w:val="00DA3E1B"/>
    <w:rsid w:val="00DA69FD"/>
    <w:rsid w:val="00DA72F5"/>
    <w:rsid w:val="00DA7E9A"/>
    <w:rsid w:val="00DB19EA"/>
    <w:rsid w:val="00DB3B91"/>
    <w:rsid w:val="00DB6C8A"/>
    <w:rsid w:val="00DC7FA4"/>
    <w:rsid w:val="00DD03F7"/>
    <w:rsid w:val="00DD0B58"/>
    <w:rsid w:val="00DD426C"/>
    <w:rsid w:val="00DD7304"/>
    <w:rsid w:val="00DE213F"/>
    <w:rsid w:val="00DE5081"/>
    <w:rsid w:val="00DF5EF8"/>
    <w:rsid w:val="00E05182"/>
    <w:rsid w:val="00E059F2"/>
    <w:rsid w:val="00E06CBE"/>
    <w:rsid w:val="00E1484F"/>
    <w:rsid w:val="00E166E2"/>
    <w:rsid w:val="00E176E5"/>
    <w:rsid w:val="00E17C09"/>
    <w:rsid w:val="00E20490"/>
    <w:rsid w:val="00E21840"/>
    <w:rsid w:val="00E27A32"/>
    <w:rsid w:val="00E32A3C"/>
    <w:rsid w:val="00E3420B"/>
    <w:rsid w:val="00E34622"/>
    <w:rsid w:val="00E40574"/>
    <w:rsid w:val="00E40C1C"/>
    <w:rsid w:val="00E44112"/>
    <w:rsid w:val="00E44D71"/>
    <w:rsid w:val="00E45ED5"/>
    <w:rsid w:val="00E47F85"/>
    <w:rsid w:val="00E50EB6"/>
    <w:rsid w:val="00E54D42"/>
    <w:rsid w:val="00E57F8C"/>
    <w:rsid w:val="00E615F3"/>
    <w:rsid w:val="00E778FE"/>
    <w:rsid w:val="00E8344A"/>
    <w:rsid w:val="00E859A8"/>
    <w:rsid w:val="00E904FF"/>
    <w:rsid w:val="00E915E0"/>
    <w:rsid w:val="00E9178E"/>
    <w:rsid w:val="00E93274"/>
    <w:rsid w:val="00E942D7"/>
    <w:rsid w:val="00E94679"/>
    <w:rsid w:val="00E950B4"/>
    <w:rsid w:val="00E962EB"/>
    <w:rsid w:val="00E97E54"/>
    <w:rsid w:val="00EA6D94"/>
    <w:rsid w:val="00EB0FBD"/>
    <w:rsid w:val="00EB113F"/>
    <w:rsid w:val="00EB16D5"/>
    <w:rsid w:val="00EB356E"/>
    <w:rsid w:val="00EB3C73"/>
    <w:rsid w:val="00EB49DF"/>
    <w:rsid w:val="00EB6142"/>
    <w:rsid w:val="00EC4466"/>
    <w:rsid w:val="00ED0A73"/>
    <w:rsid w:val="00ED0DAF"/>
    <w:rsid w:val="00ED14D3"/>
    <w:rsid w:val="00ED2F85"/>
    <w:rsid w:val="00ED765C"/>
    <w:rsid w:val="00EE0774"/>
    <w:rsid w:val="00EE1D19"/>
    <w:rsid w:val="00EE298B"/>
    <w:rsid w:val="00EE3ADE"/>
    <w:rsid w:val="00EE465F"/>
    <w:rsid w:val="00EE79D2"/>
    <w:rsid w:val="00EF30D0"/>
    <w:rsid w:val="00EF39C3"/>
    <w:rsid w:val="00EF444E"/>
    <w:rsid w:val="00F13F40"/>
    <w:rsid w:val="00F15986"/>
    <w:rsid w:val="00F207B4"/>
    <w:rsid w:val="00F228CA"/>
    <w:rsid w:val="00F23CFA"/>
    <w:rsid w:val="00F24C4A"/>
    <w:rsid w:val="00F264E6"/>
    <w:rsid w:val="00F2682C"/>
    <w:rsid w:val="00F26C66"/>
    <w:rsid w:val="00F276AD"/>
    <w:rsid w:val="00F308F9"/>
    <w:rsid w:val="00F30B1A"/>
    <w:rsid w:val="00F31798"/>
    <w:rsid w:val="00F33D54"/>
    <w:rsid w:val="00F37359"/>
    <w:rsid w:val="00F3738B"/>
    <w:rsid w:val="00F37D15"/>
    <w:rsid w:val="00F44321"/>
    <w:rsid w:val="00F450CE"/>
    <w:rsid w:val="00F462E3"/>
    <w:rsid w:val="00F50A3D"/>
    <w:rsid w:val="00F50FF4"/>
    <w:rsid w:val="00F521F4"/>
    <w:rsid w:val="00F53D8E"/>
    <w:rsid w:val="00F546E3"/>
    <w:rsid w:val="00F54A6F"/>
    <w:rsid w:val="00F55558"/>
    <w:rsid w:val="00F55884"/>
    <w:rsid w:val="00F57A98"/>
    <w:rsid w:val="00F636AE"/>
    <w:rsid w:val="00F65D12"/>
    <w:rsid w:val="00F66169"/>
    <w:rsid w:val="00F668B4"/>
    <w:rsid w:val="00F70B02"/>
    <w:rsid w:val="00F70DA5"/>
    <w:rsid w:val="00F80B57"/>
    <w:rsid w:val="00F83C65"/>
    <w:rsid w:val="00F8457C"/>
    <w:rsid w:val="00F85EEB"/>
    <w:rsid w:val="00F8652A"/>
    <w:rsid w:val="00F86AF3"/>
    <w:rsid w:val="00F87155"/>
    <w:rsid w:val="00F9013B"/>
    <w:rsid w:val="00F91071"/>
    <w:rsid w:val="00F942CB"/>
    <w:rsid w:val="00F96E64"/>
    <w:rsid w:val="00F97EF2"/>
    <w:rsid w:val="00FA1A1B"/>
    <w:rsid w:val="00FA1BC9"/>
    <w:rsid w:val="00FA2209"/>
    <w:rsid w:val="00FA7FFA"/>
    <w:rsid w:val="00FB6B2D"/>
    <w:rsid w:val="00FC3B19"/>
    <w:rsid w:val="00FC4195"/>
    <w:rsid w:val="00FC7027"/>
    <w:rsid w:val="00FD1BFA"/>
    <w:rsid w:val="00FD1E4C"/>
    <w:rsid w:val="00FD51A6"/>
    <w:rsid w:val="00FD5F9F"/>
    <w:rsid w:val="00FD733B"/>
    <w:rsid w:val="00FE0AA0"/>
    <w:rsid w:val="00FE1AA7"/>
    <w:rsid w:val="00FE1E3D"/>
    <w:rsid w:val="00FE2CFC"/>
    <w:rsid w:val="00FE4831"/>
    <w:rsid w:val="00FE59F0"/>
    <w:rsid w:val="00FE66D5"/>
    <w:rsid w:val="00FF13D7"/>
    <w:rsid w:val="00FF5725"/>
    <w:rsid w:val="00FF6C5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41"/>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List"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FollowedHyperlink" w:uiPriority="0"/>
    <w:lsdException w:name="Strong" w:semiHidden="0" w:uiPriority="22" w:unhideWhenUsed="0" w:qFormat="1"/>
    <w:lsdException w:name="Emphasis" w:semiHidden="0" w:uiPriority="20" w:unhideWhenUsed="0" w:qFormat="1"/>
    <w:lsdException w:name="HTML Preformatted" w:uiPriority="0"/>
    <w:lsdException w:name="annotation subject" w:uiPriority="0"/>
    <w:lsdException w:name="Balloon Text" w:uiPriority="0"/>
    <w:lsdException w:name="Table Grid"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54E8B"/>
    <w:pPr>
      <w:tabs>
        <w:tab w:val="left" w:pos="357"/>
      </w:tabs>
      <w:suppressAutoHyphens/>
      <w:autoSpaceDE w:val="0"/>
      <w:spacing w:before="120" w:after="120" w:line="360" w:lineRule="auto"/>
      <w:ind w:firstLine="357"/>
      <w:jc w:val="both"/>
    </w:pPr>
    <w:rPr>
      <w:rFonts w:ascii="Calibri" w:eastAsia="Calibri" w:hAnsi="Calibri" w:cs="Arial"/>
      <w:sz w:val="22"/>
      <w:szCs w:val="22"/>
      <w:lang w:eastAsia="ar-SA"/>
    </w:rPr>
  </w:style>
  <w:style w:type="paragraph" w:styleId="Ttulo1">
    <w:name w:val="heading 1"/>
    <w:basedOn w:val="Normal"/>
    <w:next w:val="Normal"/>
    <w:qFormat/>
    <w:rsid w:val="00B517C0"/>
    <w:pPr>
      <w:keepNext/>
      <w:numPr>
        <w:numId w:val="1"/>
      </w:numPr>
      <w:spacing w:before="240" w:after="60"/>
      <w:outlineLvl w:val="0"/>
    </w:pPr>
    <w:rPr>
      <w:rFonts w:ascii="Cambria" w:eastAsia="Times New Roman" w:hAnsi="Cambria"/>
      <w:b/>
      <w:bCs/>
      <w:kern w:val="1"/>
      <w:sz w:val="32"/>
      <w:szCs w:val="32"/>
    </w:rPr>
  </w:style>
  <w:style w:type="paragraph" w:styleId="Ttulo2">
    <w:name w:val="heading 2"/>
    <w:basedOn w:val="Normal"/>
    <w:next w:val="Normal"/>
    <w:qFormat/>
    <w:rsid w:val="000B55C6"/>
    <w:pPr>
      <w:keepNext/>
      <w:numPr>
        <w:ilvl w:val="1"/>
        <w:numId w:val="1"/>
      </w:numPr>
      <w:shd w:val="clear" w:color="auto" w:fill="EAF1DD" w:themeFill="accent3" w:themeFillTint="33"/>
      <w:spacing w:before="240" w:after="60"/>
      <w:jc w:val="left"/>
      <w:outlineLvl w:val="1"/>
    </w:pPr>
    <w:rPr>
      <w:rFonts w:eastAsia="Times New Roman"/>
      <w:b/>
      <w:bCs/>
      <w:i/>
      <w:iCs/>
      <w:color w:val="76923C" w:themeColor="accent3" w:themeShade="BF"/>
      <w:sz w:val="28"/>
      <w:szCs w:val="28"/>
    </w:rPr>
  </w:style>
  <w:style w:type="paragraph" w:styleId="Ttulo3">
    <w:name w:val="heading 3"/>
    <w:basedOn w:val="Ttulo2"/>
    <w:next w:val="Normal"/>
    <w:qFormat/>
    <w:rsid w:val="00C77CF4"/>
    <w:pPr>
      <w:numPr>
        <w:ilvl w:val="0"/>
        <w:numId w:val="0"/>
      </w:numPr>
      <w:shd w:val="clear" w:color="auto" w:fill="auto"/>
      <w:spacing w:line="240" w:lineRule="auto"/>
      <w:ind w:right="57"/>
      <w:outlineLvl w:val="2"/>
    </w:pPr>
    <w:rPr>
      <w:b w:val="0"/>
      <w:bCs w:val="0"/>
      <w:sz w:val="26"/>
      <w:szCs w:val="26"/>
      <w:shd w:val="clear" w:color="auto" w:fill="FFFFFF"/>
    </w:rPr>
  </w:style>
  <w:style w:type="paragraph" w:styleId="Ttulo4">
    <w:name w:val="heading 4"/>
    <w:basedOn w:val="Normal"/>
    <w:next w:val="Normal"/>
    <w:qFormat/>
    <w:rsid w:val="00B517C0"/>
    <w:pPr>
      <w:keepNext/>
      <w:numPr>
        <w:ilvl w:val="3"/>
        <w:numId w:val="1"/>
      </w:numPr>
      <w:spacing w:before="240" w:after="60" w:line="240" w:lineRule="auto"/>
      <w:outlineLvl w:val="3"/>
    </w:pPr>
    <w:rPr>
      <w:rFonts w:ascii="Times New Roman" w:eastAsia="Times New Roman" w:hAnsi="Times New Roman"/>
      <w:b/>
      <w:bCs/>
      <w:sz w:val="28"/>
      <w:szCs w:val="28"/>
    </w:rPr>
  </w:style>
  <w:style w:type="paragraph" w:styleId="Ttulo5">
    <w:name w:val="heading 5"/>
    <w:basedOn w:val="Normal"/>
    <w:next w:val="Normal"/>
    <w:qFormat/>
    <w:rsid w:val="00B517C0"/>
    <w:pPr>
      <w:numPr>
        <w:ilvl w:val="4"/>
        <w:numId w:val="1"/>
      </w:numPr>
      <w:spacing w:before="240" w:after="60" w:line="240" w:lineRule="auto"/>
      <w:outlineLvl w:val="4"/>
    </w:pPr>
    <w:rPr>
      <w:rFonts w:ascii="Times New Roman" w:eastAsia="Times New Roman" w:hAnsi="Times New Roman"/>
      <w:b/>
      <w:bCs/>
      <w:i/>
      <w:iCs/>
      <w:sz w:val="26"/>
      <w:szCs w:val="26"/>
    </w:rPr>
  </w:style>
  <w:style w:type="paragraph" w:styleId="Ttulo6">
    <w:name w:val="heading 6"/>
    <w:basedOn w:val="Ttulo11"/>
    <w:next w:val="Corpodetexto"/>
    <w:link w:val="Ttulo6Char"/>
    <w:qFormat/>
    <w:rsid w:val="00B517C0"/>
    <w:pPr>
      <w:numPr>
        <w:ilvl w:val="5"/>
        <w:numId w:val="1"/>
      </w:numPr>
      <w:outlineLvl w:val="5"/>
    </w:pPr>
    <w:rPr>
      <w:bCs/>
      <w:sz w:val="21"/>
      <w:szCs w:val="21"/>
    </w:rPr>
  </w:style>
  <w:style w:type="paragraph" w:styleId="Ttulo7">
    <w:name w:val="heading 7"/>
    <w:basedOn w:val="Ttulo11"/>
    <w:next w:val="Corpodetexto"/>
    <w:link w:val="Ttulo7Char"/>
    <w:qFormat/>
    <w:rsid w:val="00B517C0"/>
    <w:pPr>
      <w:numPr>
        <w:ilvl w:val="6"/>
        <w:numId w:val="1"/>
      </w:numPr>
      <w:outlineLvl w:val="6"/>
    </w:pPr>
    <w:rPr>
      <w:bCs/>
      <w:sz w:val="21"/>
      <w:szCs w:val="21"/>
    </w:rPr>
  </w:style>
  <w:style w:type="paragraph" w:styleId="Ttulo8">
    <w:name w:val="heading 8"/>
    <w:basedOn w:val="Ttulo11"/>
    <w:next w:val="Corpodetexto"/>
    <w:link w:val="Ttulo8Char"/>
    <w:qFormat/>
    <w:rsid w:val="00B517C0"/>
    <w:pPr>
      <w:numPr>
        <w:ilvl w:val="7"/>
        <w:numId w:val="1"/>
      </w:numPr>
      <w:outlineLvl w:val="7"/>
    </w:pPr>
    <w:rPr>
      <w:bCs/>
      <w:sz w:val="21"/>
      <w:szCs w:val="21"/>
    </w:rPr>
  </w:style>
  <w:style w:type="paragraph" w:styleId="Ttulo9">
    <w:name w:val="heading 9"/>
    <w:basedOn w:val="Ttulo11"/>
    <w:next w:val="Corpodetexto"/>
    <w:link w:val="Ttulo9Char"/>
    <w:qFormat/>
    <w:rsid w:val="00B517C0"/>
    <w:pPr>
      <w:numPr>
        <w:ilvl w:val="8"/>
        <w:numId w:val="1"/>
      </w:numPr>
      <w:outlineLvl w:val="8"/>
    </w:pPr>
    <w:rPr>
      <w:bCs/>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3z0">
    <w:name w:val="WW8Num13z0"/>
    <w:rsid w:val="00B517C0"/>
    <w:rPr>
      <w:rFonts w:ascii="Wingdings 2" w:hAnsi="Wingdings 2" w:cs="OpenSymbol"/>
    </w:rPr>
  </w:style>
  <w:style w:type="character" w:customStyle="1" w:styleId="WW8Num13z1">
    <w:name w:val="WW8Num13z1"/>
    <w:rsid w:val="00B517C0"/>
    <w:rPr>
      <w:rFonts w:ascii="OpenSymbol" w:hAnsi="OpenSymbol" w:cs="OpenSymbol"/>
    </w:rPr>
  </w:style>
  <w:style w:type="character" w:customStyle="1" w:styleId="Absatz-Standardschriftart">
    <w:name w:val="Absatz-Standardschriftart"/>
    <w:rsid w:val="00B517C0"/>
  </w:style>
  <w:style w:type="character" w:customStyle="1" w:styleId="WW-Absatz-Standardschriftart">
    <w:name w:val="WW-Absatz-Standardschriftart"/>
    <w:rsid w:val="00B517C0"/>
  </w:style>
  <w:style w:type="character" w:customStyle="1" w:styleId="WW-Absatz-Standardschriftart1">
    <w:name w:val="WW-Absatz-Standardschriftart1"/>
    <w:rsid w:val="00B517C0"/>
  </w:style>
  <w:style w:type="character" w:customStyle="1" w:styleId="WW-Absatz-Standardschriftart11">
    <w:name w:val="WW-Absatz-Standardschriftart11"/>
    <w:rsid w:val="00B517C0"/>
  </w:style>
  <w:style w:type="character" w:customStyle="1" w:styleId="WW-Absatz-Standardschriftart111">
    <w:name w:val="WW-Absatz-Standardschriftart111"/>
    <w:rsid w:val="00B517C0"/>
  </w:style>
  <w:style w:type="character" w:customStyle="1" w:styleId="WW-Absatz-Standardschriftart1111">
    <w:name w:val="WW-Absatz-Standardschriftart1111"/>
    <w:rsid w:val="00B517C0"/>
  </w:style>
  <w:style w:type="character" w:customStyle="1" w:styleId="WW-Absatz-Standardschriftart11111">
    <w:name w:val="WW-Absatz-Standardschriftart11111"/>
    <w:rsid w:val="00B517C0"/>
  </w:style>
  <w:style w:type="character" w:customStyle="1" w:styleId="WW-Absatz-Standardschriftart111111">
    <w:name w:val="WW-Absatz-Standardschriftart111111"/>
    <w:rsid w:val="00B517C0"/>
  </w:style>
  <w:style w:type="character" w:customStyle="1" w:styleId="WW-Absatz-Standardschriftart1111111">
    <w:name w:val="WW-Absatz-Standardschriftart1111111"/>
    <w:rsid w:val="00B517C0"/>
  </w:style>
  <w:style w:type="character" w:customStyle="1" w:styleId="WW-Absatz-Standardschriftart11111111">
    <w:name w:val="WW-Absatz-Standardschriftart11111111"/>
    <w:rsid w:val="00B517C0"/>
  </w:style>
  <w:style w:type="character" w:customStyle="1" w:styleId="WW8Num5z0">
    <w:name w:val="WW8Num5z0"/>
    <w:rsid w:val="00B517C0"/>
    <w:rPr>
      <w:rFonts w:ascii="Symbol" w:hAnsi="Symbol" w:cs="Symbol"/>
    </w:rPr>
  </w:style>
  <w:style w:type="character" w:customStyle="1" w:styleId="WW8Num6z0">
    <w:name w:val="WW8Num6z0"/>
    <w:rsid w:val="00B517C0"/>
    <w:rPr>
      <w:rFonts w:ascii="Symbol" w:hAnsi="Symbol" w:cs="Symbol"/>
    </w:rPr>
  </w:style>
  <w:style w:type="character" w:customStyle="1" w:styleId="WW8Num7z0">
    <w:name w:val="WW8Num7z0"/>
    <w:rsid w:val="00B517C0"/>
    <w:rPr>
      <w:rFonts w:ascii="Symbol" w:hAnsi="Symbol" w:cs="Symbol"/>
    </w:rPr>
  </w:style>
  <w:style w:type="character" w:customStyle="1" w:styleId="WW8Num8z0">
    <w:name w:val="WW8Num8z0"/>
    <w:rsid w:val="00B517C0"/>
    <w:rPr>
      <w:rFonts w:ascii="Symbol" w:hAnsi="Symbol" w:cs="Symbol"/>
    </w:rPr>
  </w:style>
  <w:style w:type="character" w:customStyle="1" w:styleId="WW8Num10z0">
    <w:name w:val="WW8Num10z0"/>
    <w:rsid w:val="00B517C0"/>
    <w:rPr>
      <w:rFonts w:ascii="Symbol" w:hAnsi="Symbol" w:cs="Symbol"/>
    </w:rPr>
  </w:style>
  <w:style w:type="character" w:customStyle="1" w:styleId="WW8Num11z0">
    <w:name w:val="WW8Num11z0"/>
    <w:rsid w:val="00B517C0"/>
    <w:rPr>
      <w:rFonts w:ascii="Symbol" w:hAnsi="Symbol" w:cs="StarSymbol"/>
      <w:sz w:val="18"/>
      <w:szCs w:val="18"/>
    </w:rPr>
  </w:style>
  <w:style w:type="character" w:customStyle="1" w:styleId="WW8Num12z0">
    <w:name w:val="WW8Num12z0"/>
    <w:rsid w:val="00B517C0"/>
    <w:rPr>
      <w:rFonts w:ascii="Symbol" w:hAnsi="Symbol" w:cs="StarSymbol"/>
      <w:sz w:val="18"/>
      <w:szCs w:val="18"/>
    </w:rPr>
  </w:style>
  <w:style w:type="character" w:customStyle="1" w:styleId="WW8Num14z0">
    <w:name w:val="WW8Num14z0"/>
    <w:rsid w:val="00B517C0"/>
    <w:rPr>
      <w:rFonts w:ascii="Symbol" w:hAnsi="Symbol" w:cs="StarSymbol"/>
      <w:sz w:val="18"/>
      <w:szCs w:val="18"/>
    </w:rPr>
  </w:style>
  <w:style w:type="character" w:customStyle="1" w:styleId="WW8Num16z0">
    <w:name w:val="WW8Num16z0"/>
    <w:rsid w:val="00B517C0"/>
    <w:rPr>
      <w:rFonts w:ascii="Symbol" w:hAnsi="Symbol" w:cs="Symbol"/>
      <w:sz w:val="20"/>
    </w:rPr>
  </w:style>
  <w:style w:type="character" w:customStyle="1" w:styleId="WW8Num16z1">
    <w:name w:val="WW8Num16z1"/>
    <w:rsid w:val="00B517C0"/>
    <w:rPr>
      <w:rFonts w:ascii="Courier New" w:hAnsi="Courier New" w:cs="Courier New"/>
      <w:sz w:val="20"/>
    </w:rPr>
  </w:style>
  <w:style w:type="character" w:customStyle="1" w:styleId="WW8Num16z2">
    <w:name w:val="WW8Num16z2"/>
    <w:rsid w:val="00B517C0"/>
    <w:rPr>
      <w:rFonts w:ascii="Wingdings" w:hAnsi="Wingdings" w:cs="Wingdings"/>
      <w:sz w:val="20"/>
    </w:rPr>
  </w:style>
  <w:style w:type="character" w:customStyle="1" w:styleId="WW8Num17z0">
    <w:name w:val="WW8Num17z0"/>
    <w:rsid w:val="00B517C0"/>
    <w:rPr>
      <w:rFonts w:ascii="Wingdings" w:hAnsi="Wingdings" w:cs="Wingdings"/>
    </w:rPr>
  </w:style>
  <w:style w:type="character" w:customStyle="1" w:styleId="WW8Num17z1">
    <w:name w:val="WW8Num17z1"/>
    <w:rsid w:val="00B517C0"/>
    <w:rPr>
      <w:rFonts w:ascii="Courier New" w:hAnsi="Courier New" w:cs="Courier New"/>
    </w:rPr>
  </w:style>
  <w:style w:type="character" w:customStyle="1" w:styleId="WW8Num17z3">
    <w:name w:val="WW8Num17z3"/>
    <w:rsid w:val="00B517C0"/>
    <w:rPr>
      <w:rFonts w:ascii="Symbol" w:hAnsi="Symbol" w:cs="Symbol"/>
    </w:rPr>
  </w:style>
  <w:style w:type="character" w:customStyle="1" w:styleId="WW8Num19z0">
    <w:name w:val="WW8Num19z0"/>
    <w:rsid w:val="00B517C0"/>
    <w:rPr>
      <w:rFonts w:ascii="Wingdings" w:hAnsi="Wingdings" w:cs="Wingdings"/>
    </w:rPr>
  </w:style>
  <w:style w:type="character" w:customStyle="1" w:styleId="WW8Num19z1">
    <w:name w:val="WW8Num19z1"/>
    <w:rsid w:val="00B517C0"/>
    <w:rPr>
      <w:rFonts w:ascii="Courier New" w:hAnsi="Courier New" w:cs="Courier New"/>
    </w:rPr>
  </w:style>
  <w:style w:type="character" w:customStyle="1" w:styleId="WW8Num19z3">
    <w:name w:val="WW8Num19z3"/>
    <w:rsid w:val="00B517C0"/>
    <w:rPr>
      <w:rFonts w:ascii="Symbol" w:hAnsi="Symbol" w:cs="Symbol"/>
    </w:rPr>
  </w:style>
  <w:style w:type="character" w:customStyle="1" w:styleId="WW8Num21z0">
    <w:name w:val="WW8Num21z0"/>
    <w:rsid w:val="00B517C0"/>
    <w:rPr>
      <w:rFonts w:ascii="Wingdings" w:hAnsi="Wingdings" w:cs="Wingdings"/>
    </w:rPr>
  </w:style>
  <w:style w:type="character" w:customStyle="1" w:styleId="WW8Num21z1">
    <w:name w:val="WW8Num21z1"/>
    <w:rsid w:val="00B517C0"/>
    <w:rPr>
      <w:rFonts w:ascii="Courier New" w:hAnsi="Courier New" w:cs="Courier New"/>
    </w:rPr>
  </w:style>
  <w:style w:type="character" w:customStyle="1" w:styleId="WW8Num21z3">
    <w:name w:val="WW8Num21z3"/>
    <w:rsid w:val="00B517C0"/>
    <w:rPr>
      <w:rFonts w:ascii="Symbol" w:hAnsi="Symbol" w:cs="Symbol"/>
    </w:rPr>
  </w:style>
  <w:style w:type="character" w:customStyle="1" w:styleId="WW8Num22z0">
    <w:name w:val="WW8Num22z0"/>
    <w:rsid w:val="00B517C0"/>
    <w:rPr>
      <w:rFonts w:ascii="Symbol" w:hAnsi="Symbol" w:cs="Symbol"/>
    </w:rPr>
  </w:style>
  <w:style w:type="character" w:customStyle="1" w:styleId="WW8Num22z1">
    <w:name w:val="WW8Num22z1"/>
    <w:rsid w:val="00B517C0"/>
    <w:rPr>
      <w:rFonts w:ascii="Courier New" w:hAnsi="Courier New" w:cs="Courier New"/>
    </w:rPr>
  </w:style>
  <w:style w:type="character" w:customStyle="1" w:styleId="WW8Num22z2">
    <w:name w:val="WW8Num22z2"/>
    <w:rsid w:val="00B517C0"/>
    <w:rPr>
      <w:rFonts w:ascii="Wingdings" w:hAnsi="Wingdings" w:cs="Wingdings"/>
    </w:rPr>
  </w:style>
  <w:style w:type="character" w:customStyle="1" w:styleId="WW8Num23z0">
    <w:name w:val="WW8Num23z0"/>
    <w:rsid w:val="00B517C0"/>
    <w:rPr>
      <w:rFonts w:ascii="Wingdings" w:hAnsi="Wingdings" w:cs="Wingdings"/>
    </w:rPr>
  </w:style>
  <w:style w:type="character" w:customStyle="1" w:styleId="WW8Num23z1">
    <w:name w:val="WW8Num23z1"/>
    <w:rsid w:val="00B517C0"/>
    <w:rPr>
      <w:rFonts w:ascii="Courier New" w:hAnsi="Courier New" w:cs="Courier New"/>
    </w:rPr>
  </w:style>
  <w:style w:type="character" w:customStyle="1" w:styleId="WW8Num23z3">
    <w:name w:val="WW8Num23z3"/>
    <w:rsid w:val="00B517C0"/>
    <w:rPr>
      <w:rFonts w:ascii="Symbol" w:hAnsi="Symbol" w:cs="Symbol"/>
    </w:rPr>
  </w:style>
  <w:style w:type="character" w:customStyle="1" w:styleId="WW8Num26z0">
    <w:name w:val="WW8Num26z0"/>
    <w:rsid w:val="00B517C0"/>
    <w:rPr>
      <w:rFonts w:ascii="Wingdings" w:hAnsi="Wingdings" w:cs="Wingdings"/>
    </w:rPr>
  </w:style>
  <w:style w:type="character" w:customStyle="1" w:styleId="WW8Num26z1">
    <w:name w:val="WW8Num26z1"/>
    <w:rsid w:val="00B517C0"/>
    <w:rPr>
      <w:rFonts w:ascii="Courier New" w:hAnsi="Courier New" w:cs="Courier New"/>
    </w:rPr>
  </w:style>
  <w:style w:type="character" w:customStyle="1" w:styleId="WW8Num26z3">
    <w:name w:val="WW8Num26z3"/>
    <w:rsid w:val="00B517C0"/>
    <w:rPr>
      <w:rFonts w:ascii="Symbol" w:hAnsi="Symbol" w:cs="Symbol"/>
    </w:rPr>
  </w:style>
  <w:style w:type="character" w:customStyle="1" w:styleId="WW8Num28z0">
    <w:name w:val="WW8Num28z0"/>
    <w:rsid w:val="00B517C0"/>
    <w:rPr>
      <w:rFonts w:ascii="Symbol" w:eastAsia="Times New Roman" w:hAnsi="Symbol" w:cs="Arial"/>
    </w:rPr>
  </w:style>
  <w:style w:type="character" w:customStyle="1" w:styleId="WW8Num28z1">
    <w:name w:val="WW8Num28z1"/>
    <w:rsid w:val="00B517C0"/>
    <w:rPr>
      <w:rFonts w:ascii="Courier New" w:hAnsi="Courier New" w:cs="Courier New"/>
    </w:rPr>
  </w:style>
  <w:style w:type="character" w:customStyle="1" w:styleId="WW8Num28z2">
    <w:name w:val="WW8Num28z2"/>
    <w:rsid w:val="00B517C0"/>
    <w:rPr>
      <w:rFonts w:ascii="Wingdings" w:hAnsi="Wingdings" w:cs="Wingdings"/>
    </w:rPr>
  </w:style>
  <w:style w:type="character" w:customStyle="1" w:styleId="WW8Num28z3">
    <w:name w:val="WW8Num28z3"/>
    <w:rsid w:val="00B517C0"/>
    <w:rPr>
      <w:rFonts w:ascii="Symbol" w:hAnsi="Symbol" w:cs="Symbol"/>
    </w:rPr>
  </w:style>
  <w:style w:type="character" w:customStyle="1" w:styleId="WW8Num29z0">
    <w:name w:val="WW8Num29z0"/>
    <w:rsid w:val="00B517C0"/>
    <w:rPr>
      <w:rFonts w:ascii="Wingdings" w:hAnsi="Wingdings" w:cs="Wingdings"/>
    </w:rPr>
  </w:style>
  <w:style w:type="character" w:customStyle="1" w:styleId="WW8Num29z1">
    <w:name w:val="WW8Num29z1"/>
    <w:rsid w:val="00B517C0"/>
    <w:rPr>
      <w:rFonts w:ascii="Courier New" w:hAnsi="Courier New" w:cs="Courier New"/>
    </w:rPr>
  </w:style>
  <w:style w:type="character" w:customStyle="1" w:styleId="WW8Num29z3">
    <w:name w:val="WW8Num29z3"/>
    <w:rsid w:val="00B517C0"/>
    <w:rPr>
      <w:rFonts w:ascii="Symbol" w:hAnsi="Symbol" w:cs="Symbol"/>
    </w:rPr>
  </w:style>
  <w:style w:type="character" w:customStyle="1" w:styleId="Fontepargpadro2">
    <w:name w:val="Fonte parág. padrão2"/>
    <w:rsid w:val="00B517C0"/>
  </w:style>
  <w:style w:type="character" w:customStyle="1" w:styleId="Ttulo1Char">
    <w:name w:val="Título 1 Char"/>
    <w:rsid w:val="00B517C0"/>
    <w:rPr>
      <w:rFonts w:ascii="Cambria" w:eastAsia="Times New Roman" w:hAnsi="Cambria" w:cs="Times New Roman"/>
      <w:b/>
      <w:bCs/>
      <w:kern w:val="1"/>
      <w:sz w:val="32"/>
      <w:szCs w:val="32"/>
    </w:rPr>
  </w:style>
  <w:style w:type="character" w:customStyle="1" w:styleId="Ttulo2Char">
    <w:name w:val="Título 2 Char"/>
    <w:rsid w:val="00B517C0"/>
    <w:rPr>
      <w:rFonts w:ascii="Cambria" w:eastAsia="Times New Roman" w:hAnsi="Cambria" w:cs="Times New Roman"/>
      <w:b/>
      <w:bCs/>
      <w:i/>
      <w:iCs/>
      <w:sz w:val="28"/>
      <w:szCs w:val="28"/>
    </w:rPr>
  </w:style>
  <w:style w:type="character" w:customStyle="1" w:styleId="Ttulo3Char">
    <w:name w:val="Título 3 Char"/>
    <w:rsid w:val="00B517C0"/>
    <w:rPr>
      <w:rFonts w:ascii="Arial" w:eastAsia="Times New Roman" w:hAnsi="Arial" w:cs="Arial"/>
      <w:b/>
      <w:bCs/>
      <w:sz w:val="26"/>
      <w:szCs w:val="26"/>
    </w:rPr>
  </w:style>
  <w:style w:type="character" w:customStyle="1" w:styleId="Ttulo4Char">
    <w:name w:val="Título 4 Char"/>
    <w:rsid w:val="00B517C0"/>
    <w:rPr>
      <w:rFonts w:ascii="Times New Roman" w:eastAsia="Times New Roman" w:hAnsi="Times New Roman" w:cs="Times New Roman"/>
      <w:b/>
      <w:bCs/>
      <w:sz w:val="28"/>
      <w:szCs w:val="28"/>
    </w:rPr>
  </w:style>
  <w:style w:type="character" w:customStyle="1" w:styleId="Ttulo5Char">
    <w:name w:val="Título 5 Char"/>
    <w:rsid w:val="00B517C0"/>
    <w:rPr>
      <w:rFonts w:ascii="Times New Roman" w:eastAsia="Times New Roman" w:hAnsi="Times New Roman" w:cs="Times New Roman"/>
      <w:b/>
      <w:bCs/>
      <w:i/>
      <w:iCs/>
      <w:sz w:val="26"/>
      <w:szCs w:val="26"/>
    </w:rPr>
  </w:style>
  <w:style w:type="character" w:customStyle="1" w:styleId="TextodebaloChar">
    <w:name w:val="Texto de balão Char"/>
    <w:rsid w:val="00B517C0"/>
    <w:rPr>
      <w:rFonts w:ascii="Tahoma" w:hAnsi="Tahoma" w:cs="Tahoma"/>
      <w:sz w:val="16"/>
      <w:szCs w:val="16"/>
    </w:rPr>
  </w:style>
  <w:style w:type="character" w:styleId="Hyperlink">
    <w:name w:val="Hyperlink"/>
    <w:uiPriority w:val="99"/>
    <w:rsid w:val="00A0580D"/>
    <w:rPr>
      <w:rFonts w:ascii="Calibri" w:hAnsi="Calibri"/>
      <w:color w:val="0000FF"/>
      <w:sz w:val="20"/>
      <w:u w:val="single"/>
    </w:rPr>
  </w:style>
  <w:style w:type="character" w:customStyle="1" w:styleId="CorpodetextoChar">
    <w:name w:val="Corpo de texto Char"/>
    <w:rsid w:val="00B517C0"/>
    <w:rPr>
      <w:rFonts w:ascii="Book Antiqua" w:eastAsia="Times New Roman" w:hAnsi="Book Antiqua" w:cs="Arial"/>
      <w:sz w:val="24"/>
      <w:szCs w:val="24"/>
      <w:lang w:val="en-US"/>
    </w:rPr>
  </w:style>
  <w:style w:type="character" w:customStyle="1" w:styleId="WW8Num1z0">
    <w:name w:val="WW8Num1z0"/>
    <w:rsid w:val="00B517C0"/>
    <w:rPr>
      <w:rFonts w:ascii="Symbol" w:hAnsi="Symbol" w:cs="StarSymbol"/>
      <w:sz w:val="18"/>
      <w:szCs w:val="18"/>
    </w:rPr>
  </w:style>
  <w:style w:type="character" w:customStyle="1" w:styleId="WW8Num2z0">
    <w:name w:val="WW8Num2z0"/>
    <w:rsid w:val="00B517C0"/>
    <w:rPr>
      <w:rFonts w:ascii="Symbol" w:hAnsi="Symbol" w:cs="StarSymbol"/>
      <w:sz w:val="18"/>
      <w:szCs w:val="18"/>
    </w:rPr>
  </w:style>
  <w:style w:type="character" w:customStyle="1" w:styleId="WW8Num3z0">
    <w:name w:val="WW8Num3z0"/>
    <w:rsid w:val="00B517C0"/>
    <w:rPr>
      <w:rFonts w:ascii="Symbol" w:hAnsi="Symbol" w:cs="StarSymbol"/>
      <w:sz w:val="18"/>
      <w:szCs w:val="18"/>
    </w:rPr>
  </w:style>
  <w:style w:type="character" w:customStyle="1" w:styleId="WW8Num10z1">
    <w:name w:val="WW8Num10z1"/>
    <w:rsid w:val="00B517C0"/>
    <w:rPr>
      <w:rFonts w:ascii="Courier New" w:hAnsi="Courier New" w:cs="Courier New"/>
    </w:rPr>
  </w:style>
  <w:style w:type="character" w:customStyle="1" w:styleId="WW8Num10z2">
    <w:name w:val="WW8Num10z2"/>
    <w:rsid w:val="00B517C0"/>
    <w:rPr>
      <w:rFonts w:ascii="Wingdings" w:hAnsi="Wingdings" w:cs="Wingdings"/>
    </w:rPr>
  </w:style>
  <w:style w:type="character" w:customStyle="1" w:styleId="WW8Num10z3">
    <w:name w:val="WW8Num10z3"/>
    <w:rsid w:val="00B517C0"/>
    <w:rPr>
      <w:rFonts w:ascii="Symbol" w:hAnsi="Symbol" w:cs="Symbol"/>
    </w:rPr>
  </w:style>
  <w:style w:type="character" w:customStyle="1" w:styleId="WW8Num25z0">
    <w:name w:val="WW8Num25z0"/>
    <w:rsid w:val="00B517C0"/>
    <w:rPr>
      <w:rFonts w:ascii="Symbol" w:hAnsi="Symbol" w:cs="Symbol"/>
    </w:rPr>
  </w:style>
  <w:style w:type="character" w:customStyle="1" w:styleId="WW8Num25z1">
    <w:name w:val="WW8Num25z1"/>
    <w:rsid w:val="00B517C0"/>
    <w:rPr>
      <w:rFonts w:ascii="Courier New" w:hAnsi="Courier New" w:cs="Courier New"/>
    </w:rPr>
  </w:style>
  <w:style w:type="character" w:customStyle="1" w:styleId="WW8Num25z2">
    <w:name w:val="WW8Num25z2"/>
    <w:rsid w:val="00B517C0"/>
    <w:rPr>
      <w:rFonts w:ascii="Wingdings" w:hAnsi="Wingdings" w:cs="Wingdings"/>
    </w:rPr>
  </w:style>
  <w:style w:type="character" w:customStyle="1" w:styleId="Fontepargpadro1">
    <w:name w:val="Fonte parág. padrão1"/>
    <w:rsid w:val="00B517C0"/>
  </w:style>
  <w:style w:type="character" w:styleId="Nmerodepgina">
    <w:name w:val="page number"/>
    <w:basedOn w:val="Fontepargpadro1"/>
    <w:rsid w:val="00B517C0"/>
  </w:style>
  <w:style w:type="character" w:customStyle="1" w:styleId="btitle">
    <w:name w:val="btitle"/>
    <w:basedOn w:val="Fontepargpadro1"/>
    <w:rsid w:val="00B517C0"/>
  </w:style>
  <w:style w:type="character" w:customStyle="1" w:styleId="txtarial8ptgray1">
    <w:name w:val="txt_arial_8pt_gray1"/>
    <w:rsid w:val="00B517C0"/>
    <w:rPr>
      <w:rFonts w:ascii="Verdana" w:hAnsi="Verdana" w:cs="Verdana"/>
      <w:color w:val="666666"/>
      <w:sz w:val="16"/>
      <w:szCs w:val="16"/>
    </w:rPr>
  </w:style>
  <w:style w:type="character" w:customStyle="1" w:styleId="txtarial8ptgray">
    <w:name w:val="txt_arial_8pt_gray"/>
    <w:basedOn w:val="Fontepargpadro1"/>
    <w:rsid w:val="00B517C0"/>
  </w:style>
  <w:style w:type="character" w:customStyle="1" w:styleId="style31">
    <w:name w:val="style31"/>
    <w:rsid w:val="00B517C0"/>
    <w:rPr>
      <w:rFonts w:ascii="Arial" w:hAnsi="Arial" w:cs="Arial"/>
      <w:color w:val="3E647E"/>
      <w:sz w:val="18"/>
      <w:szCs w:val="18"/>
    </w:rPr>
  </w:style>
  <w:style w:type="character" w:customStyle="1" w:styleId="spelle">
    <w:name w:val="spelle"/>
    <w:basedOn w:val="Fontepargpadro1"/>
    <w:rsid w:val="00B517C0"/>
  </w:style>
  <w:style w:type="character" w:customStyle="1" w:styleId="txtarial8ptblack">
    <w:name w:val="txt_arial_8pt_black"/>
    <w:basedOn w:val="Fontepargpadro1"/>
    <w:rsid w:val="00B517C0"/>
  </w:style>
  <w:style w:type="character" w:customStyle="1" w:styleId="RodapChar">
    <w:name w:val="Rodapé Char"/>
    <w:uiPriority w:val="99"/>
    <w:rsid w:val="00B517C0"/>
    <w:rPr>
      <w:rFonts w:ascii="Times New Roman" w:eastAsia="Times New Roman" w:hAnsi="Times New Roman" w:cs="Times New Roman"/>
      <w:sz w:val="24"/>
      <w:szCs w:val="24"/>
    </w:rPr>
  </w:style>
  <w:style w:type="character" w:customStyle="1" w:styleId="CabealhoChar">
    <w:name w:val="Cabeçalho Char"/>
    <w:uiPriority w:val="99"/>
    <w:rsid w:val="00B517C0"/>
    <w:rPr>
      <w:rFonts w:ascii="Times New Roman" w:eastAsia="Times New Roman" w:hAnsi="Times New Roman" w:cs="Times New Roman"/>
      <w:sz w:val="24"/>
      <w:szCs w:val="24"/>
    </w:rPr>
  </w:style>
  <w:style w:type="character" w:customStyle="1" w:styleId="Pr-formataoHTMLChar">
    <w:name w:val="Pré-formatação HTML Char"/>
    <w:rsid w:val="00B517C0"/>
    <w:rPr>
      <w:rFonts w:ascii="Courier New" w:eastAsia="Times New Roman" w:hAnsi="Courier New" w:cs="Courier New"/>
    </w:rPr>
  </w:style>
  <w:style w:type="character" w:customStyle="1" w:styleId="TtuloChar">
    <w:name w:val="Título Char"/>
    <w:rsid w:val="00B517C0"/>
    <w:rPr>
      <w:rFonts w:ascii="Arial" w:eastAsia="Times New Roman" w:hAnsi="Arial" w:cs="Arial"/>
      <w:b/>
      <w:sz w:val="24"/>
      <w:szCs w:val="24"/>
    </w:rPr>
  </w:style>
  <w:style w:type="character" w:customStyle="1" w:styleId="TextosemFormataoChar">
    <w:name w:val="Texto sem Formatação Char"/>
    <w:rsid w:val="00B517C0"/>
    <w:rPr>
      <w:rFonts w:ascii="Consolas" w:hAnsi="Consolas" w:cs="Consolas"/>
      <w:sz w:val="21"/>
      <w:szCs w:val="21"/>
    </w:rPr>
  </w:style>
  <w:style w:type="character" w:styleId="Forte">
    <w:name w:val="Strong"/>
    <w:uiPriority w:val="22"/>
    <w:qFormat/>
    <w:rsid w:val="00B517C0"/>
    <w:rPr>
      <w:b/>
      <w:bCs/>
    </w:rPr>
  </w:style>
  <w:style w:type="character" w:customStyle="1" w:styleId="SemEspaamentoChar">
    <w:name w:val="Sem Espaçamento Char"/>
    <w:rsid w:val="00B517C0"/>
    <w:rPr>
      <w:rFonts w:eastAsia="Times New Roman"/>
      <w:sz w:val="22"/>
      <w:szCs w:val="22"/>
      <w:lang w:val="pt-BR" w:eastAsia="ar-SA" w:bidi="ar-SA"/>
    </w:rPr>
  </w:style>
  <w:style w:type="character" w:styleId="HiperlinkVisitado">
    <w:name w:val="FollowedHyperlink"/>
    <w:rsid w:val="00B517C0"/>
    <w:rPr>
      <w:color w:val="800080"/>
      <w:u w:val="single"/>
    </w:rPr>
  </w:style>
  <w:style w:type="character" w:customStyle="1" w:styleId="Smbolosdenumerao">
    <w:name w:val="Símbolos de numeração"/>
    <w:rsid w:val="00B517C0"/>
  </w:style>
  <w:style w:type="character" w:customStyle="1" w:styleId="Caracteresdenotaderodap">
    <w:name w:val="Caracteres de nota de rodapé"/>
    <w:rsid w:val="00B517C0"/>
  </w:style>
  <w:style w:type="character" w:styleId="Refdenotaderodap">
    <w:name w:val="footnote reference"/>
    <w:rsid w:val="00B517C0"/>
    <w:rPr>
      <w:vertAlign w:val="superscript"/>
    </w:rPr>
  </w:style>
  <w:style w:type="character" w:customStyle="1" w:styleId="Caracteresdenotadefim">
    <w:name w:val="Caracteres de nota de fim"/>
    <w:rsid w:val="00B517C0"/>
    <w:rPr>
      <w:vertAlign w:val="superscript"/>
    </w:rPr>
  </w:style>
  <w:style w:type="character" w:customStyle="1" w:styleId="WW-Caracteresdenotadefim">
    <w:name w:val="WW-Caracteres de nota de fim"/>
    <w:rsid w:val="00B517C0"/>
  </w:style>
  <w:style w:type="character" w:customStyle="1" w:styleId="Marcas">
    <w:name w:val="Marcas"/>
    <w:rsid w:val="00B517C0"/>
    <w:rPr>
      <w:rFonts w:ascii="OpenSymbol" w:eastAsia="OpenSymbol" w:hAnsi="OpenSymbol" w:cs="OpenSymbol"/>
    </w:rPr>
  </w:style>
  <w:style w:type="character" w:styleId="Refdenotadefim">
    <w:name w:val="endnote reference"/>
    <w:rsid w:val="00B517C0"/>
    <w:rPr>
      <w:vertAlign w:val="superscript"/>
    </w:rPr>
  </w:style>
  <w:style w:type="character" w:styleId="nfase">
    <w:name w:val="Emphasis"/>
    <w:uiPriority w:val="20"/>
    <w:qFormat/>
    <w:rsid w:val="00B517C0"/>
    <w:rPr>
      <w:i/>
      <w:iCs/>
    </w:rPr>
  </w:style>
  <w:style w:type="paragraph" w:customStyle="1" w:styleId="Ttulo11">
    <w:name w:val="Título1"/>
    <w:basedOn w:val="Normal"/>
    <w:next w:val="Corpodetexto"/>
    <w:rsid w:val="00B517C0"/>
    <w:pPr>
      <w:widowControl w:val="0"/>
      <w:spacing w:after="0" w:line="240" w:lineRule="auto"/>
      <w:jc w:val="center"/>
    </w:pPr>
    <w:rPr>
      <w:rFonts w:ascii="Arial" w:eastAsia="Times New Roman" w:hAnsi="Arial"/>
      <w:b/>
      <w:sz w:val="24"/>
      <w:szCs w:val="24"/>
    </w:rPr>
  </w:style>
  <w:style w:type="paragraph" w:styleId="Corpodetexto">
    <w:name w:val="Body Text"/>
    <w:basedOn w:val="Normal"/>
    <w:link w:val="CorpodetextoChar1"/>
    <w:uiPriority w:val="99"/>
    <w:rsid w:val="00B517C0"/>
    <w:pPr>
      <w:tabs>
        <w:tab w:val="left" w:pos="600"/>
      </w:tabs>
      <w:spacing w:line="240" w:lineRule="auto"/>
    </w:pPr>
    <w:rPr>
      <w:rFonts w:ascii="Book Antiqua" w:eastAsia="Times New Roman" w:hAnsi="Book Antiqua"/>
      <w:sz w:val="24"/>
      <w:szCs w:val="24"/>
      <w:lang w:val="en-US"/>
    </w:rPr>
  </w:style>
  <w:style w:type="paragraph" w:styleId="Lista">
    <w:name w:val="List"/>
    <w:basedOn w:val="Corpodetexto"/>
    <w:rsid w:val="00B517C0"/>
    <w:pPr>
      <w:widowControl w:val="0"/>
      <w:jc w:val="left"/>
    </w:pPr>
    <w:rPr>
      <w:rFonts w:ascii="Times New Roman" w:eastAsia="Lucida Sans Unicode" w:hAnsi="Times New Roman" w:cs="Tahoma"/>
      <w:lang w:val="pt-BR"/>
    </w:rPr>
  </w:style>
  <w:style w:type="paragraph" w:customStyle="1" w:styleId="Legenda2">
    <w:name w:val="Legenda2"/>
    <w:basedOn w:val="Normal"/>
    <w:rsid w:val="00B517C0"/>
    <w:pPr>
      <w:suppressLineNumbers/>
    </w:pPr>
    <w:rPr>
      <w:rFonts w:cs="Mangal"/>
      <w:i/>
      <w:iCs/>
      <w:sz w:val="24"/>
      <w:szCs w:val="24"/>
    </w:rPr>
  </w:style>
  <w:style w:type="paragraph" w:customStyle="1" w:styleId="ndice">
    <w:name w:val="Índice"/>
    <w:basedOn w:val="Normal"/>
    <w:rsid w:val="00B517C0"/>
    <w:pPr>
      <w:suppressLineNumbers/>
      <w:spacing w:after="0" w:line="240" w:lineRule="auto"/>
    </w:pPr>
    <w:rPr>
      <w:rFonts w:ascii="Times New Roman" w:eastAsia="Times New Roman" w:hAnsi="Times New Roman" w:cs="Tahoma"/>
      <w:sz w:val="24"/>
      <w:szCs w:val="24"/>
    </w:rPr>
  </w:style>
  <w:style w:type="paragraph" w:styleId="Textodebalo">
    <w:name w:val="Balloon Text"/>
    <w:basedOn w:val="Normal"/>
    <w:link w:val="TextodebaloChar1"/>
    <w:rsid w:val="00B517C0"/>
    <w:pPr>
      <w:spacing w:after="0" w:line="240" w:lineRule="auto"/>
    </w:pPr>
    <w:rPr>
      <w:rFonts w:ascii="Tahoma" w:hAnsi="Tahoma" w:cs="Tahoma"/>
      <w:sz w:val="16"/>
      <w:szCs w:val="16"/>
    </w:rPr>
  </w:style>
  <w:style w:type="paragraph" w:styleId="NormalWeb">
    <w:name w:val="Normal (Web)"/>
    <w:basedOn w:val="Normal"/>
    <w:uiPriority w:val="99"/>
    <w:rsid w:val="00B517C0"/>
    <w:pPr>
      <w:spacing w:before="280" w:after="280" w:line="240" w:lineRule="auto"/>
    </w:pPr>
    <w:rPr>
      <w:rFonts w:ascii="Times New Roman" w:eastAsia="Times New Roman" w:hAnsi="Times New Roman"/>
      <w:sz w:val="24"/>
      <w:szCs w:val="24"/>
    </w:rPr>
  </w:style>
  <w:style w:type="paragraph" w:styleId="CabealhodoSumrio">
    <w:name w:val="TOC Heading"/>
    <w:basedOn w:val="Ttulo1"/>
    <w:next w:val="Normal"/>
    <w:uiPriority w:val="39"/>
    <w:qFormat/>
    <w:rsid w:val="00B517C0"/>
    <w:pPr>
      <w:keepLines/>
      <w:numPr>
        <w:numId w:val="0"/>
      </w:numPr>
      <w:spacing w:before="480" w:after="0"/>
    </w:pPr>
    <w:rPr>
      <w:color w:val="365F91"/>
      <w:sz w:val="28"/>
      <w:szCs w:val="28"/>
    </w:rPr>
  </w:style>
  <w:style w:type="paragraph" w:styleId="Sumrio2">
    <w:name w:val="toc 2"/>
    <w:basedOn w:val="Normal"/>
    <w:next w:val="Normal"/>
    <w:uiPriority w:val="39"/>
    <w:rsid w:val="00B517C0"/>
    <w:pPr>
      <w:ind w:left="220"/>
    </w:pPr>
  </w:style>
  <w:style w:type="paragraph" w:styleId="Sumrio3">
    <w:name w:val="toc 3"/>
    <w:basedOn w:val="Normal"/>
    <w:next w:val="Normal"/>
    <w:uiPriority w:val="39"/>
    <w:rsid w:val="00B517C0"/>
    <w:pPr>
      <w:ind w:left="440"/>
    </w:pPr>
  </w:style>
  <w:style w:type="paragraph" w:customStyle="1" w:styleId="Citaes">
    <w:name w:val="Citações"/>
    <w:basedOn w:val="Normal"/>
    <w:uiPriority w:val="99"/>
    <w:rsid w:val="00B517C0"/>
    <w:pPr>
      <w:spacing w:after="283" w:line="240" w:lineRule="auto"/>
      <w:ind w:left="567" w:right="567"/>
    </w:pPr>
    <w:rPr>
      <w:rFonts w:ascii="Times New Roman" w:eastAsia="Times New Roman" w:hAnsi="Times New Roman"/>
      <w:sz w:val="24"/>
      <w:szCs w:val="24"/>
    </w:rPr>
  </w:style>
  <w:style w:type="paragraph" w:customStyle="1" w:styleId="Normal1">
    <w:name w:val="Normal1"/>
    <w:basedOn w:val="Normal"/>
    <w:rsid w:val="00B517C0"/>
    <w:pPr>
      <w:widowControl w:val="0"/>
      <w:spacing w:after="0" w:line="240" w:lineRule="auto"/>
    </w:pPr>
    <w:rPr>
      <w:rFonts w:ascii="Times New Roman" w:eastAsia="Times New Roman" w:hAnsi="Times New Roman"/>
      <w:color w:val="000000"/>
      <w:sz w:val="24"/>
      <w:szCs w:val="24"/>
    </w:rPr>
  </w:style>
  <w:style w:type="paragraph" w:customStyle="1" w:styleId="Recuodecorpodetexto21">
    <w:name w:val="Recuo de corpo de texto 21"/>
    <w:basedOn w:val="Normal"/>
    <w:rsid w:val="00B517C0"/>
    <w:pPr>
      <w:spacing w:after="0" w:line="240" w:lineRule="auto"/>
      <w:ind w:left="360"/>
    </w:pPr>
    <w:rPr>
      <w:rFonts w:ascii="Times New Roman" w:eastAsia="Times New Roman" w:hAnsi="Times New Roman"/>
      <w:sz w:val="18"/>
      <w:szCs w:val="18"/>
    </w:rPr>
  </w:style>
  <w:style w:type="paragraph" w:customStyle="1" w:styleId="Captulo">
    <w:name w:val="Capítulo"/>
    <w:basedOn w:val="Normal"/>
    <w:next w:val="Corpodetexto"/>
    <w:rsid w:val="00B517C0"/>
    <w:pPr>
      <w:keepNext/>
      <w:spacing w:before="240" w:line="240" w:lineRule="auto"/>
    </w:pPr>
    <w:rPr>
      <w:rFonts w:ascii="Arial" w:eastAsia="Lucida Sans Unicode" w:hAnsi="Arial" w:cs="Tahoma"/>
      <w:sz w:val="28"/>
      <w:szCs w:val="28"/>
    </w:rPr>
  </w:style>
  <w:style w:type="paragraph" w:customStyle="1" w:styleId="Legenda1">
    <w:name w:val="Legenda1"/>
    <w:basedOn w:val="Normal"/>
    <w:rsid w:val="00B517C0"/>
    <w:pPr>
      <w:suppressLineNumbers/>
      <w:spacing w:line="240" w:lineRule="auto"/>
    </w:pPr>
    <w:rPr>
      <w:rFonts w:ascii="Times New Roman" w:eastAsia="Times New Roman" w:hAnsi="Times New Roman" w:cs="Tahoma"/>
      <w:i/>
      <w:iCs/>
      <w:sz w:val="24"/>
      <w:szCs w:val="24"/>
    </w:rPr>
  </w:style>
  <w:style w:type="paragraph" w:styleId="Rodap">
    <w:name w:val="footer"/>
    <w:basedOn w:val="Normal"/>
    <w:link w:val="RodapChar1"/>
    <w:uiPriority w:val="99"/>
    <w:rsid w:val="00B517C0"/>
    <w:pPr>
      <w:tabs>
        <w:tab w:val="center" w:pos="4252"/>
        <w:tab w:val="right" w:pos="8504"/>
      </w:tabs>
      <w:spacing w:after="0" w:line="240" w:lineRule="auto"/>
    </w:pPr>
    <w:rPr>
      <w:rFonts w:ascii="Times New Roman" w:eastAsia="Times New Roman" w:hAnsi="Times New Roman"/>
      <w:sz w:val="24"/>
      <w:szCs w:val="24"/>
    </w:rPr>
  </w:style>
  <w:style w:type="paragraph" w:styleId="Cabealho">
    <w:name w:val="header"/>
    <w:basedOn w:val="Normal"/>
    <w:link w:val="CabealhoChar1"/>
    <w:uiPriority w:val="99"/>
    <w:rsid w:val="00B517C0"/>
    <w:pPr>
      <w:tabs>
        <w:tab w:val="center" w:pos="4252"/>
        <w:tab w:val="right" w:pos="8504"/>
      </w:tabs>
      <w:spacing w:after="0" w:line="240" w:lineRule="auto"/>
    </w:pPr>
    <w:rPr>
      <w:rFonts w:ascii="Times New Roman" w:eastAsia="Times New Roman" w:hAnsi="Times New Roman"/>
      <w:sz w:val="24"/>
      <w:szCs w:val="24"/>
    </w:rPr>
  </w:style>
  <w:style w:type="paragraph" w:customStyle="1" w:styleId="Corpodetexto21">
    <w:name w:val="Corpo de texto 21"/>
    <w:basedOn w:val="Normal"/>
    <w:rsid w:val="00B517C0"/>
    <w:pPr>
      <w:widowControl w:val="0"/>
      <w:spacing w:after="0" w:line="240" w:lineRule="auto"/>
    </w:pPr>
    <w:rPr>
      <w:rFonts w:ascii="Arial" w:eastAsia="Times New Roman" w:hAnsi="Arial"/>
      <w:szCs w:val="20"/>
    </w:rPr>
  </w:style>
  <w:style w:type="paragraph" w:customStyle="1" w:styleId="Ttulo1LTUntertitel">
    <w:name w:val="Título1~LT~Untertitel"/>
    <w:rsid w:val="00B517C0"/>
    <w:pPr>
      <w:widowControl w:val="0"/>
      <w:tabs>
        <w:tab w:val="left" w:pos="0"/>
        <w:tab w:val="left" w:pos="1247"/>
        <w:tab w:val="left" w:pos="2495"/>
        <w:tab w:val="left" w:pos="3743"/>
        <w:tab w:val="left" w:pos="4991"/>
        <w:tab w:val="left" w:pos="6239"/>
        <w:tab w:val="left" w:pos="7487"/>
        <w:tab w:val="left" w:pos="8735"/>
        <w:tab w:val="left" w:pos="9983"/>
        <w:tab w:val="left" w:pos="11231"/>
        <w:tab w:val="left" w:pos="12479"/>
        <w:tab w:val="left" w:pos="13727"/>
        <w:tab w:val="left" w:pos="14975"/>
        <w:tab w:val="left" w:pos="16223"/>
        <w:tab w:val="left" w:pos="17471"/>
        <w:tab w:val="left" w:pos="18719"/>
        <w:tab w:val="left" w:pos="19967"/>
        <w:tab w:val="left" w:pos="21215"/>
        <w:tab w:val="left" w:pos="22463"/>
        <w:tab w:val="left" w:pos="23711"/>
        <w:tab w:val="left" w:pos="24959"/>
      </w:tabs>
      <w:suppressAutoHyphens/>
      <w:autoSpaceDE w:val="0"/>
      <w:spacing w:before="246" w:line="204" w:lineRule="auto"/>
      <w:jc w:val="both"/>
    </w:pPr>
    <w:rPr>
      <w:rFonts w:ascii="Lucida Sans Unicode" w:eastAsia="Lucida Sans Unicode" w:hAnsi="Lucida Sans Unicode" w:cs="Lucida Sans Unicode"/>
      <w:color w:val="FFFFFF"/>
      <w:sz w:val="98"/>
      <w:szCs w:val="98"/>
      <w:lang w:val="en-US" w:eastAsia="ar-SA"/>
    </w:rPr>
  </w:style>
  <w:style w:type="paragraph" w:styleId="Pr-formataoHTML">
    <w:name w:val="HTML Preformatted"/>
    <w:basedOn w:val="Normal"/>
    <w:link w:val="Pr-formataoHTMLChar1"/>
    <w:rsid w:val="00B51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paragraph" w:customStyle="1" w:styleId="Recuodecorpodetexto22">
    <w:name w:val="Recuo de corpo de texto 22"/>
    <w:basedOn w:val="Normal"/>
    <w:rsid w:val="00B517C0"/>
    <w:pPr>
      <w:spacing w:after="0" w:line="240" w:lineRule="auto"/>
      <w:ind w:left="360"/>
    </w:pPr>
    <w:rPr>
      <w:rFonts w:ascii="Times New Roman" w:eastAsia="Times New Roman" w:hAnsi="Times New Roman"/>
      <w:sz w:val="18"/>
      <w:szCs w:val="18"/>
    </w:rPr>
  </w:style>
  <w:style w:type="paragraph" w:customStyle="1" w:styleId="Textopr-formatado">
    <w:name w:val="Texto pré-formatado"/>
    <w:basedOn w:val="Normal"/>
    <w:rsid w:val="00B517C0"/>
    <w:pPr>
      <w:spacing w:after="0" w:line="240" w:lineRule="auto"/>
    </w:pPr>
    <w:rPr>
      <w:rFonts w:ascii="Courier New" w:eastAsia="Courier New" w:hAnsi="Courier New" w:cs="Courier New"/>
      <w:szCs w:val="20"/>
    </w:rPr>
  </w:style>
  <w:style w:type="paragraph" w:customStyle="1" w:styleId="Corpodetexto22">
    <w:name w:val="Corpo de texto 22"/>
    <w:basedOn w:val="Normal"/>
    <w:rsid w:val="00B517C0"/>
    <w:pPr>
      <w:spacing w:line="480" w:lineRule="auto"/>
    </w:pPr>
    <w:rPr>
      <w:rFonts w:ascii="Times New Roman" w:eastAsia="Times New Roman" w:hAnsi="Times New Roman"/>
      <w:sz w:val="24"/>
      <w:szCs w:val="24"/>
    </w:rPr>
  </w:style>
  <w:style w:type="paragraph" w:customStyle="1" w:styleId="Corpodetexto31">
    <w:name w:val="Corpo de texto 31"/>
    <w:basedOn w:val="Normal"/>
    <w:rsid w:val="00B517C0"/>
    <w:pPr>
      <w:spacing w:line="240" w:lineRule="auto"/>
    </w:pPr>
    <w:rPr>
      <w:rFonts w:ascii="Times New Roman" w:eastAsia="Times New Roman" w:hAnsi="Times New Roman"/>
      <w:sz w:val="16"/>
      <w:szCs w:val="16"/>
    </w:rPr>
  </w:style>
  <w:style w:type="paragraph" w:customStyle="1" w:styleId="Contedodatabela">
    <w:name w:val="Conteúdo da tabela"/>
    <w:basedOn w:val="Normal"/>
    <w:rsid w:val="00B517C0"/>
    <w:pPr>
      <w:suppressLineNumbers/>
      <w:spacing w:after="0" w:line="240" w:lineRule="auto"/>
    </w:pPr>
    <w:rPr>
      <w:rFonts w:ascii="Times New Roman" w:eastAsia="Times New Roman" w:hAnsi="Times New Roman"/>
      <w:sz w:val="24"/>
      <w:szCs w:val="24"/>
    </w:rPr>
  </w:style>
  <w:style w:type="paragraph" w:customStyle="1" w:styleId="Ttulodatabela">
    <w:name w:val="Título da tabela"/>
    <w:basedOn w:val="Contedodatabela"/>
    <w:rsid w:val="00B517C0"/>
    <w:pPr>
      <w:jc w:val="center"/>
    </w:pPr>
    <w:rPr>
      <w:b/>
      <w:bCs/>
    </w:rPr>
  </w:style>
  <w:style w:type="paragraph" w:customStyle="1" w:styleId="Contedodoquadro">
    <w:name w:val="Conteúdo do quadro"/>
    <w:basedOn w:val="Corpodetexto"/>
    <w:rsid w:val="00B517C0"/>
  </w:style>
  <w:style w:type="paragraph" w:customStyle="1" w:styleId="BodyText21">
    <w:name w:val="Body Text 21"/>
    <w:basedOn w:val="Normal"/>
    <w:rsid w:val="00B517C0"/>
    <w:pPr>
      <w:spacing w:after="0"/>
    </w:pPr>
    <w:rPr>
      <w:rFonts w:ascii="Arial" w:eastAsia="Times New Roman" w:hAnsi="Arial"/>
      <w:szCs w:val="20"/>
    </w:rPr>
  </w:style>
  <w:style w:type="paragraph" w:customStyle="1" w:styleId="TextosemFormatao1">
    <w:name w:val="Texto sem Formatação1"/>
    <w:basedOn w:val="Normal"/>
    <w:rsid w:val="00B517C0"/>
    <w:pPr>
      <w:spacing w:after="0" w:line="240" w:lineRule="auto"/>
    </w:pPr>
    <w:rPr>
      <w:rFonts w:ascii="Consolas" w:hAnsi="Consolas" w:cs="Consolas"/>
      <w:sz w:val="21"/>
      <w:szCs w:val="21"/>
    </w:rPr>
  </w:style>
  <w:style w:type="paragraph" w:styleId="Reviso">
    <w:name w:val="Revision"/>
    <w:uiPriority w:val="99"/>
    <w:rsid w:val="00B517C0"/>
    <w:pPr>
      <w:suppressAutoHyphens/>
      <w:jc w:val="both"/>
    </w:pPr>
    <w:rPr>
      <w:sz w:val="24"/>
      <w:szCs w:val="24"/>
      <w:lang w:eastAsia="ar-SA"/>
    </w:rPr>
  </w:style>
  <w:style w:type="paragraph" w:styleId="SemEspaamento">
    <w:name w:val="No Spacing"/>
    <w:qFormat/>
    <w:rsid w:val="00B517C0"/>
    <w:pPr>
      <w:suppressAutoHyphens/>
      <w:jc w:val="both"/>
    </w:pPr>
    <w:rPr>
      <w:rFonts w:ascii="Calibri" w:hAnsi="Calibri"/>
      <w:sz w:val="22"/>
      <w:szCs w:val="22"/>
      <w:lang w:eastAsia="ar-SA"/>
    </w:rPr>
  </w:style>
  <w:style w:type="paragraph" w:customStyle="1" w:styleId="Recuodecorpodetexto23">
    <w:name w:val="Recuo de corpo de texto 23"/>
    <w:basedOn w:val="Normal"/>
    <w:rsid w:val="00B517C0"/>
    <w:pPr>
      <w:spacing w:after="0"/>
      <w:ind w:firstLine="720"/>
    </w:pPr>
    <w:rPr>
      <w:rFonts w:ascii="Times New Roman" w:eastAsia="Times New Roman" w:hAnsi="Times New Roman"/>
      <w:sz w:val="24"/>
      <w:szCs w:val="24"/>
    </w:rPr>
  </w:style>
  <w:style w:type="paragraph" w:customStyle="1" w:styleId="western">
    <w:name w:val="western"/>
    <w:basedOn w:val="Normal"/>
    <w:rsid w:val="00B517C0"/>
    <w:pPr>
      <w:spacing w:before="280" w:after="119" w:line="240" w:lineRule="auto"/>
    </w:pPr>
    <w:rPr>
      <w:rFonts w:ascii="Times New Roman" w:eastAsia="Times New Roman" w:hAnsi="Times New Roman"/>
      <w:sz w:val="24"/>
      <w:szCs w:val="24"/>
    </w:rPr>
  </w:style>
  <w:style w:type="paragraph" w:customStyle="1" w:styleId="xl74">
    <w:name w:val="xl74"/>
    <w:basedOn w:val="Normal"/>
    <w:rsid w:val="00B517C0"/>
    <w:pPr>
      <w:spacing w:before="280" w:after="280" w:line="240" w:lineRule="auto"/>
      <w:jc w:val="center"/>
      <w:textAlignment w:val="center"/>
    </w:pPr>
    <w:rPr>
      <w:rFonts w:ascii="Arial" w:eastAsia="Times New Roman" w:hAnsi="Arial"/>
      <w:color w:val="000000"/>
      <w:szCs w:val="20"/>
    </w:rPr>
  </w:style>
  <w:style w:type="paragraph" w:customStyle="1" w:styleId="xl75">
    <w:name w:val="xl75"/>
    <w:basedOn w:val="Normal"/>
    <w:rsid w:val="00B517C0"/>
    <w:pPr>
      <w:spacing w:before="280" w:after="280" w:line="240" w:lineRule="auto"/>
      <w:textAlignment w:val="center"/>
    </w:pPr>
    <w:rPr>
      <w:rFonts w:ascii="Arial" w:eastAsia="Times New Roman" w:hAnsi="Arial"/>
      <w:color w:val="000000"/>
      <w:szCs w:val="20"/>
    </w:rPr>
  </w:style>
  <w:style w:type="paragraph" w:customStyle="1" w:styleId="xl76">
    <w:name w:val="xl76"/>
    <w:basedOn w:val="Normal"/>
    <w:rsid w:val="00B517C0"/>
    <w:pPr>
      <w:spacing w:before="280" w:after="280" w:line="240" w:lineRule="auto"/>
      <w:jc w:val="center"/>
      <w:textAlignment w:val="center"/>
    </w:pPr>
    <w:rPr>
      <w:rFonts w:ascii="Arial" w:eastAsia="Times New Roman" w:hAnsi="Arial"/>
      <w:color w:val="FFFFFF"/>
      <w:szCs w:val="20"/>
    </w:rPr>
  </w:style>
  <w:style w:type="paragraph" w:customStyle="1" w:styleId="xl77">
    <w:name w:val="xl77"/>
    <w:basedOn w:val="Normal"/>
    <w:rsid w:val="00B517C0"/>
    <w:pPr>
      <w:spacing w:before="280" w:after="280" w:line="240" w:lineRule="auto"/>
      <w:textAlignment w:val="center"/>
    </w:pPr>
    <w:rPr>
      <w:rFonts w:ascii="Arial" w:eastAsia="Times New Roman" w:hAnsi="Arial"/>
      <w:color w:val="FF0000"/>
      <w:szCs w:val="20"/>
    </w:rPr>
  </w:style>
  <w:style w:type="paragraph" w:customStyle="1" w:styleId="xl78">
    <w:name w:val="xl78"/>
    <w:basedOn w:val="Normal"/>
    <w:rsid w:val="00B517C0"/>
    <w:pPr>
      <w:spacing w:before="280" w:after="280" w:line="240" w:lineRule="auto"/>
      <w:textAlignment w:val="center"/>
    </w:pPr>
    <w:rPr>
      <w:rFonts w:ascii="Arial" w:eastAsia="Times New Roman" w:hAnsi="Arial"/>
      <w:szCs w:val="20"/>
    </w:rPr>
  </w:style>
  <w:style w:type="paragraph" w:customStyle="1" w:styleId="xl79">
    <w:name w:val="xl79"/>
    <w:basedOn w:val="Normal"/>
    <w:rsid w:val="00B517C0"/>
    <w:pPr>
      <w:spacing w:before="280" w:after="280" w:line="240" w:lineRule="auto"/>
      <w:jc w:val="center"/>
      <w:textAlignment w:val="center"/>
    </w:pPr>
    <w:rPr>
      <w:rFonts w:ascii="Arial" w:eastAsia="Times New Roman" w:hAnsi="Arial"/>
      <w:b/>
      <w:bCs/>
      <w:color w:val="FFFFFF"/>
      <w:sz w:val="16"/>
      <w:szCs w:val="16"/>
    </w:rPr>
  </w:style>
  <w:style w:type="paragraph" w:customStyle="1" w:styleId="xl80">
    <w:name w:val="xl80"/>
    <w:basedOn w:val="Normal"/>
    <w:rsid w:val="00B517C0"/>
    <w:pPr>
      <w:spacing w:before="280" w:after="280" w:line="240" w:lineRule="auto"/>
      <w:textAlignment w:val="center"/>
    </w:pPr>
    <w:rPr>
      <w:rFonts w:ascii="Arial" w:eastAsia="Times New Roman" w:hAnsi="Arial"/>
      <w:color w:val="000000"/>
      <w:sz w:val="16"/>
      <w:szCs w:val="16"/>
    </w:rPr>
  </w:style>
  <w:style w:type="paragraph" w:customStyle="1" w:styleId="xl81">
    <w:name w:val="xl81"/>
    <w:basedOn w:val="Normal"/>
    <w:rsid w:val="00B517C0"/>
    <w:pPr>
      <w:spacing w:before="280" w:after="280" w:line="240" w:lineRule="auto"/>
      <w:textAlignment w:val="center"/>
    </w:pPr>
    <w:rPr>
      <w:rFonts w:ascii="Arial" w:eastAsia="Times New Roman" w:hAnsi="Arial"/>
      <w:color w:val="000000"/>
      <w:sz w:val="16"/>
      <w:szCs w:val="16"/>
    </w:rPr>
  </w:style>
  <w:style w:type="paragraph" w:customStyle="1" w:styleId="xl82">
    <w:name w:val="xl82"/>
    <w:basedOn w:val="Normal"/>
    <w:rsid w:val="00B517C0"/>
    <w:pPr>
      <w:spacing w:before="280" w:after="280" w:line="240" w:lineRule="auto"/>
      <w:jc w:val="center"/>
    </w:pPr>
    <w:rPr>
      <w:rFonts w:ascii="Arial" w:eastAsia="Times New Roman" w:hAnsi="Arial"/>
      <w:color w:val="000000"/>
      <w:sz w:val="16"/>
      <w:szCs w:val="16"/>
    </w:rPr>
  </w:style>
  <w:style w:type="paragraph" w:customStyle="1" w:styleId="xl83">
    <w:name w:val="xl83"/>
    <w:basedOn w:val="Normal"/>
    <w:rsid w:val="00B517C0"/>
    <w:pPr>
      <w:spacing w:before="280" w:after="280" w:line="240" w:lineRule="auto"/>
      <w:jc w:val="center"/>
      <w:textAlignment w:val="center"/>
    </w:pPr>
    <w:rPr>
      <w:rFonts w:ascii="Arial" w:eastAsia="Times New Roman" w:hAnsi="Arial"/>
      <w:color w:val="000000"/>
      <w:sz w:val="16"/>
      <w:szCs w:val="16"/>
    </w:rPr>
  </w:style>
  <w:style w:type="paragraph" w:customStyle="1" w:styleId="xl84">
    <w:name w:val="xl84"/>
    <w:basedOn w:val="Normal"/>
    <w:rsid w:val="00B517C0"/>
    <w:pPr>
      <w:shd w:val="clear" w:color="auto" w:fill="FFFFFF"/>
      <w:spacing w:before="280" w:after="280" w:line="240" w:lineRule="auto"/>
      <w:textAlignment w:val="center"/>
    </w:pPr>
    <w:rPr>
      <w:rFonts w:ascii="Arial" w:eastAsia="Times New Roman" w:hAnsi="Arial"/>
      <w:color w:val="000000"/>
      <w:sz w:val="16"/>
      <w:szCs w:val="16"/>
    </w:rPr>
  </w:style>
  <w:style w:type="paragraph" w:customStyle="1" w:styleId="xl85">
    <w:name w:val="xl85"/>
    <w:basedOn w:val="Normal"/>
    <w:rsid w:val="00B517C0"/>
    <w:pPr>
      <w:spacing w:before="280" w:after="280" w:line="240" w:lineRule="auto"/>
      <w:textAlignment w:val="center"/>
    </w:pPr>
    <w:rPr>
      <w:rFonts w:ascii="Arial" w:eastAsia="Times New Roman" w:hAnsi="Arial"/>
      <w:sz w:val="16"/>
      <w:szCs w:val="16"/>
    </w:rPr>
  </w:style>
  <w:style w:type="paragraph" w:customStyle="1" w:styleId="xl86">
    <w:name w:val="xl86"/>
    <w:basedOn w:val="Normal"/>
    <w:rsid w:val="00B517C0"/>
    <w:pPr>
      <w:spacing w:before="280" w:after="280" w:line="240" w:lineRule="auto"/>
      <w:textAlignment w:val="center"/>
    </w:pPr>
    <w:rPr>
      <w:rFonts w:ascii="Arial" w:eastAsia="Times New Roman" w:hAnsi="Arial"/>
      <w:sz w:val="16"/>
      <w:szCs w:val="16"/>
    </w:rPr>
  </w:style>
  <w:style w:type="paragraph" w:customStyle="1" w:styleId="xl87">
    <w:name w:val="xl87"/>
    <w:basedOn w:val="Normal"/>
    <w:rsid w:val="00B517C0"/>
    <w:pPr>
      <w:shd w:val="clear" w:color="auto" w:fill="FFFFFF"/>
      <w:spacing w:before="280" w:after="280" w:line="240" w:lineRule="auto"/>
      <w:textAlignment w:val="center"/>
    </w:pPr>
    <w:rPr>
      <w:rFonts w:ascii="Arial" w:eastAsia="Times New Roman" w:hAnsi="Arial"/>
      <w:color w:val="000000"/>
      <w:sz w:val="16"/>
      <w:szCs w:val="16"/>
    </w:rPr>
  </w:style>
  <w:style w:type="paragraph" w:customStyle="1" w:styleId="xl88">
    <w:name w:val="xl88"/>
    <w:basedOn w:val="Normal"/>
    <w:rsid w:val="00B517C0"/>
    <w:pPr>
      <w:shd w:val="clear" w:color="auto" w:fill="D8D8D8"/>
      <w:spacing w:before="280" w:after="280" w:line="240" w:lineRule="auto"/>
      <w:textAlignment w:val="center"/>
    </w:pPr>
    <w:rPr>
      <w:rFonts w:ascii="Arial" w:eastAsia="Times New Roman" w:hAnsi="Arial"/>
      <w:color w:val="000000"/>
      <w:sz w:val="16"/>
      <w:szCs w:val="16"/>
    </w:rPr>
  </w:style>
  <w:style w:type="paragraph" w:customStyle="1" w:styleId="xl89">
    <w:name w:val="xl89"/>
    <w:basedOn w:val="Normal"/>
    <w:rsid w:val="00B517C0"/>
    <w:pPr>
      <w:spacing w:before="280" w:after="280" w:line="240" w:lineRule="auto"/>
      <w:textAlignment w:val="center"/>
    </w:pPr>
    <w:rPr>
      <w:rFonts w:ascii="Arial" w:eastAsia="Times New Roman" w:hAnsi="Arial"/>
      <w:sz w:val="16"/>
      <w:szCs w:val="16"/>
    </w:rPr>
  </w:style>
  <w:style w:type="paragraph" w:customStyle="1" w:styleId="xl90">
    <w:name w:val="xl90"/>
    <w:basedOn w:val="Normal"/>
    <w:rsid w:val="00B517C0"/>
    <w:pPr>
      <w:spacing w:before="280" w:after="280" w:line="240" w:lineRule="auto"/>
      <w:jc w:val="center"/>
    </w:pPr>
    <w:rPr>
      <w:rFonts w:ascii="Arial" w:eastAsia="Times New Roman" w:hAnsi="Arial"/>
      <w:sz w:val="16"/>
      <w:szCs w:val="16"/>
    </w:rPr>
  </w:style>
  <w:style w:type="paragraph" w:customStyle="1" w:styleId="xl91">
    <w:name w:val="xl91"/>
    <w:basedOn w:val="Normal"/>
    <w:rsid w:val="00B517C0"/>
    <w:pPr>
      <w:shd w:val="clear" w:color="auto" w:fill="D8D8D8"/>
      <w:spacing w:before="280" w:after="280" w:line="240" w:lineRule="auto"/>
      <w:textAlignment w:val="center"/>
    </w:pPr>
    <w:rPr>
      <w:rFonts w:ascii="Arial" w:eastAsia="Times New Roman" w:hAnsi="Arial"/>
      <w:sz w:val="16"/>
      <w:szCs w:val="16"/>
    </w:rPr>
  </w:style>
  <w:style w:type="paragraph" w:customStyle="1" w:styleId="xl92">
    <w:name w:val="xl92"/>
    <w:basedOn w:val="Normal"/>
    <w:rsid w:val="00B517C0"/>
    <w:pPr>
      <w:shd w:val="clear" w:color="auto" w:fill="FFFFFF"/>
      <w:spacing w:before="280" w:after="280" w:line="240" w:lineRule="auto"/>
      <w:textAlignment w:val="center"/>
    </w:pPr>
    <w:rPr>
      <w:rFonts w:ascii="Arial" w:eastAsia="Times New Roman" w:hAnsi="Arial"/>
      <w:sz w:val="16"/>
      <w:szCs w:val="16"/>
    </w:rPr>
  </w:style>
  <w:style w:type="paragraph" w:customStyle="1" w:styleId="Ementas">
    <w:name w:val="Ementas"/>
    <w:basedOn w:val="Normal"/>
    <w:rsid w:val="00B517C0"/>
    <w:pPr>
      <w:spacing w:before="200"/>
    </w:pPr>
    <w:rPr>
      <w:rFonts w:ascii="Cambria" w:hAnsi="Cambria"/>
      <w:color w:val="000000"/>
      <w:szCs w:val="21"/>
    </w:rPr>
  </w:style>
  <w:style w:type="paragraph" w:styleId="PargrafodaLista">
    <w:name w:val="List Paragraph"/>
    <w:basedOn w:val="Normal"/>
    <w:uiPriority w:val="34"/>
    <w:qFormat/>
    <w:rsid w:val="00B517C0"/>
    <w:pPr>
      <w:spacing w:after="0" w:line="240" w:lineRule="auto"/>
      <w:ind w:left="720" w:right="57"/>
    </w:pPr>
  </w:style>
  <w:style w:type="paragraph" w:customStyle="1" w:styleId="PPadrao">
    <w:name w:val="P Padrao"/>
    <w:basedOn w:val="Normal"/>
    <w:rsid w:val="00B517C0"/>
    <w:pPr>
      <w:spacing w:after="0"/>
    </w:pPr>
    <w:rPr>
      <w:rFonts w:ascii="Arial" w:eastAsia="Times New Roman" w:hAnsi="Arial"/>
      <w:sz w:val="24"/>
      <w:szCs w:val="24"/>
    </w:rPr>
  </w:style>
  <w:style w:type="paragraph" w:customStyle="1" w:styleId="Contedodetabela">
    <w:name w:val="Conteúdo de tabela"/>
    <w:basedOn w:val="Normal"/>
    <w:rsid w:val="00B517C0"/>
    <w:pPr>
      <w:suppressLineNumbers/>
    </w:pPr>
  </w:style>
  <w:style w:type="paragraph" w:customStyle="1" w:styleId="Ttulodetabela">
    <w:name w:val="Título de tabela"/>
    <w:basedOn w:val="Contedodetabela"/>
    <w:rsid w:val="00B517C0"/>
    <w:pPr>
      <w:jc w:val="center"/>
    </w:pPr>
    <w:rPr>
      <w:b/>
      <w:bCs/>
    </w:rPr>
  </w:style>
  <w:style w:type="paragraph" w:styleId="Textodenotaderodap">
    <w:name w:val="footnote text"/>
    <w:basedOn w:val="Normal"/>
    <w:link w:val="TextodenotaderodapChar"/>
    <w:rsid w:val="00B517C0"/>
    <w:pPr>
      <w:suppressLineNumbers/>
      <w:ind w:left="283" w:hanging="283"/>
    </w:pPr>
    <w:rPr>
      <w:szCs w:val="20"/>
    </w:rPr>
  </w:style>
  <w:style w:type="paragraph" w:customStyle="1" w:styleId="Linhahorizontal">
    <w:name w:val="Linha horizontal"/>
    <w:basedOn w:val="Normal"/>
    <w:next w:val="Corpodetexto"/>
    <w:rsid w:val="00B517C0"/>
    <w:pPr>
      <w:suppressLineNumbers/>
      <w:pBdr>
        <w:bottom w:val="double" w:sz="1" w:space="0" w:color="808080"/>
      </w:pBdr>
      <w:spacing w:after="283"/>
    </w:pPr>
    <w:rPr>
      <w:sz w:val="12"/>
      <w:szCs w:val="12"/>
    </w:rPr>
  </w:style>
  <w:style w:type="paragraph" w:customStyle="1" w:styleId="WW-Normal">
    <w:name w:val="WW-Normal"/>
    <w:basedOn w:val="Normal"/>
    <w:rsid w:val="00B517C0"/>
    <w:pPr>
      <w:spacing w:after="0" w:line="200" w:lineRule="atLeast"/>
      <w:jc w:val="left"/>
    </w:pPr>
    <w:rPr>
      <w:rFonts w:ascii="Arial" w:eastAsia="Arial" w:hAnsi="Arial"/>
      <w:color w:val="000000"/>
      <w:sz w:val="24"/>
      <w:szCs w:val="24"/>
      <w:lang w:eastAsia="hi-IN" w:bidi="hi-IN"/>
    </w:rPr>
  </w:style>
  <w:style w:type="paragraph" w:customStyle="1" w:styleId="Ttulo10">
    <w:name w:val="Título 10"/>
    <w:basedOn w:val="Ttulo11"/>
    <w:next w:val="Corpodetexto"/>
    <w:rsid w:val="00B517C0"/>
    <w:pPr>
      <w:numPr>
        <w:numId w:val="2"/>
      </w:numPr>
    </w:pPr>
    <w:rPr>
      <w:bCs/>
      <w:sz w:val="21"/>
      <w:szCs w:val="21"/>
    </w:rPr>
  </w:style>
  <w:style w:type="character" w:customStyle="1" w:styleId="apple-converted-space">
    <w:name w:val="apple-converted-space"/>
    <w:rsid w:val="00313622"/>
  </w:style>
  <w:style w:type="paragraph" w:styleId="Corpodetexto2">
    <w:name w:val="Body Text 2"/>
    <w:basedOn w:val="Normal"/>
    <w:link w:val="Corpodetexto2Char"/>
    <w:rsid w:val="00C6357A"/>
    <w:pPr>
      <w:tabs>
        <w:tab w:val="clear" w:pos="357"/>
      </w:tabs>
      <w:suppressAutoHyphens w:val="0"/>
      <w:autoSpaceDE/>
      <w:spacing w:before="0" w:line="480" w:lineRule="auto"/>
      <w:ind w:firstLine="0"/>
      <w:jc w:val="left"/>
    </w:pPr>
    <w:rPr>
      <w:rFonts w:ascii="Times New Roman" w:eastAsia="Times New Roman" w:hAnsi="Times New Roman" w:cs="Times New Roman"/>
      <w:sz w:val="24"/>
      <w:szCs w:val="24"/>
      <w:lang w:eastAsia="pt-BR"/>
    </w:rPr>
  </w:style>
  <w:style w:type="character" w:customStyle="1" w:styleId="Corpodetexto2Char">
    <w:name w:val="Corpo de texto 2 Char"/>
    <w:basedOn w:val="Fontepargpadro"/>
    <w:link w:val="Corpodetexto2"/>
    <w:rsid w:val="00C6357A"/>
    <w:rPr>
      <w:sz w:val="24"/>
      <w:szCs w:val="24"/>
    </w:rPr>
  </w:style>
  <w:style w:type="paragraph" w:styleId="Corpodetexto3">
    <w:name w:val="Body Text 3"/>
    <w:basedOn w:val="Normal"/>
    <w:link w:val="Corpodetexto3Char"/>
    <w:rsid w:val="00C6357A"/>
    <w:pPr>
      <w:tabs>
        <w:tab w:val="clear" w:pos="357"/>
      </w:tabs>
      <w:suppressAutoHyphens w:val="0"/>
      <w:autoSpaceDE/>
      <w:spacing w:before="0" w:line="240" w:lineRule="auto"/>
      <w:ind w:firstLine="0"/>
      <w:jc w:val="left"/>
    </w:pPr>
    <w:rPr>
      <w:rFonts w:ascii="Times New Roman" w:eastAsia="Times New Roman" w:hAnsi="Times New Roman" w:cs="Times New Roman"/>
      <w:sz w:val="16"/>
      <w:szCs w:val="16"/>
      <w:lang w:eastAsia="pt-BR"/>
    </w:rPr>
  </w:style>
  <w:style w:type="character" w:customStyle="1" w:styleId="Corpodetexto3Char">
    <w:name w:val="Corpo de texto 3 Char"/>
    <w:basedOn w:val="Fontepargpadro"/>
    <w:link w:val="Corpodetexto3"/>
    <w:rsid w:val="00C6357A"/>
    <w:rPr>
      <w:sz w:val="16"/>
      <w:szCs w:val="16"/>
    </w:rPr>
  </w:style>
  <w:style w:type="character" w:customStyle="1" w:styleId="TextodenotaderodapChar">
    <w:name w:val="Texto de nota de rodapé Char"/>
    <w:basedOn w:val="Fontepargpadro"/>
    <w:link w:val="Textodenotaderodap"/>
    <w:locked/>
    <w:rsid w:val="00C6357A"/>
    <w:rPr>
      <w:rFonts w:ascii="Calibri" w:eastAsia="Calibri" w:hAnsi="Calibri" w:cs="Arial"/>
      <w:sz w:val="22"/>
      <w:lang w:eastAsia="ar-SA"/>
    </w:rPr>
  </w:style>
  <w:style w:type="table" w:styleId="Tabelacomgrade">
    <w:name w:val="Table Grid"/>
    <w:basedOn w:val="Tabelanormal"/>
    <w:uiPriority w:val="99"/>
    <w:rsid w:val="00C6357A"/>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letipo">
    <w:name w:val="Teletipo"/>
    <w:uiPriority w:val="99"/>
    <w:rsid w:val="00C6357A"/>
    <w:rPr>
      <w:rFonts w:ascii="Courier New" w:eastAsia="Times New Roman" w:hAnsi="Courier New"/>
    </w:rPr>
  </w:style>
  <w:style w:type="paragraph" w:customStyle="1" w:styleId="Pa3">
    <w:name w:val="Pa3"/>
    <w:basedOn w:val="Normal"/>
    <w:next w:val="Normal"/>
    <w:rsid w:val="00C6357A"/>
    <w:pPr>
      <w:tabs>
        <w:tab w:val="clear" w:pos="357"/>
      </w:tabs>
      <w:suppressAutoHyphens w:val="0"/>
      <w:autoSpaceDN w:val="0"/>
      <w:adjustRightInd w:val="0"/>
      <w:spacing w:before="0" w:after="0" w:line="241" w:lineRule="atLeast"/>
      <w:ind w:firstLine="0"/>
      <w:jc w:val="left"/>
    </w:pPr>
    <w:rPr>
      <w:rFonts w:ascii="Arial" w:eastAsia="Times New Roman" w:hAnsi="Arial"/>
      <w:sz w:val="24"/>
      <w:szCs w:val="24"/>
      <w:lang w:eastAsia="en-US"/>
    </w:rPr>
  </w:style>
  <w:style w:type="character" w:customStyle="1" w:styleId="apple-style-span">
    <w:name w:val="apple-style-span"/>
    <w:basedOn w:val="Fontepargpadro"/>
    <w:rsid w:val="00C6357A"/>
    <w:rPr>
      <w:rFonts w:cs="Times New Roman"/>
    </w:rPr>
  </w:style>
  <w:style w:type="character" w:styleId="Refdecomentrio">
    <w:name w:val="annotation reference"/>
    <w:basedOn w:val="Fontepargpadro"/>
    <w:rsid w:val="00C6357A"/>
    <w:rPr>
      <w:rFonts w:cs="Times New Roman"/>
      <w:sz w:val="16"/>
      <w:szCs w:val="16"/>
    </w:rPr>
  </w:style>
  <w:style w:type="paragraph" w:styleId="Textodecomentrio">
    <w:name w:val="annotation text"/>
    <w:basedOn w:val="Normal"/>
    <w:link w:val="TextodecomentrioChar"/>
    <w:uiPriority w:val="99"/>
    <w:rsid w:val="00C6357A"/>
    <w:pPr>
      <w:tabs>
        <w:tab w:val="clear" w:pos="357"/>
      </w:tabs>
      <w:suppressAutoHyphens w:val="0"/>
      <w:autoSpaceDE/>
      <w:spacing w:before="0" w:after="0" w:line="240" w:lineRule="auto"/>
      <w:ind w:firstLine="0"/>
      <w:jc w:val="left"/>
    </w:pPr>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C6357A"/>
  </w:style>
  <w:style w:type="paragraph" w:styleId="Assuntodocomentrio">
    <w:name w:val="annotation subject"/>
    <w:basedOn w:val="Textodecomentrio"/>
    <w:next w:val="Textodecomentrio"/>
    <w:link w:val="AssuntodocomentrioChar"/>
    <w:rsid w:val="00C6357A"/>
    <w:rPr>
      <w:b/>
      <w:bCs/>
    </w:rPr>
  </w:style>
  <w:style w:type="character" w:customStyle="1" w:styleId="AssuntodocomentrioChar">
    <w:name w:val="Assunto do comentário Char"/>
    <w:basedOn w:val="TextodecomentrioChar"/>
    <w:link w:val="Assuntodocomentrio"/>
    <w:rsid w:val="00C6357A"/>
    <w:rPr>
      <w:b/>
      <w:bCs/>
    </w:rPr>
  </w:style>
  <w:style w:type="paragraph" w:customStyle="1" w:styleId="Standard">
    <w:name w:val="Standard"/>
    <w:rsid w:val="00C6357A"/>
    <w:pPr>
      <w:suppressAutoHyphens/>
      <w:autoSpaceDN w:val="0"/>
      <w:spacing w:line="100" w:lineRule="atLeast"/>
      <w:textAlignment w:val="baseline"/>
    </w:pPr>
    <w:rPr>
      <w:color w:val="00000A"/>
      <w:kern w:val="3"/>
      <w:sz w:val="24"/>
      <w:szCs w:val="24"/>
    </w:rPr>
  </w:style>
  <w:style w:type="paragraph" w:customStyle="1" w:styleId="Heading">
    <w:name w:val="Heading"/>
    <w:basedOn w:val="Standard"/>
    <w:next w:val="Textbody"/>
    <w:rsid w:val="00C6357A"/>
    <w:pPr>
      <w:keepNext/>
      <w:spacing w:before="240" w:after="120"/>
    </w:pPr>
    <w:rPr>
      <w:rFonts w:ascii="Liberation Sans" w:eastAsia="DejaVu Sans" w:hAnsi="Liberation Sans" w:cs="Lohit Hindi"/>
      <w:sz w:val="28"/>
      <w:szCs w:val="28"/>
    </w:rPr>
  </w:style>
  <w:style w:type="paragraph" w:customStyle="1" w:styleId="Textbody">
    <w:name w:val="Text body"/>
    <w:basedOn w:val="Standard"/>
    <w:rsid w:val="00C6357A"/>
    <w:pPr>
      <w:tabs>
        <w:tab w:val="left" w:pos="600"/>
      </w:tabs>
      <w:spacing w:after="120"/>
      <w:jc w:val="both"/>
    </w:pPr>
    <w:rPr>
      <w:rFonts w:ascii="Book Antiqua" w:hAnsi="Book Antiqua" w:cs="Arial"/>
      <w:lang w:val="en-US" w:eastAsia="ar-SA"/>
    </w:rPr>
  </w:style>
  <w:style w:type="paragraph" w:styleId="Legenda">
    <w:name w:val="caption"/>
    <w:basedOn w:val="Standard"/>
    <w:rsid w:val="00C6357A"/>
    <w:pPr>
      <w:suppressLineNumbers/>
      <w:spacing w:before="120" w:after="120"/>
    </w:pPr>
    <w:rPr>
      <w:rFonts w:cs="Lohit Hindi"/>
      <w:i/>
      <w:iCs/>
    </w:rPr>
  </w:style>
  <w:style w:type="paragraph" w:customStyle="1" w:styleId="Index">
    <w:name w:val="Index"/>
    <w:basedOn w:val="Standard"/>
    <w:rsid w:val="00C6357A"/>
    <w:pPr>
      <w:suppressLineNumbers/>
    </w:pPr>
    <w:rPr>
      <w:rFonts w:cs="Lohit Hindi"/>
    </w:rPr>
  </w:style>
  <w:style w:type="paragraph" w:customStyle="1" w:styleId="Quotations">
    <w:name w:val="Quotations"/>
    <w:basedOn w:val="Standard"/>
    <w:rsid w:val="00C6357A"/>
    <w:pPr>
      <w:spacing w:after="283"/>
      <w:ind w:left="567" w:right="567"/>
    </w:pPr>
    <w:rPr>
      <w:lang w:eastAsia="ar-SA"/>
    </w:rPr>
  </w:style>
  <w:style w:type="paragraph" w:customStyle="1" w:styleId="DefaultStyle">
    <w:name w:val="Default Style"/>
    <w:rsid w:val="00C6357A"/>
    <w:pPr>
      <w:widowControl w:val="0"/>
      <w:suppressAutoHyphens/>
      <w:autoSpaceDN w:val="0"/>
      <w:spacing w:after="200" w:line="276" w:lineRule="auto"/>
      <w:textAlignment w:val="baseline"/>
    </w:pPr>
    <w:rPr>
      <w:color w:val="00000A"/>
      <w:kern w:val="3"/>
      <w:lang w:eastAsia="zh-CN"/>
    </w:rPr>
  </w:style>
  <w:style w:type="paragraph" w:customStyle="1" w:styleId="TableContents">
    <w:name w:val="Table Contents"/>
    <w:basedOn w:val="Standard"/>
    <w:rsid w:val="00C6357A"/>
  </w:style>
  <w:style w:type="paragraph" w:customStyle="1" w:styleId="TableHeading">
    <w:name w:val="Table Heading"/>
    <w:basedOn w:val="TableContents"/>
    <w:rsid w:val="00C6357A"/>
  </w:style>
  <w:style w:type="paragraph" w:customStyle="1" w:styleId="Default">
    <w:name w:val="Default"/>
    <w:rsid w:val="00C6357A"/>
    <w:pPr>
      <w:keepNext/>
      <w:shd w:val="clear" w:color="auto" w:fill="FFFFFF"/>
      <w:suppressAutoHyphens/>
      <w:autoSpaceDN w:val="0"/>
      <w:textAlignment w:val="baseline"/>
    </w:pPr>
    <w:rPr>
      <w:rFonts w:ascii="Helvetica" w:eastAsia="DejaVu Sans" w:hAnsi="Helvetica" w:cs="Arial Unicode MS"/>
      <w:color w:val="000000"/>
      <w:kern w:val="3"/>
      <w:sz w:val="22"/>
      <w:szCs w:val="22"/>
      <w:lang w:val="en-US" w:eastAsia="zh-CN" w:bidi="hi-IN"/>
    </w:rPr>
  </w:style>
  <w:style w:type="paragraph" w:customStyle="1" w:styleId="Padro">
    <w:name w:val="Padrão"/>
    <w:rsid w:val="00C6357A"/>
    <w:pPr>
      <w:tabs>
        <w:tab w:val="left" w:pos="709"/>
      </w:tabs>
      <w:suppressAutoHyphens/>
      <w:autoSpaceDN w:val="0"/>
      <w:spacing w:line="200" w:lineRule="atLeast"/>
      <w:textAlignment w:val="baseline"/>
    </w:pPr>
    <w:rPr>
      <w:kern w:val="3"/>
      <w:lang w:eastAsia="zh-CN" w:bidi="hi-IN"/>
    </w:rPr>
  </w:style>
  <w:style w:type="character" w:customStyle="1" w:styleId="Internetlink">
    <w:name w:val="Internet link"/>
    <w:basedOn w:val="Fontepargpadro"/>
    <w:rsid w:val="00C6357A"/>
    <w:rPr>
      <w:rFonts w:cs="Times New Roman"/>
      <w:color w:val="000080"/>
      <w:u w:val="single"/>
    </w:rPr>
  </w:style>
  <w:style w:type="character" w:customStyle="1" w:styleId="Teletype">
    <w:name w:val="Teletype"/>
    <w:rsid w:val="00C6357A"/>
    <w:rPr>
      <w:rFonts w:ascii="Courier New" w:eastAsia="Times New Roman" w:hAnsi="Courier New" w:cs="DejaVu Sans Mono"/>
    </w:rPr>
  </w:style>
  <w:style w:type="character" w:customStyle="1" w:styleId="ListLabel1">
    <w:name w:val="ListLabel 1"/>
    <w:rsid w:val="00C6357A"/>
    <w:rPr>
      <w:rFonts w:cs="Times New Roman"/>
    </w:rPr>
  </w:style>
  <w:style w:type="character" w:customStyle="1" w:styleId="ListLabel2">
    <w:name w:val="ListLabel 2"/>
    <w:rsid w:val="00C6357A"/>
    <w:rPr>
      <w:rFonts w:eastAsia="StarSymbol"/>
    </w:rPr>
  </w:style>
  <w:style w:type="character" w:customStyle="1" w:styleId="ListLabel3">
    <w:name w:val="ListLabel 3"/>
    <w:rsid w:val="00C6357A"/>
    <w:rPr>
      <w:rFonts w:eastAsia="Times New Roman"/>
    </w:rPr>
  </w:style>
  <w:style w:type="character" w:customStyle="1" w:styleId="ListLabel4">
    <w:name w:val="ListLabel 4"/>
    <w:rsid w:val="00C6357A"/>
    <w:rPr>
      <w:sz w:val="18"/>
    </w:rPr>
  </w:style>
  <w:style w:type="character" w:customStyle="1" w:styleId="ListLabel5">
    <w:name w:val="ListLabel 5"/>
    <w:rsid w:val="00C6357A"/>
    <w:rPr>
      <w:rFonts w:cs="Times New Roman"/>
      <w:b/>
      <w:bCs/>
    </w:rPr>
  </w:style>
  <w:style w:type="character" w:customStyle="1" w:styleId="ListLabel6">
    <w:name w:val="ListLabel 6"/>
    <w:rsid w:val="00C6357A"/>
    <w:rPr>
      <w:rFonts w:cs="Times New Roman"/>
      <w:b/>
    </w:rPr>
  </w:style>
  <w:style w:type="character" w:customStyle="1" w:styleId="ListLabel7">
    <w:name w:val="ListLabel 7"/>
    <w:rsid w:val="00C6357A"/>
    <w:rPr>
      <w:rFonts w:cs="Times New Roman"/>
      <w:sz w:val="18"/>
      <w:szCs w:val="18"/>
    </w:rPr>
  </w:style>
  <w:style w:type="character" w:customStyle="1" w:styleId="ListLabel8">
    <w:name w:val="ListLabel 8"/>
    <w:rsid w:val="00C6357A"/>
    <w:rPr>
      <w:color w:val="00000A"/>
    </w:rPr>
  </w:style>
  <w:style w:type="character" w:customStyle="1" w:styleId="WW8Num7z1">
    <w:name w:val="WW8Num7z1"/>
    <w:rsid w:val="00C6357A"/>
    <w:rPr>
      <w:rFonts w:ascii="Courier New" w:hAnsi="Courier New" w:cs="Courier New"/>
      <w:sz w:val="20"/>
    </w:rPr>
  </w:style>
  <w:style w:type="character" w:customStyle="1" w:styleId="WW8Num7z2">
    <w:name w:val="WW8Num7z2"/>
    <w:rsid w:val="00C6357A"/>
    <w:rPr>
      <w:rFonts w:ascii="Wingdings" w:hAnsi="Wingdings" w:cs="Wingdings"/>
      <w:sz w:val="20"/>
    </w:rPr>
  </w:style>
  <w:style w:type="character" w:customStyle="1" w:styleId="WW8Num6z1">
    <w:name w:val="WW8Num6z1"/>
    <w:rsid w:val="00C6357A"/>
  </w:style>
  <w:style w:type="character" w:customStyle="1" w:styleId="WW8Num6z2">
    <w:name w:val="WW8Num6z2"/>
    <w:rsid w:val="00C6357A"/>
  </w:style>
  <w:style w:type="character" w:customStyle="1" w:styleId="WW8Num6z3">
    <w:name w:val="WW8Num6z3"/>
    <w:rsid w:val="00C6357A"/>
  </w:style>
  <w:style w:type="character" w:customStyle="1" w:styleId="WW8Num6z4">
    <w:name w:val="WW8Num6z4"/>
    <w:rsid w:val="00C6357A"/>
  </w:style>
  <w:style w:type="character" w:customStyle="1" w:styleId="WW8Num6z5">
    <w:name w:val="WW8Num6z5"/>
    <w:rsid w:val="00C6357A"/>
  </w:style>
  <w:style w:type="character" w:customStyle="1" w:styleId="WW8Num6z6">
    <w:name w:val="WW8Num6z6"/>
    <w:rsid w:val="00C6357A"/>
  </w:style>
  <w:style w:type="character" w:customStyle="1" w:styleId="WW8Num6z7">
    <w:name w:val="WW8Num6z7"/>
    <w:rsid w:val="00C6357A"/>
  </w:style>
  <w:style w:type="character" w:customStyle="1" w:styleId="WW8Num6z8">
    <w:name w:val="WW8Num6z8"/>
    <w:rsid w:val="00C6357A"/>
  </w:style>
  <w:style w:type="character" w:customStyle="1" w:styleId="ListLabel9">
    <w:name w:val="ListLabel 9"/>
    <w:rsid w:val="00C6357A"/>
    <w:rPr>
      <w:rFonts w:cs="Wingdings"/>
    </w:rPr>
  </w:style>
  <w:style w:type="character" w:customStyle="1" w:styleId="ListLabel10">
    <w:name w:val="ListLabel 10"/>
    <w:rsid w:val="00C6357A"/>
    <w:rPr>
      <w:rFonts w:cs="Arial"/>
    </w:rPr>
  </w:style>
  <w:style w:type="character" w:customStyle="1" w:styleId="ListLabel11">
    <w:name w:val="ListLabel 11"/>
    <w:rsid w:val="00C6357A"/>
    <w:rPr>
      <w:b/>
      <w:bCs/>
    </w:rPr>
  </w:style>
  <w:style w:type="character" w:customStyle="1" w:styleId="ListLabel12">
    <w:name w:val="ListLabel 12"/>
    <w:rsid w:val="00C6357A"/>
    <w:rPr>
      <w:b/>
    </w:rPr>
  </w:style>
  <w:style w:type="character" w:customStyle="1" w:styleId="ListLabel13">
    <w:name w:val="ListLabel 13"/>
    <w:rsid w:val="00C6357A"/>
    <w:rPr>
      <w:rFonts w:cs="Symbol"/>
    </w:rPr>
  </w:style>
  <w:style w:type="character" w:customStyle="1" w:styleId="ListLabel14">
    <w:name w:val="ListLabel 14"/>
    <w:rsid w:val="00C6357A"/>
    <w:rPr>
      <w:rFonts w:cs="Courier New"/>
    </w:rPr>
  </w:style>
  <w:style w:type="character" w:customStyle="1" w:styleId="ListLabel15">
    <w:name w:val="ListLabel 15"/>
    <w:rsid w:val="00C6357A"/>
    <w:rPr>
      <w:sz w:val="18"/>
      <w:szCs w:val="18"/>
    </w:rPr>
  </w:style>
  <w:style w:type="character" w:customStyle="1" w:styleId="ListLabel16">
    <w:name w:val="ListLabel 16"/>
    <w:rsid w:val="00C6357A"/>
    <w:rPr>
      <w:rFonts w:cs="Symbol"/>
      <w:sz w:val="20"/>
    </w:rPr>
  </w:style>
  <w:style w:type="character" w:customStyle="1" w:styleId="ListLabel17">
    <w:name w:val="ListLabel 17"/>
    <w:rsid w:val="00C6357A"/>
    <w:rPr>
      <w:rFonts w:cs="Courier New"/>
      <w:sz w:val="20"/>
    </w:rPr>
  </w:style>
  <w:style w:type="character" w:customStyle="1" w:styleId="ListLabel18">
    <w:name w:val="ListLabel 18"/>
    <w:rsid w:val="00C6357A"/>
    <w:rPr>
      <w:rFonts w:cs="Wingdings"/>
      <w:sz w:val="20"/>
    </w:rPr>
  </w:style>
  <w:style w:type="character" w:customStyle="1" w:styleId="ListLabel19">
    <w:name w:val="ListLabel 19"/>
    <w:rsid w:val="00C6357A"/>
    <w:rPr>
      <w:b w:val="0"/>
      <w:bCs w:val="0"/>
      <w:i w:val="0"/>
      <w:caps w:val="0"/>
      <w:smallCaps w:val="0"/>
      <w:color w:val="00000A"/>
      <w:spacing w:val="0"/>
      <w:sz w:val="24"/>
      <w:szCs w:val="24"/>
      <w:shd w:val="clear" w:color="auto" w:fill="FFFFFF"/>
    </w:rPr>
  </w:style>
  <w:style w:type="character" w:customStyle="1" w:styleId="ListLabel20">
    <w:name w:val="ListLabel 20"/>
    <w:rsid w:val="00C6357A"/>
    <w:rPr>
      <w:b w:val="0"/>
      <w:bCs w:val="0"/>
      <w:i w:val="0"/>
      <w:caps w:val="0"/>
      <w:smallCaps w:val="0"/>
      <w:color w:val="00000A"/>
      <w:spacing w:val="0"/>
      <w:sz w:val="24"/>
      <w:szCs w:val="24"/>
    </w:rPr>
  </w:style>
  <w:style w:type="character" w:customStyle="1" w:styleId="WW8Num13z2">
    <w:name w:val="WW8Num13z2"/>
    <w:rsid w:val="00C6357A"/>
  </w:style>
  <w:style w:type="character" w:customStyle="1" w:styleId="WW8Num13z3">
    <w:name w:val="WW8Num13z3"/>
    <w:rsid w:val="00C6357A"/>
  </w:style>
  <w:style w:type="character" w:customStyle="1" w:styleId="WW8Num13z4">
    <w:name w:val="WW8Num13z4"/>
    <w:rsid w:val="00C6357A"/>
  </w:style>
  <w:style w:type="character" w:customStyle="1" w:styleId="WW8Num13z5">
    <w:name w:val="WW8Num13z5"/>
    <w:rsid w:val="00C6357A"/>
  </w:style>
  <w:style w:type="character" w:customStyle="1" w:styleId="WW8Num13z6">
    <w:name w:val="WW8Num13z6"/>
    <w:rsid w:val="00C6357A"/>
  </w:style>
  <w:style w:type="character" w:customStyle="1" w:styleId="WW8Num13z7">
    <w:name w:val="WW8Num13z7"/>
    <w:rsid w:val="00C6357A"/>
  </w:style>
  <w:style w:type="character" w:customStyle="1" w:styleId="WW8Num13z8">
    <w:name w:val="WW8Num13z8"/>
    <w:rsid w:val="00C6357A"/>
  </w:style>
  <w:style w:type="character" w:customStyle="1" w:styleId="WW8Num12z1">
    <w:name w:val="WW8Num12z1"/>
    <w:rsid w:val="00C6357A"/>
  </w:style>
  <w:style w:type="character" w:customStyle="1" w:styleId="WW8Num12z2">
    <w:name w:val="WW8Num12z2"/>
    <w:rsid w:val="00C6357A"/>
  </w:style>
  <w:style w:type="character" w:customStyle="1" w:styleId="WW8Num12z3">
    <w:name w:val="WW8Num12z3"/>
    <w:rsid w:val="00C6357A"/>
  </w:style>
  <w:style w:type="character" w:customStyle="1" w:styleId="WW8Num12z4">
    <w:name w:val="WW8Num12z4"/>
    <w:rsid w:val="00C6357A"/>
  </w:style>
  <w:style w:type="character" w:customStyle="1" w:styleId="WW8Num12z5">
    <w:name w:val="WW8Num12z5"/>
    <w:rsid w:val="00C6357A"/>
  </w:style>
  <w:style w:type="character" w:customStyle="1" w:styleId="WW8Num12z6">
    <w:name w:val="WW8Num12z6"/>
    <w:rsid w:val="00C6357A"/>
  </w:style>
  <w:style w:type="character" w:customStyle="1" w:styleId="WW8Num12z7">
    <w:name w:val="WW8Num12z7"/>
    <w:rsid w:val="00C6357A"/>
  </w:style>
  <w:style w:type="character" w:customStyle="1" w:styleId="WW8Num12z8">
    <w:name w:val="WW8Num12z8"/>
    <w:rsid w:val="00C6357A"/>
  </w:style>
  <w:style w:type="character" w:customStyle="1" w:styleId="WW8Num5z1">
    <w:name w:val="WW8Num5z1"/>
    <w:rsid w:val="00C6357A"/>
    <w:rPr>
      <w:rFonts w:ascii="Courier New" w:hAnsi="Courier New" w:cs="Courier New"/>
    </w:rPr>
  </w:style>
  <w:style w:type="character" w:customStyle="1" w:styleId="WW8Num5z2">
    <w:name w:val="WW8Num5z2"/>
    <w:rsid w:val="00C6357A"/>
    <w:rPr>
      <w:rFonts w:ascii="Wingdings" w:hAnsi="Wingdings" w:cs="Wingdings"/>
    </w:rPr>
  </w:style>
  <w:style w:type="character" w:customStyle="1" w:styleId="WW8Num5z3">
    <w:name w:val="WW8Num5z3"/>
    <w:rsid w:val="00C6357A"/>
  </w:style>
  <w:style w:type="character" w:customStyle="1" w:styleId="WW8Num5z4">
    <w:name w:val="WW8Num5z4"/>
    <w:rsid w:val="00C6357A"/>
  </w:style>
  <w:style w:type="character" w:customStyle="1" w:styleId="WW8Num5z5">
    <w:name w:val="WW8Num5z5"/>
    <w:rsid w:val="00C6357A"/>
  </w:style>
  <w:style w:type="character" w:customStyle="1" w:styleId="WW8Num5z6">
    <w:name w:val="WW8Num5z6"/>
    <w:rsid w:val="00C6357A"/>
  </w:style>
  <w:style w:type="character" w:customStyle="1" w:styleId="WW8Num5z7">
    <w:name w:val="WW8Num5z7"/>
    <w:rsid w:val="00C6357A"/>
  </w:style>
  <w:style w:type="character" w:customStyle="1" w:styleId="WW8Num5z8">
    <w:name w:val="WW8Num5z8"/>
    <w:rsid w:val="00C6357A"/>
  </w:style>
  <w:style w:type="character" w:customStyle="1" w:styleId="WW8Num8z1">
    <w:name w:val="WW8Num8z1"/>
    <w:rsid w:val="00C6357A"/>
  </w:style>
  <w:style w:type="character" w:customStyle="1" w:styleId="WW8Num8z2">
    <w:name w:val="WW8Num8z2"/>
    <w:rsid w:val="00C6357A"/>
  </w:style>
  <w:style w:type="character" w:customStyle="1" w:styleId="WW8Num8z3">
    <w:name w:val="WW8Num8z3"/>
    <w:rsid w:val="00C6357A"/>
  </w:style>
  <w:style w:type="character" w:customStyle="1" w:styleId="WW8Num8z4">
    <w:name w:val="WW8Num8z4"/>
    <w:rsid w:val="00C6357A"/>
  </w:style>
  <w:style w:type="character" w:customStyle="1" w:styleId="WW8Num8z5">
    <w:name w:val="WW8Num8z5"/>
    <w:rsid w:val="00C6357A"/>
  </w:style>
  <w:style w:type="character" w:customStyle="1" w:styleId="WW8Num8z6">
    <w:name w:val="WW8Num8z6"/>
    <w:rsid w:val="00C6357A"/>
  </w:style>
  <w:style w:type="character" w:customStyle="1" w:styleId="WW8Num8z7">
    <w:name w:val="WW8Num8z7"/>
    <w:rsid w:val="00C6357A"/>
  </w:style>
  <w:style w:type="character" w:customStyle="1" w:styleId="WW8Num8z8">
    <w:name w:val="WW8Num8z8"/>
    <w:rsid w:val="00C6357A"/>
  </w:style>
  <w:style w:type="character" w:customStyle="1" w:styleId="WW8Num7z3">
    <w:name w:val="WW8Num7z3"/>
    <w:rsid w:val="00C6357A"/>
  </w:style>
  <w:style w:type="character" w:customStyle="1" w:styleId="WW8Num7z4">
    <w:name w:val="WW8Num7z4"/>
    <w:rsid w:val="00C6357A"/>
  </w:style>
  <w:style w:type="character" w:customStyle="1" w:styleId="WW8Num7z5">
    <w:name w:val="WW8Num7z5"/>
    <w:rsid w:val="00C6357A"/>
  </w:style>
  <w:style w:type="character" w:customStyle="1" w:styleId="WW8Num7z6">
    <w:name w:val="WW8Num7z6"/>
    <w:rsid w:val="00C6357A"/>
  </w:style>
  <w:style w:type="character" w:customStyle="1" w:styleId="WW8Num7z7">
    <w:name w:val="WW8Num7z7"/>
    <w:rsid w:val="00C6357A"/>
  </w:style>
  <w:style w:type="character" w:customStyle="1" w:styleId="WW8Num7z8">
    <w:name w:val="WW8Num7z8"/>
    <w:rsid w:val="00C6357A"/>
  </w:style>
  <w:style w:type="character" w:customStyle="1" w:styleId="WW8Num4z0">
    <w:name w:val="WW8Num4z0"/>
    <w:rsid w:val="00C6357A"/>
    <w:rPr>
      <w:rFonts w:ascii="Arial" w:eastAsia="SimSun, 宋体" w:hAnsi="Arial" w:cs="Arial"/>
      <w:b w:val="0"/>
      <w:bCs w:val="0"/>
      <w:i w:val="0"/>
      <w:caps w:val="0"/>
      <w:smallCaps w:val="0"/>
      <w:color w:val="000000"/>
      <w:spacing w:val="0"/>
      <w:sz w:val="22"/>
      <w:szCs w:val="22"/>
    </w:rPr>
  </w:style>
  <w:style w:type="numbering" w:customStyle="1" w:styleId="WWNum1">
    <w:name w:val="WWNum1"/>
    <w:basedOn w:val="Semlista"/>
    <w:rsid w:val="00C6357A"/>
    <w:pPr>
      <w:numPr>
        <w:numId w:val="13"/>
      </w:numPr>
    </w:pPr>
  </w:style>
  <w:style w:type="numbering" w:customStyle="1" w:styleId="WWNum2">
    <w:name w:val="WWNum2"/>
    <w:basedOn w:val="Semlista"/>
    <w:rsid w:val="00C6357A"/>
    <w:pPr>
      <w:numPr>
        <w:numId w:val="14"/>
      </w:numPr>
    </w:pPr>
  </w:style>
  <w:style w:type="numbering" w:customStyle="1" w:styleId="WWNum3">
    <w:name w:val="WWNum3"/>
    <w:basedOn w:val="Semlista"/>
    <w:rsid w:val="00C6357A"/>
    <w:pPr>
      <w:numPr>
        <w:numId w:val="15"/>
      </w:numPr>
    </w:pPr>
  </w:style>
  <w:style w:type="numbering" w:customStyle="1" w:styleId="WWNum4">
    <w:name w:val="WWNum4"/>
    <w:basedOn w:val="Semlista"/>
    <w:rsid w:val="00C6357A"/>
    <w:pPr>
      <w:numPr>
        <w:numId w:val="16"/>
      </w:numPr>
    </w:pPr>
  </w:style>
  <w:style w:type="numbering" w:customStyle="1" w:styleId="WWNum5">
    <w:name w:val="WWNum5"/>
    <w:basedOn w:val="Semlista"/>
    <w:rsid w:val="00C6357A"/>
    <w:pPr>
      <w:numPr>
        <w:numId w:val="17"/>
      </w:numPr>
    </w:pPr>
  </w:style>
  <w:style w:type="numbering" w:customStyle="1" w:styleId="WWNum6">
    <w:name w:val="WWNum6"/>
    <w:basedOn w:val="Semlista"/>
    <w:rsid w:val="00C6357A"/>
    <w:pPr>
      <w:numPr>
        <w:numId w:val="18"/>
      </w:numPr>
    </w:pPr>
  </w:style>
  <w:style w:type="numbering" w:customStyle="1" w:styleId="WWNum7">
    <w:name w:val="WWNum7"/>
    <w:basedOn w:val="Semlista"/>
    <w:rsid w:val="00C6357A"/>
    <w:pPr>
      <w:numPr>
        <w:numId w:val="19"/>
      </w:numPr>
    </w:pPr>
  </w:style>
  <w:style w:type="numbering" w:customStyle="1" w:styleId="WWNum8">
    <w:name w:val="WWNum8"/>
    <w:basedOn w:val="Semlista"/>
    <w:rsid w:val="00C6357A"/>
    <w:pPr>
      <w:numPr>
        <w:numId w:val="20"/>
      </w:numPr>
    </w:pPr>
  </w:style>
  <w:style w:type="numbering" w:customStyle="1" w:styleId="WWNum9">
    <w:name w:val="WWNum9"/>
    <w:basedOn w:val="Semlista"/>
    <w:rsid w:val="00C6357A"/>
    <w:pPr>
      <w:numPr>
        <w:numId w:val="21"/>
      </w:numPr>
    </w:pPr>
  </w:style>
  <w:style w:type="numbering" w:customStyle="1" w:styleId="WWNum10">
    <w:name w:val="WWNum10"/>
    <w:basedOn w:val="Semlista"/>
    <w:rsid w:val="00C6357A"/>
    <w:pPr>
      <w:numPr>
        <w:numId w:val="22"/>
      </w:numPr>
    </w:pPr>
  </w:style>
  <w:style w:type="numbering" w:customStyle="1" w:styleId="WWNum11">
    <w:name w:val="WWNum11"/>
    <w:basedOn w:val="Semlista"/>
    <w:rsid w:val="00C6357A"/>
    <w:pPr>
      <w:numPr>
        <w:numId w:val="23"/>
      </w:numPr>
    </w:pPr>
  </w:style>
  <w:style w:type="numbering" w:customStyle="1" w:styleId="WWNum12">
    <w:name w:val="WWNum12"/>
    <w:basedOn w:val="Semlista"/>
    <w:rsid w:val="00C6357A"/>
    <w:pPr>
      <w:numPr>
        <w:numId w:val="24"/>
      </w:numPr>
    </w:pPr>
  </w:style>
  <w:style w:type="numbering" w:customStyle="1" w:styleId="WWNum13">
    <w:name w:val="WWNum13"/>
    <w:basedOn w:val="Semlista"/>
    <w:rsid w:val="00C6357A"/>
    <w:pPr>
      <w:numPr>
        <w:numId w:val="25"/>
      </w:numPr>
    </w:pPr>
  </w:style>
  <w:style w:type="numbering" w:customStyle="1" w:styleId="WWNum14">
    <w:name w:val="WWNum14"/>
    <w:basedOn w:val="Semlista"/>
    <w:rsid w:val="00C6357A"/>
    <w:pPr>
      <w:numPr>
        <w:numId w:val="26"/>
      </w:numPr>
    </w:pPr>
  </w:style>
  <w:style w:type="numbering" w:customStyle="1" w:styleId="WWNum15">
    <w:name w:val="WWNum15"/>
    <w:basedOn w:val="Semlista"/>
    <w:rsid w:val="00C6357A"/>
    <w:pPr>
      <w:numPr>
        <w:numId w:val="27"/>
      </w:numPr>
    </w:pPr>
  </w:style>
  <w:style w:type="numbering" w:customStyle="1" w:styleId="WWNum16">
    <w:name w:val="WWNum16"/>
    <w:basedOn w:val="Semlista"/>
    <w:rsid w:val="00C6357A"/>
    <w:pPr>
      <w:numPr>
        <w:numId w:val="28"/>
      </w:numPr>
    </w:pPr>
  </w:style>
  <w:style w:type="numbering" w:customStyle="1" w:styleId="WWNum17">
    <w:name w:val="WWNum17"/>
    <w:basedOn w:val="Semlista"/>
    <w:rsid w:val="00C6357A"/>
    <w:pPr>
      <w:numPr>
        <w:numId w:val="29"/>
      </w:numPr>
    </w:pPr>
  </w:style>
  <w:style w:type="numbering" w:customStyle="1" w:styleId="WWNum18">
    <w:name w:val="WWNum18"/>
    <w:basedOn w:val="Semlista"/>
    <w:rsid w:val="00C6357A"/>
    <w:pPr>
      <w:numPr>
        <w:numId w:val="30"/>
      </w:numPr>
    </w:pPr>
  </w:style>
  <w:style w:type="numbering" w:customStyle="1" w:styleId="WWNum23">
    <w:name w:val="WWNum23"/>
    <w:basedOn w:val="Semlista"/>
    <w:rsid w:val="00C6357A"/>
    <w:pPr>
      <w:numPr>
        <w:numId w:val="31"/>
      </w:numPr>
    </w:pPr>
  </w:style>
  <w:style w:type="numbering" w:customStyle="1" w:styleId="WWNum19">
    <w:name w:val="WWNum19"/>
    <w:basedOn w:val="Semlista"/>
    <w:rsid w:val="00C6357A"/>
    <w:pPr>
      <w:numPr>
        <w:numId w:val="32"/>
      </w:numPr>
    </w:pPr>
  </w:style>
  <w:style w:type="numbering" w:customStyle="1" w:styleId="WWNum20">
    <w:name w:val="WWNum20"/>
    <w:basedOn w:val="Semlista"/>
    <w:rsid w:val="00C6357A"/>
    <w:pPr>
      <w:numPr>
        <w:numId w:val="33"/>
      </w:numPr>
    </w:pPr>
  </w:style>
  <w:style w:type="numbering" w:customStyle="1" w:styleId="WWNum21">
    <w:name w:val="WWNum21"/>
    <w:basedOn w:val="Semlista"/>
    <w:rsid w:val="00C6357A"/>
    <w:pPr>
      <w:numPr>
        <w:numId w:val="34"/>
      </w:numPr>
    </w:pPr>
  </w:style>
  <w:style w:type="numbering" w:customStyle="1" w:styleId="WWNum22">
    <w:name w:val="WWNum22"/>
    <w:basedOn w:val="Semlista"/>
    <w:rsid w:val="00C6357A"/>
    <w:pPr>
      <w:numPr>
        <w:numId w:val="35"/>
      </w:numPr>
    </w:pPr>
  </w:style>
  <w:style w:type="numbering" w:customStyle="1" w:styleId="WW8Num3">
    <w:name w:val="WW8Num3"/>
    <w:basedOn w:val="Semlista"/>
    <w:rsid w:val="00C6357A"/>
    <w:pPr>
      <w:numPr>
        <w:numId w:val="36"/>
      </w:numPr>
    </w:pPr>
  </w:style>
  <w:style w:type="numbering" w:customStyle="1" w:styleId="WW8Num13">
    <w:name w:val="WW8Num13"/>
    <w:basedOn w:val="Semlista"/>
    <w:rsid w:val="00C6357A"/>
    <w:pPr>
      <w:numPr>
        <w:numId w:val="37"/>
      </w:numPr>
    </w:pPr>
  </w:style>
  <w:style w:type="numbering" w:customStyle="1" w:styleId="WW8Num12">
    <w:name w:val="WW8Num12"/>
    <w:basedOn w:val="Semlista"/>
    <w:rsid w:val="00C6357A"/>
    <w:pPr>
      <w:numPr>
        <w:numId w:val="38"/>
      </w:numPr>
    </w:pPr>
  </w:style>
  <w:style w:type="numbering" w:customStyle="1" w:styleId="WW8Num5">
    <w:name w:val="WW8Num5"/>
    <w:basedOn w:val="Semlista"/>
    <w:rsid w:val="00C6357A"/>
    <w:pPr>
      <w:numPr>
        <w:numId w:val="39"/>
      </w:numPr>
    </w:pPr>
  </w:style>
  <w:style w:type="numbering" w:customStyle="1" w:styleId="WW8Num8">
    <w:name w:val="WW8Num8"/>
    <w:basedOn w:val="Semlista"/>
    <w:rsid w:val="00C6357A"/>
    <w:pPr>
      <w:numPr>
        <w:numId w:val="40"/>
      </w:numPr>
    </w:pPr>
  </w:style>
  <w:style w:type="numbering" w:customStyle="1" w:styleId="WW8Num7">
    <w:name w:val="WW8Num7"/>
    <w:basedOn w:val="Semlista"/>
    <w:rsid w:val="00C6357A"/>
    <w:pPr>
      <w:numPr>
        <w:numId w:val="41"/>
      </w:numPr>
    </w:pPr>
  </w:style>
  <w:style w:type="numbering" w:customStyle="1" w:styleId="WW8Num4">
    <w:name w:val="WW8Num4"/>
    <w:basedOn w:val="Semlista"/>
    <w:rsid w:val="00C6357A"/>
    <w:pPr>
      <w:numPr>
        <w:numId w:val="42"/>
      </w:numPr>
    </w:pPr>
  </w:style>
  <w:style w:type="character" w:customStyle="1" w:styleId="NumberingSymbols">
    <w:name w:val="Numbering Symbols"/>
    <w:rsid w:val="00C6357A"/>
  </w:style>
  <w:style w:type="character" w:customStyle="1" w:styleId="g5ti41198hf7">
    <w:name w:val="g5ti41198hf7"/>
    <w:basedOn w:val="Fontepargpadro"/>
    <w:rsid w:val="00C6357A"/>
  </w:style>
  <w:style w:type="table" w:styleId="GradeMdia1-nfase3">
    <w:name w:val="Medium Grid 1 Accent 3"/>
    <w:basedOn w:val="Tabelanormal"/>
    <w:uiPriority w:val="67"/>
    <w:rsid w:val="005809B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2">
    <w:name w:val="Medium Grid 1 Accent 2"/>
    <w:basedOn w:val="Tabelanormal"/>
    <w:uiPriority w:val="67"/>
    <w:rsid w:val="003168B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1">
    <w:name w:val="Medium Grid 1 Accent 1"/>
    <w:basedOn w:val="Tabelanormal"/>
    <w:uiPriority w:val="67"/>
    <w:rsid w:val="00D56EA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staClara-nfase3">
    <w:name w:val="Light List Accent 3"/>
    <w:basedOn w:val="Tabelanormal"/>
    <w:uiPriority w:val="61"/>
    <w:rsid w:val="0071362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GradeClara-nfase3">
    <w:name w:val="Light Grid Accent 3"/>
    <w:basedOn w:val="Tabelanormal"/>
    <w:uiPriority w:val="62"/>
    <w:rsid w:val="00CB082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Sumrio1">
    <w:name w:val="toc 1"/>
    <w:basedOn w:val="Normal"/>
    <w:next w:val="Normal"/>
    <w:autoRedefine/>
    <w:uiPriority w:val="39"/>
    <w:unhideWhenUsed/>
    <w:rsid w:val="003310F6"/>
    <w:pPr>
      <w:tabs>
        <w:tab w:val="clear" w:pos="357"/>
      </w:tabs>
      <w:spacing w:after="100"/>
    </w:pPr>
  </w:style>
  <w:style w:type="character" w:customStyle="1" w:styleId="TextodecomentrioChar1">
    <w:name w:val="Texto de comentário Char1"/>
    <w:uiPriority w:val="99"/>
    <w:semiHidden/>
    <w:rsid w:val="009B33CB"/>
    <w:rPr>
      <w:rFonts w:cs="Mangal"/>
      <w:color w:val="00000A"/>
      <w:kern w:val="1"/>
      <w:szCs w:val="18"/>
      <w:lang w:eastAsia="hi-IN" w:bidi="hi-IN"/>
    </w:rPr>
  </w:style>
  <w:style w:type="character" w:customStyle="1" w:styleId="Ttulo6Char">
    <w:name w:val="Título 6 Char"/>
    <w:basedOn w:val="Fontepargpadro"/>
    <w:link w:val="Ttulo6"/>
    <w:rsid w:val="00A17532"/>
    <w:rPr>
      <w:rFonts w:ascii="Arial" w:hAnsi="Arial" w:cs="Arial"/>
      <w:b/>
      <w:bCs/>
      <w:sz w:val="21"/>
      <w:szCs w:val="21"/>
      <w:lang w:eastAsia="ar-SA"/>
    </w:rPr>
  </w:style>
  <w:style w:type="character" w:customStyle="1" w:styleId="Ttulo7Char">
    <w:name w:val="Título 7 Char"/>
    <w:basedOn w:val="Fontepargpadro"/>
    <w:link w:val="Ttulo7"/>
    <w:rsid w:val="00A17532"/>
    <w:rPr>
      <w:rFonts w:ascii="Arial" w:hAnsi="Arial" w:cs="Arial"/>
      <w:b/>
      <w:bCs/>
      <w:sz w:val="21"/>
      <w:szCs w:val="21"/>
      <w:lang w:eastAsia="ar-SA"/>
    </w:rPr>
  </w:style>
  <w:style w:type="character" w:customStyle="1" w:styleId="Ttulo8Char">
    <w:name w:val="Título 8 Char"/>
    <w:basedOn w:val="Fontepargpadro"/>
    <w:link w:val="Ttulo8"/>
    <w:rsid w:val="00A17532"/>
    <w:rPr>
      <w:rFonts w:ascii="Arial" w:hAnsi="Arial" w:cs="Arial"/>
      <w:b/>
      <w:bCs/>
      <w:sz w:val="21"/>
      <w:szCs w:val="21"/>
      <w:lang w:eastAsia="ar-SA"/>
    </w:rPr>
  </w:style>
  <w:style w:type="character" w:customStyle="1" w:styleId="Ttulo9Char">
    <w:name w:val="Título 9 Char"/>
    <w:basedOn w:val="Fontepargpadro"/>
    <w:link w:val="Ttulo9"/>
    <w:rsid w:val="00A17532"/>
    <w:rPr>
      <w:rFonts w:ascii="Arial" w:hAnsi="Arial" w:cs="Arial"/>
      <w:b/>
      <w:bCs/>
      <w:sz w:val="21"/>
      <w:szCs w:val="21"/>
      <w:lang w:eastAsia="ar-SA"/>
    </w:rPr>
  </w:style>
  <w:style w:type="character" w:customStyle="1" w:styleId="CorpodetextoChar1">
    <w:name w:val="Corpo de texto Char1"/>
    <w:basedOn w:val="Fontepargpadro"/>
    <w:link w:val="Corpodetexto"/>
    <w:uiPriority w:val="99"/>
    <w:rsid w:val="00A17532"/>
    <w:rPr>
      <w:rFonts w:ascii="Book Antiqua" w:hAnsi="Book Antiqua" w:cs="Arial"/>
      <w:sz w:val="24"/>
      <w:szCs w:val="24"/>
      <w:lang w:val="en-US" w:eastAsia="ar-SA"/>
    </w:rPr>
  </w:style>
  <w:style w:type="character" w:customStyle="1" w:styleId="TextodebaloChar1">
    <w:name w:val="Texto de balão Char1"/>
    <w:basedOn w:val="Fontepargpadro"/>
    <w:link w:val="Textodebalo"/>
    <w:rsid w:val="00A17532"/>
    <w:rPr>
      <w:rFonts w:ascii="Tahoma" w:eastAsia="Calibri" w:hAnsi="Tahoma" w:cs="Tahoma"/>
      <w:sz w:val="16"/>
      <w:szCs w:val="16"/>
      <w:lang w:eastAsia="ar-SA"/>
    </w:rPr>
  </w:style>
  <w:style w:type="character" w:customStyle="1" w:styleId="RodapChar1">
    <w:name w:val="Rodapé Char1"/>
    <w:basedOn w:val="Fontepargpadro"/>
    <w:link w:val="Rodap"/>
    <w:uiPriority w:val="99"/>
    <w:rsid w:val="00A17532"/>
    <w:rPr>
      <w:rFonts w:cs="Arial"/>
      <w:sz w:val="24"/>
      <w:szCs w:val="24"/>
      <w:lang w:eastAsia="ar-SA"/>
    </w:rPr>
  </w:style>
  <w:style w:type="character" w:customStyle="1" w:styleId="CabealhoChar1">
    <w:name w:val="Cabeçalho Char1"/>
    <w:basedOn w:val="Fontepargpadro"/>
    <w:link w:val="Cabealho"/>
    <w:uiPriority w:val="99"/>
    <w:rsid w:val="00A17532"/>
    <w:rPr>
      <w:rFonts w:cs="Arial"/>
      <w:sz w:val="24"/>
      <w:szCs w:val="24"/>
      <w:lang w:eastAsia="ar-SA"/>
    </w:rPr>
  </w:style>
  <w:style w:type="character" w:customStyle="1" w:styleId="Pr-formataoHTMLChar1">
    <w:name w:val="Pré-formatação HTML Char1"/>
    <w:basedOn w:val="Fontepargpadro"/>
    <w:link w:val="Pr-formataoHTML"/>
    <w:rsid w:val="00A17532"/>
    <w:rPr>
      <w:rFonts w:ascii="Courier New" w:hAnsi="Courier New" w:cs="Courier New"/>
      <w:sz w:val="22"/>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0" w:qFormat="1"/>
    <w:lsdException w:name="footnote reference" w:uiPriority="0"/>
    <w:lsdException w:name="annotation reference" w:uiPriority="0"/>
    <w:lsdException w:name="page number" w:uiPriority="0"/>
    <w:lsdException w:name="List"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HTML Preformatted" w:uiPriority="0"/>
    <w:lsdException w:name="annotation subject" w:uiPriority="0"/>
    <w:lsdException w:name="Balloon Tex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54E8B"/>
    <w:pPr>
      <w:tabs>
        <w:tab w:val="left" w:pos="357"/>
      </w:tabs>
      <w:suppressAutoHyphens/>
      <w:autoSpaceDE w:val="0"/>
      <w:spacing w:before="120" w:after="120" w:line="360" w:lineRule="auto"/>
      <w:ind w:firstLine="357"/>
      <w:jc w:val="both"/>
    </w:pPr>
    <w:rPr>
      <w:rFonts w:ascii="Calibri" w:eastAsia="Calibri" w:hAnsi="Calibri" w:cs="Arial"/>
      <w:sz w:val="22"/>
      <w:szCs w:val="22"/>
      <w:lang w:eastAsia="ar-SA"/>
    </w:rPr>
  </w:style>
  <w:style w:type="paragraph" w:styleId="Ttulo1">
    <w:name w:val="heading 1"/>
    <w:basedOn w:val="Normal"/>
    <w:next w:val="Normal"/>
    <w:qFormat/>
    <w:pPr>
      <w:keepNext/>
      <w:numPr>
        <w:numId w:val="1"/>
      </w:numPr>
      <w:spacing w:before="240" w:after="60"/>
      <w:outlineLvl w:val="0"/>
    </w:pPr>
    <w:rPr>
      <w:rFonts w:ascii="Cambria" w:eastAsia="Times New Roman" w:hAnsi="Cambria"/>
      <w:b/>
      <w:bCs/>
      <w:kern w:val="1"/>
      <w:sz w:val="32"/>
      <w:szCs w:val="32"/>
    </w:rPr>
  </w:style>
  <w:style w:type="paragraph" w:styleId="Ttulo2">
    <w:name w:val="heading 2"/>
    <w:basedOn w:val="Normal"/>
    <w:next w:val="Normal"/>
    <w:qFormat/>
    <w:rsid w:val="000B55C6"/>
    <w:pPr>
      <w:keepNext/>
      <w:numPr>
        <w:ilvl w:val="1"/>
        <w:numId w:val="1"/>
      </w:numPr>
      <w:shd w:val="clear" w:color="auto" w:fill="EAF1DD" w:themeFill="accent3" w:themeFillTint="33"/>
      <w:spacing w:before="240" w:after="60"/>
      <w:jc w:val="left"/>
      <w:outlineLvl w:val="1"/>
    </w:pPr>
    <w:rPr>
      <w:rFonts w:eastAsia="Times New Roman"/>
      <w:b/>
      <w:bCs/>
      <w:i/>
      <w:iCs/>
      <w:color w:val="76923C" w:themeColor="accent3" w:themeShade="BF"/>
      <w:sz w:val="28"/>
      <w:szCs w:val="28"/>
    </w:rPr>
  </w:style>
  <w:style w:type="paragraph" w:styleId="Ttulo3">
    <w:name w:val="heading 3"/>
    <w:basedOn w:val="Ttulo2"/>
    <w:next w:val="Normal"/>
    <w:qFormat/>
    <w:rsid w:val="00C77CF4"/>
    <w:pPr>
      <w:numPr>
        <w:ilvl w:val="0"/>
        <w:numId w:val="0"/>
      </w:numPr>
      <w:shd w:val="clear" w:color="auto" w:fill="auto"/>
      <w:spacing w:line="240" w:lineRule="auto"/>
      <w:ind w:right="57"/>
      <w:outlineLvl w:val="2"/>
    </w:pPr>
    <w:rPr>
      <w:b w:val="0"/>
      <w:bCs w:val="0"/>
      <w:sz w:val="26"/>
      <w:szCs w:val="26"/>
      <w:shd w:val="clear" w:color="auto" w:fill="FFFFFF"/>
    </w:rPr>
  </w:style>
  <w:style w:type="paragraph" w:styleId="Ttulo4">
    <w:name w:val="heading 4"/>
    <w:basedOn w:val="Normal"/>
    <w:next w:val="Normal"/>
    <w:qFormat/>
    <w:pPr>
      <w:keepNext/>
      <w:numPr>
        <w:ilvl w:val="3"/>
        <w:numId w:val="1"/>
      </w:numPr>
      <w:spacing w:before="240" w:after="60" w:line="240" w:lineRule="auto"/>
      <w:outlineLvl w:val="3"/>
    </w:pPr>
    <w:rPr>
      <w:rFonts w:ascii="Times New Roman" w:eastAsia="Times New Roman" w:hAnsi="Times New Roman"/>
      <w:b/>
      <w:bCs/>
      <w:sz w:val="28"/>
      <w:szCs w:val="28"/>
    </w:rPr>
  </w:style>
  <w:style w:type="paragraph" w:styleId="Ttulo5">
    <w:name w:val="heading 5"/>
    <w:basedOn w:val="Normal"/>
    <w:next w:val="Normal"/>
    <w:qFormat/>
    <w:pPr>
      <w:numPr>
        <w:ilvl w:val="4"/>
        <w:numId w:val="1"/>
      </w:numPr>
      <w:spacing w:before="240" w:after="60" w:line="240" w:lineRule="auto"/>
      <w:outlineLvl w:val="4"/>
    </w:pPr>
    <w:rPr>
      <w:rFonts w:ascii="Times New Roman" w:eastAsia="Times New Roman" w:hAnsi="Times New Roman"/>
      <w:b/>
      <w:bCs/>
      <w:i/>
      <w:iCs/>
      <w:sz w:val="26"/>
      <w:szCs w:val="26"/>
    </w:rPr>
  </w:style>
  <w:style w:type="paragraph" w:styleId="Ttulo6">
    <w:name w:val="heading 6"/>
    <w:basedOn w:val="Ttulo11"/>
    <w:next w:val="Corpodetexto"/>
    <w:qFormat/>
    <w:pPr>
      <w:numPr>
        <w:ilvl w:val="5"/>
        <w:numId w:val="1"/>
      </w:numPr>
      <w:outlineLvl w:val="5"/>
    </w:pPr>
    <w:rPr>
      <w:bCs/>
      <w:sz w:val="21"/>
      <w:szCs w:val="21"/>
    </w:rPr>
  </w:style>
  <w:style w:type="paragraph" w:styleId="Ttulo7">
    <w:name w:val="heading 7"/>
    <w:basedOn w:val="Ttulo11"/>
    <w:next w:val="Corpodetexto"/>
    <w:qFormat/>
    <w:pPr>
      <w:numPr>
        <w:ilvl w:val="6"/>
        <w:numId w:val="1"/>
      </w:numPr>
      <w:outlineLvl w:val="6"/>
    </w:pPr>
    <w:rPr>
      <w:bCs/>
      <w:sz w:val="21"/>
      <w:szCs w:val="21"/>
    </w:rPr>
  </w:style>
  <w:style w:type="paragraph" w:styleId="Ttulo8">
    <w:name w:val="heading 8"/>
    <w:basedOn w:val="Ttulo11"/>
    <w:next w:val="Corpodetexto"/>
    <w:qFormat/>
    <w:pPr>
      <w:numPr>
        <w:ilvl w:val="7"/>
        <w:numId w:val="1"/>
      </w:numPr>
      <w:outlineLvl w:val="7"/>
    </w:pPr>
    <w:rPr>
      <w:bCs/>
      <w:sz w:val="21"/>
      <w:szCs w:val="21"/>
    </w:rPr>
  </w:style>
  <w:style w:type="paragraph" w:styleId="Ttulo9">
    <w:name w:val="heading 9"/>
    <w:basedOn w:val="Ttulo11"/>
    <w:next w:val="Corpodetexto"/>
    <w:qFormat/>
    <w:pPr>
      <w:numPr>
        <w:ilvl w:val="8"/>
        <w:numId w:val="1"/>
      </w:numPr>
      <w:outlineLvl w:val="8"/>
    </w:pPr>
    <w:rPr>
      <w:bCs/>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3z0">
    <w:name w:val="WW8Num13z0"/>
    <w:rPr>
      <w:rFonts w:ascii="Wingdings 2" w:hAnsi="Wingdings 2" w:cs="OpenSymbol"/>
    </w:rPr>
  </w:style>
  <w:style w:type="character" w:customStyle="1" w:styleId="WW8Num13z1">
    <w:name w:val="WW8Num13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1z0">
    <w:name w:val="WW8Num11z0"/>
    <w:rPr>
      <w:rFonts w:ascii="Symbol" w:hAnsi="Symbol" w:cs="StarSymbol"/>
      <w:sz w:val="18"/>
      <w:szCs w:val="18"/>
    </w:rPr>
  </w:style>
  <w:style w:type="character" w:customStyle="1" w:styleId="WW8Num12z0">
    <w:name w:val="WW8Num12z0"/>
    <w:rPr>
      <w:rFonts w:ascii="Symbol" w:hAnsi="Symbol" w:cs="StarSymbol"/>
      <w:sz w:val="18"/>
      <w:szCs w:val="18"/>
    </w:rPr>
  </w:style>
  <w:style w:type="character" w:customStyle="1" w:styleId="WW8Num14z0">
    <w:name w:val="WW8Num14z0"/>
    <w:rPr>
      <w:rFonts w:ascii="Symbol" w:hAnsi="Symbol" w:cs="StarSymbol"/>
      <w:sz w:val="18"/>
      <w:szCs w:val="18"/>
    </w:rPr>
  </w:style>
  <w:style w:type="character" w:customStyle="1" w:styleId="WW8Num16z0">
    <w:name w:val="WW8Num16z0"/>
    <w:rPr>
      <w:rFonts w:ascii="Symbol" w:hAnsi="Symbol" w:cs="Symbol"/>
      <w:sz w:val="20"/>
    </w:rPr>
  </w:style>
  <w:style w:type="character" w:customStyle="1" w:styleId="WW8Num16z1">
    <w:name w:val="WW8Num16z1"/>
    <w:rPr>
      <w:rFonts w:ascii="Courier New" w:hAnsi="Courier New" w:cs="Courier New"/>
      <w:sz w:val="20"/>
    </w:rPr>
  </w:style>
  <w:style w:type="character" w:customStyle="1" w:styleId="WW8Num16z2">
    <w:name w:val="WW8Num16z2"/>
    <w:rPr>
      <w:rFonts w:ascii="Wingdings" w:hAnsi="Wingdings" w:cs="Wingdings"/>
      <w:sz w:val="20"/>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8Num19z0">
    <w:name w:val="WW8Num19z0"/>
    <w:rPr>
      <w:rFonts w:ascii="Wingdings" w:hAnsi="Wingdings" w:cs="Wingdings"/>
    </w:rPr>
  </w:style>
  <w:style w:type="character" w:customStyle="1" w:styleId="WW8Num19z1">
    <w:name w:val="WW8Num19z1"/>
    <w:rPr>
      <w:rFonts w:ascii="Courier New" w:hAnsi="Courier New" w:cs="Courier New"/>
    </w:rPr>
  </w:style>
  <w:style w:type="character" w:customStyle="1" w:styleId="WW8Num19z3">
    <w:name w:val="WW8Num19z3"/>
    <w:rPr>
      <w:rFonts w:ascii="Symbol" w:hAnsi="Symbol" w:cs="Symbol"/>
    </w:rPr>
  </w:style>
  <w:style w:type="character" w:customStyle="1" w:styleId="WW8Num21z0">
    <w:name w:val="WW8Num21z0"/>
    <w:rPr>
      <w:rFonts w:ascii="Wingdings" w:hAnsi="Wingdings" w:cs="Wingdings"/>
    </w:rPr>
  </w:style>
  <w:style w:type="character" w:customStyle="1" w:styleId="WW8Num21z1">
    <w:name w:val="WW8Num21z1"/>
    <w:rPr>
      <w:rFonts w:ascii="Courier New" w:hAnsi="Courier New" w:cs="Courier New"/>
    </w:rPr>
  </w:style>
  <w:style w:type="character" w:customStyle="1" w:styleId="WW8Num21z3">
    <w:name w:val="WW8Num21z3"/>
    <w:rPr>
      <w:rFonts w:ascii="Symbol" w:hAnsi="Symbol" w:cs="Symbol"/>
    </w:rPr>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rFonts w:ascii="Wingdings" w:hAnsi="Wingdings" w:cs="Wingdings"/>
    </w:rPr>
  </w:style>
  <w:style w:type="character" w:customStyle="1" w:styleId="WW8Num23z1">
    <w:name w:val="WW8Num23z1"/>
    <w:rPr>
      <w:rFonts w:ascii="Courier New" w:hAnsi="Courier New" w:cs="Courier New"/>
    </w:rPr>
  </w:style>
  <w:style w:type="character" w:customStyle="1" w:styleId="WW8Num23z3">
    <w:name w:val="WW8Num23z3"/>
    <w:rPr>
      <w:rFonts w:ascii="Symbol" w:hAnsi="Symbol" w:cs="Symbol"/>
    </w:rPr>
  </w:style>
  <w:style w:type="character" w:customStyle="1" w:styleId="WW8Num26z0">
    <w:name w:val="WW8Num26z0"/>
    <w:rPr>
      <w:rFonts w:ascii="Wingdings" w:hAnsi="Wingdings" w:cs="Wingdings"/>
    </w:rPr>
  </w:style>
  <w:style w:type="character" w:customStyle="1" w:styleId="WW8Num26z1">
    <w:name w:val="WW8Num26z1"/>
    <w:rPr>
      <w:rFonts w:ascii="Courier New" w:hAnsi="Courier New" w:cs="Courier New"/>
    </w:rPr>
  </w:style>
  <w:style w:type="character" w:customStyle="1" w:styleId="WW8Num26z3">
    <w:name w:val="WW8Num26z3"/>
    <w:rPr>
      <w:rFonts w:ascii="Symbol" w:hAnsi="Symbol" w:cs="Symbol"/>
    </w:rPr>
  </w:style>
  <w:style w:type="character" w:customStyle="1" w:styleId="WW8Num28z0">
    <w:name w:val="WW8Num28z0"/>
    <w:rPr>
      <w:rFonts w:ascii="Symbol" w:eastAsia="Times New Roman" w:hAnsi="Symbol" w:cs="Aria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8z3">
    <w:name w:val="WW8Num28z3"/>
    <w:rPr>
      <w:rFonts w:ascii="Symbol" w:hAnsi="Symbol" w:cs="Symbol"/>
    </w:rPr>
  </w:style>
  <w:style w:type="character" w:customStyle="1" w:styleId="WW8Num29z0">
    <w:name w:val="WW8Num29z0"/>
    <w:rPr>
      <w:rFonts w:ascii="Wingdings" w:hAnsi="Wingdings" w:cs="Wingdings"/>
    </w:rPr>
  </w:style>
  <w:style w:type="character" w:customStyle="1" w:styleId="WW8Num29z1">
    <w:name w:val="WW8Num29z1"/>
    <w:rPr>
      <w:rFonts w:ascii="Courier New" w:hAnsi="Courier New" w:cs="Courier New"/>
    </w:rPr>
  </w:style>
  <w:style w:type="character" w:customStyle="1" w:styleId="WW8Num29z3">
    <w:name w:val="WW8Num29z3"/>
    <w:rPr>
      <w:rFonts w:ascii="Symbol" w:hAnsi="Symbol" w:cs="Symbol"/>
    </w:rPr>
  </w:style>
  <w:style w:type="character" w:customStyle="1" w:styleId="Fontepargpadro2">
    <w:name w:val="Fonte parág. padrão2"/>
  </w:style>
  <w:style w:type="character" w:customStyle="1" w:styleId="Ttulo1Char">
    <w:name w:val="Título 1 Char"/>
    <w:rPr>
      <w:rFonts w:ascii="Cambria" w:eastAsia="Times New Roman" w:hAnsi="Cambria" w:cs="Times New Roman"/>
      <w:b/>
      <w:bCs/>
      <w:kern w:val="1"/>
      <w:sz w:val="32"/>
      <w:szCs w:val="32"/>
    </w:rPr>
  </w:style>
  <w:style w:type="character" w:customStyle="1" w:styleId="Ttulo2Char">
    <w:name w:val="Título 2 Char"/>
    <w:rPr>
      <w:rFonts w:ascii="Cambria" w:eastAsia="Times New Roman" w:hAnsi="Cambria" w:cs="Times New Roman"/>
      <w:b/>
      <w:bCs/>
      <w:i/>
      <w:iCs/>
      <w:sz w:val="28"/>
      <w:szCs w:val="28"/>
    </w:rPr>
  </w:style>
  <w:style w:type="character" w:customStyle="1" w:styleId="Ttulo3Char">
    <w:name w:val="Título 3 Char"/>
    <w:rPr>
      <w:rFonts w:ascii="Arial" w:eastAsia="Times New Roman" w:hAnsi="Arial" w:cs="Arial"/>
      <w:b/>
      <w:bCs/>
      <w:sz w:val="26"/>
      <w:szCs w:val="26"/>
    </w:rPr>
  </w:style>
  <w:style w:type="character" w:customStyle="1" w:styleId="Ttulo4Char">
    <w:name w:val="Título 4 Char"/>
    <w:rPr>
      <w:rFonts w:ascii="Times New Roman" w:eastAsia="Times New Roman" w:hAnsi="Times New Roman" w:cs="Times New Roman"/>
      <w:b/>
      <w:bCs/>
      <w:sz w:val="28"/>
      <w:szCs w:val="28"/>
    </w:rPr>
  </w:style>
  <w:style w:type="character" w:customStyle="1" w:styleId="Ttulo5Char">
    <w:name w:val="Título 5 Char"/>
    <w:uiPriority w:val="9"/>
    <w:rPr>
      <w:rFonts w:ascii="Times New Roman" w:eastAsia="Times New Roman" w:hAnsi="Times New Roman" w:cs="Times New Roman"/>
      <w:b/>
      <w:bCs/>
      <w:i/>
      <w:iCs/>
      <w:sz w:val="26"/>
      <w:szCs w:val="26"/>
    </w:rPr>
  </w:style>
  <w:style w:type="character" w:customStyle="1" w:styleId="TextodebaloChar">
    <w:name w:val="Texto de balão Char"/>
    <w:rPr>
      <w:rFonts w:ascii="Tahoma" w:hAnsi="Tahoma" w:cs="Tahoma"/>
      <w:sz w:val="16"/>
      <w:szCs w:val="16"/>
    </w:rPr>
  </w:style>
  <w:style w:type="character" w:styleId="Hyperlink">
    <w:name w:val="Hyperlink"/>
    <w:uiPriority w:val="99"/>
    <w:rsid w:val="00A0580D"/>
    <w:rPr>
      <w:rFonts w:ascii="Calibri" w:hAnsi="Calibri"/>
      <w:color w:val="0000FF"/>
      <w:sz w:val="20"/>
      <w:u w:val="single"/>
    </w:rPr>
  </w:style>
  <w:style w:type="character" w:customStyle="1" w:styleId="CorpodetextoChar">
    <w:name w:val="Corpo de texto Char"/>
    <w:rPr>
      <w:rFonts w:ascii="Book Antiqua" w:eastAsia="Times New Roman" w:hAnsi="Book Antiqua" w:cs="Arial"/>
      <w:sz w:val="24"/>
      <w:szCs w:val="24"/>
      <w:lang w:val="en-US"/>
    </w:rPr>
  </w:style>
  <w:style w:type="character" w:customStyle="1" w:styleId="WW8Num1z0">
    <w:name w:val="WW8Num1z0"/>
    <w:rPr>
      <w:rFonts w:ascii="Symbol" w:hAnsi="Symbol" w:cs="StarSymbol"/>
      <w:sz w:val="18"/>
      <w:szCs w:val="18"/>
    </w:rPr>
  </w:style>
  <w:style w:type="character" w:customStyle="1" w:styleId="WW8Num2z0">
    <w:name w:val="WW8Num2z0"/>
    <w:rPr>
      <w:rFonts w:ascii="Symbol" w:hAnsi="Symbol" w:cs="StarSymbol"/>
      <w:sz w:val="18"/>
      <w:szCs w:val="18"/>
    </w:rPr>
  </w:style>
  <w:style w:type="character" w:customStyle="1" w:styleId="WW8Num3z0">
    <w:name w:val="WW8Num3z0"/>
    <w:rPr>
      <w:rFonts w:ascii="Symbol" w:hAnsi="Symbol" w:cs="StarSymbol"/>
      <w:sz w:val="18"/>
      <w:szCs w:val="18"/>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25z0">
    <w:name w:val="WW8Num25z0"/>
    <w:rPr>
      <w:rFonts w:ascii="Symbol" w:hAnsi="Symbol" w:cs="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Fontepargpadro1">
    <w:name w:val="Fonte parág. padrão1"/>
  </w:style>
  <w:style w:type="character" w:styleId="Nmerodepgina">
    <w:name w:val="page number"/>
    <w:basedOn w:val="Fontepargpadro1"/>
  </w:style>
  <w:style w:type="character" w:customStyle="1" w:styleId="btitle">
    <w:name w:val="btitle"/>
    <w:basedOn w:val="Fontepargpadro1"/>
  </w:style>
  <w:style w:type="character" w:customStyle="1" w:styleId="txtarial8ptgray1">
    <w:name w:val="txt_arial_8pt_gray1"/>
    <w:rPr>
      <w:rFonts w:ascii="Verdana" w:hAnsi="Verdana" w:cs="Verdana"/>
      <w:color w:val="666666"/>
      <w:sz w:val="16"/>
      <w:szCs w:val="16"/>
    </w:rPr>
  </w:style>
  <w:style w:type="character" w:customStyle="1" w:styleId="txtarial8ptgray">
    <w:name w:val="txt_arial_8pt_gray"/>
    <w:basedOn w:val="Fontepargpadro1"/>
  </w:style>
  <w:style w:type="character" w:customStyle="1" w:styleId="style31">
    <w:name w:val="style31"/>
    <w:rPr>
      <w:rFonts w:ascii="Arial" w:hAnsi="Arial" w:cs="Arial"/>
      <w:color w:val="3E647E"/>
      <w:sz w:val="18"/>
      <w:szCs w:val="18"/>
    </w:rPr>
  </w:style>
  <w:style w:type="character" w:customStyle="1" w:styleId="spelle">
    <w:name w:val="spelle"/>
    <w:basedOn w:val="Fontepargpadro1"/>
  </w:style>
  <w:style w:type="character" w:customStyle="1" w:styleId="txtarial8ptblack">
    <w:name w:val="txt_arial_8pt_black"/>
    <w:basedOn w:val="Fontepargpadro1"/>
  </w:style>
  <w:style w:type="character" w:customStyle="1" w:styleId="RodapChar">
    <w:name w:val="Rodapé Char"/>
    <w:uiPriority w:val="99"/>
    <w:rPr>
      <w:rFonts w:ascii="Times New Roman" w:eastAsia="Times New Roman" w:hAnsi="Times New Roman" w:cs="Times New Roman"/>
      <w:sz w:val="24"/>
      <w:szCs w:val="24"/>
    </w:rPr>
  </w:style>
  <w:style w:type="character" w:customStyle="1" w:styleId="CabealhoChar">
    <w:name w:val="Cabeçalho Char"/>
    <w:uiPriority w:val="99"/>
    <w:rPr>
      <w:rFonts w:ascii="Times New Roman" w:eastAsia="Times New Roman" w:hAnsi="Times New Roman" w:cs="Times New Roman"/>
      <w:sz w:val="24"/>
      <w:szCs w:val="24"/>
    </w:rPr>
  </w:style>
  <w:style w:type="character" w:customStyle="1" w:styleId="Pr-formataoHTMLChar">
    <w:name w:val="Pré-formatação HTML Char"/>
    <w:rPr>
      <w:rFonts w:ascii="Courier New" w:eastAsia="Times New Roman" w:hAnsi="Courier New" w:cs="Courier New"/>
    </w:rPr>
  </w:style>
  <w:style w:type="character" w:customStyle="1" w:styleId="TtuloChar">
    <w:name w:val="Título Char"/>
    <w:rPr>
      <w:rFonts w:ascii="Arial" w:eastAsia="Times New Roman" w:hAnsi="Arial" w:cs="Arial"/>
      <w:b/>
      <w:sz w:val="24"/>
      <w:szCs w:val="24"/>
    </w:rPr>
  </w:style>
  <w:style w:type="character" w:customStyle="1" w:styleId="TextosemFormataoChar">
    <w:name w:val="Texto sem Formatação Char"/>
    <w:rPr>
      <w:rFonts w:ascii="Consolas" w:hAnsi="Consolas" w:cs="Consolas"/>
      <w:sz w:val="21"/>
      <w:szCs w:val="21"/>
    </w:rPr>
  </w:style>
  <w:style w:type="character" w:styleId="Forte">
    <w:name w:val="Strong"/>
    <w:uiPriority w:val="22"/>
    <w:qFormat/>
    <w:rPr>
      <w:b/>
      <w:bCs/>
    </w:rPr>
  </w:style>
  <w:style w:type="character" w:customStyle="1" w:styleId="SemEspaamentoChar">
    <w:name w:val="Sem Espaçamento Char"/>
    <w:rPr>
      <w:rFonts w:eastAsia="Times New Roman"/>
      <w:sz w:val="22"/>
      <w:szCs w:val="22"/>
      <w:lang w:val="pt-BR" w:eastAsia="ar-SA" w:bidi="ar-SA"/>
    </w:rPr>
  </w:style>
  <w:style w:type="character" w:styleId="HiperlinkVisitado">
    <w:name w:val="FollowedHyperlink"/>
    <w:rPr>
      <w:color w:val="800080"/>
      <w:u w:val="single"/>
    </w:rPr>
  </w:style>
  <w:style w:type="character" w:customStyle="1" w:styleId="Smbolosdenumerao">
    <w:name w:val="Símbolos de numeração"/>
  </w:style>
  <w:style w:type="character" w:customStyle="1" w:styleId="Caracteresdenotaderodap">
    <w:name w:val="Caracteres de nota de rodapé"/>
  </w:style>
  <w:style w:type="character" w:styleId="Refdenotaderodap">
    <w:name w:val="footnote reference"/>
    <w:rPr>
      <w:vertAlign w:val="superscript"/>
    </w:rPr>
  </w:style>
  <w:style w:type="character" w:customStyle="1" w:styleId="Caracteresdenotadefim">
    <w:name w:val="Caracteres de nota de fim"/>
    <w:rPr>
      <w:vertAlign w:val="superscript"/>
    </w:rPr>
  </w:style>
  <w:style w:type="character" w:customStyle="1" w:styleId="WW-Caracteresdenotadefim">
    <w:name w:val="WW-Caracteres de nota de fim"/>
  </w:style>
  <w:style w:type="character" w:customStyle="1" w:styleId="Marcas">
    <w:name w:val="Marcas"/>
    <w:rPr>
      <w:rFonts w:ascii="OpenSymbol" w:eastAsia="OpenSymbol" w:hAnsi="OpenSymbol" w:cs="OpenSymbol"/>
    </w:rPr>
  </w:style>
  <w:style w:type="character" w:styleId="Refdenotadefim">
    <w:name w:val="endnote reference"/>
    <w:rPr>
      <w:vertAlign w:val="superscript"/>
    </w:rPr>
  </w:style>
  <w:style w:type="character" w:styleId="nfase">
    <w:name w:val="Emphasis"/>
    <w:uiPriority w:val="20"/>
    <w:qFormat/>
    <w:rPr>
      <w:i/>
      <w:iCs/>
    </w:rPr>
  </w:style>
  <w:style w:type="paragraph" w:customStyle="1" w:styleId="Ttulo11">
    <w:name w:val="Título1"/>
    <w:basedOn w:val="Normal"/>
    <w:next w:val="Corpodetexto"/>
    <w:pPr>
      <w:widowControl w:val="0"/>
      <w:spacing w:after="0" w:line="240" w:lineRule="auto"/>
      <w:jc w:val="center"/>
    </w:pPr>
    <w:rPr>
      <w:rFonts w:ascii="Arial" w:eastAsia="Times New Roman" w:hAnsi="Arial"/>
      <w:b/>
      <w:sz w:val="24"/>
      <w:szCs w:val="24"/>
    </w:rPr>
  </w:style>
  <w:style w:type="paragraph" w:styleId="Corpodetexto">
    <w:name w:val="Body Text"/>
    <w:basedOn w:val="Normal"/>
    <w:uiPriority w:val="99"/>
    <w:pPr>
      <w:tabs>
        <w:tab w:val="left" w:pos="600"/>
      </w:tabs>
      <w:spacing w:line="240" w:lineRule="auto"/>
    </w:pPr>
    <w:rPr>
      <w:rFonts w:ascii="Book Antiqua" w:eastAsia="Times New Roman" w:hAnsi="Book Antiqua"/>
      <w:sz w:val="24"/>
      <w:szCs w:val="24"/>
      <w:lang w:val="en-US"/>
    </w:rPr>
  </w:style>
  <w:style w:type="paragraph" w:styleId="Lista">
    <w:name w:val="List"/>
    <w:basedOn w:val="Corpodetexto"/>
    <w:pPr>
      <w:widowControl w:val="0"/>
      <w:jc w:val="left"/>
    </w:pPr>
    <w:rPr>
      <w:rFonts w:ascii="Times New Roman" w:eastAsia="Lucida Sans Unicode" w:hAnsi="Times New Roman" w:cs="Tahoma"/>
      <w:lang w:val="pt-BR"/>
    </w:rPr>
  </w:style>
  <w:style w:type="paragraph" w:customStyle="1" w:styleId="Legenda2">
    <w:name w:val="Legenda2"/>
    <w:basedOn w:val="Normal"/>
    <w:pPr>
      <w:suppressLineNumbers/>
    </w:pPr>
    <w:rPr>
      <w:rFonts w:cs="Mangal"/>
      <w:i/>
      <w:iCs/>
      <w:sz w:val="24"/>
      <w:szCs w:val="24"/>
    </w:rPr>
  </w:style>
  <w:style w:type="paragraph" w:customStyle="1" w:styleId="ndice">
    <w:name w:val="Índice"/>
    <w:basedOn w:val="Normal"/>
    <w:pPr>
      <w:suppressLineNumbers/>
      <w:spacing w:after="0" w:line="240" w:lineRule="auto"/>
    </w:pPr>
    <w:rPr>
      <w:rFonts w:ascii="Times New Roman" w:eastAsia="Times New Roman" w:hAnsi="Times New Roman" w:cs="Tahoma"/>
      <w:sz w:val="24"/>
      <w:szCs w:val="24"/>
    </w:rPr>
  </w:style>
  <w:style w:type="paragraph" w:styleId="Textodebalo">
    <w:name w:val="Balloon Text"/>
    <w:basedOn w:val="Normal"/>
    <w:pPr>
      <w:spacing w:after="0" w:line="240" w:lineRule="auto"/>
    </w:pPr>
    <w:rPr>
      <w:rFonts w:ascii="Tahoma" w:hAnsi="Tahoma" w:cs="Tahoma"/>
      <w:sz w:val="16"/>
      <w:szCs w:val="16"/>
    </w:rPr>
  </w:style>
  <w:style w:type="paragraph" w:styleId="NormalWeb">
    <w:name w:val="Normal (Web)"/>
    <w:basedOn w:val="Normal"/>
    <w:uiPriority w:val="99"/>
    <w:pPr>
      <w:spacing w:before="280" w:after="280" w:line="240" w:lineRule="auto"/>
    </w:pPr>
    <w:rPr>
      <w:rFonts w:ascii="Times New Roman" w:eastAsia="Times New Roman" w:hAnsi="Times New Roman"/>
      <w:sz w:val="24"/>
      <w:szCs w:val="24"/>
    </w:rPr>
  </w:style>
  <w:style w:type="paragraph" w:styleId="CabealhodoSumrio">
    <w:name w:val="TOC Heading"/>
    <w:basedOn w:val="Ttulo1"/>
    <w:next w:val="Normal"/>
    <w:uiPriority w:val="39"/>
    <w:qFormat/>
    <w:pPr>
      <w:keepLines/>
      <w:numPr>
        <w:numId w:val="0"/>
      </w:numPr>
      <w:spacing w:before="480" w:after="0"/>
    </w:pPr>
    <w:rPr>
      <w:color w:val="365F91"/>
      <w:sz w:val="28"/>
      <w:szCs w:val="28"/>
    </w:rPr>
  </w:style>
  <w:style w:type="paragraph" w:styleId="Sumrio2">
    <w:name w:val="toc 2"/>
    <w:basedOn w:val="Normal"/>
    <w:next w:val="Normal"/>
    <w:uiPriority w:val="39"/>
    <w:pPr>
      <w:ind w:left="220"/>
    </w:pPr>
  </w:style>
  <w:style w:type="paragraph" w:styleId="Sumrio3">
    <w:name w:val="toc 3"/>
    <w:basedOn w:val="Normal"/>
    <w:next w:val="Normal"/>
    <w:uiPriority w:val="39"/>
    <w:pPr>
      <w:ind w:left="440"/>
    </w:pPr>
  </w:style>
  <w:style w:type="paragraph" w:customStyle="1" w:styleId="Citaes">
    <w:name w:val="Citações"/>
    <w:basedOn w:val="Normal"/>
    <w:uiPriority w:val="99"/>
    <w:pPr>
      <w:spacing w:after="283" w:line="240" w:lineRule="auto"/>
      <w:ind w:left="567" w:right="567"/>
    </w:pPr>
    <w:rPr>
      <w:rFonts w:ascii="Times New Roman" w:eastAsia="Times New Roman" w:hAnsi="Times New Roman"/>
      <w:sz w:val="24"/>
      <w:szCs w:val="24"/>
    </w:rPr>
  </w:style>
  <w:style w:type="paragraph" w:customStyle="1" w:styleId="Normal1">
    <w:name w:val="Normal1"/>
    <w:basedOn w:val="Normal"/>
    <w:pPr>
      <w:widowControl w:val="0"/>
      <w:spacing w:after="0" w:line="240" w:lineRule="auto"/>
    </w:pPr>
    <w:rPr>
      <w:rFonts w:ascii="Times New Roman" w:eastAsia="Times New Roman" w:hAnsi="Times New Roman"/>
      <w:color w:val="000000"/>
      <w:sz w:val="24"/>
      <w:szCs w:val="24"/>
    </w:rPr>
  </w:style>
  <w:style w:type="paragraph" w:customStyle="1" w:styleId="Recuodecorpodetexto21">
    <w:name w:val="Recuo de corpo de texto 21"/>
    <w:basedOn w:val="Normal"/>
    <w:pPr>
      <w:spacing w:after="0" w:line="240" w:lineRule="auto"/>
      <w:ind w:left="360"/>
    </w:pPr>
    <w:rPr>
      <w:rFonts w:ascii="Times New Roman" w:eastAsia="Times New Roman" w:hAnsi="Times New Roman"/>
      <w:sz w:val="18"/>
      <w:szCs w:val="18"/>
    </w:rPr>
  </w:style>
  <w:style w:type="paragraph" w:customStyle="1" w:styleId="Captulo">
    <w:name w:val="Capítulo"/>
    <w:basedOn w:val="Normal"/>
    <w:next w:val="Corpodetexto"/>
    <w:pPr>
      <w:keepNext/>
      <w:spacing w:before="240" w:line="240" w:lineRule="auto"/>
    </w:pPr>
    <w:rPr>
      <w:rFonts w:ascii="Arial" w:eastAsia="Lucida Sans Unicode" w:hAnsi="Arial" w:cs="Tahoma"/>
      <w:sz w:val="28"/>
      <w:szCs w:val="28"/>
    </w:rPr>
  </w:style>
  <w:style w:type="paragraph" w:customStyle="1" w:styleId="Legenda1">
    <w:name w:val="Legenda1"/>
    <w:basedOn w:val="Normal"/>
    <w:pPr>
      <w:suppressLineNumbers/>
      <w:spacing w:line="240" w:lineRule="auto"/>
    </w:pPr>
    <w:rPr>
      <w:rFonts w:ascii="Times New Roman" w:eastAsia="Times New Roman" w:hAnsi="Times New Roman" w:cs="Tahoma"/>
      <w:i/>
      <w:iCs/>
      <w:sz w:val="24"/>
      <w:szCs w:val="24"/>
    </w:rPr>
  </w:style>
  <w:style w:type="paragraph" w:styleId="Rodap">
    <w:name w:val="footer"/>
    <w:basedOn w:val="Normal"/>
    <w:uiPriority w:val="99"/>
    <w:pPr>
      <w:tabs>
        <w:tab w:val="center" w:pos="4252"/>
        <w:tab w:val="right" w:pos="8504"/>
      </w:tabs>
      <w:spacing w:after="0" w:line="240" w:lineRule="auto"/>
    </w:pPr>
    <w:rPr>
      <w:rFonts w:ascii="Times New Roman" w:eastAsia="Times New Roman" w:hAnsi="Times New Roman"/>
      <w:sz w:val="24"/>
      <w:szCs w:val="24"/>
    </w:rPr>
  </w:style>
  <w:style w:type="paragraph" w:styleId="Cabealho">
    <w:name w:val="header"/>
    <w:basedOn w:val="Normal"/>
    <w:uiPriority w:val="99"/>
    <w:pPr>
      <w:tabs>
        <w:tab w:val="center" w:pos="4252"/>
        <w:tab w:val="right" w:pos="8504"/>
      </w:tabs>
      <w:spacing w:after="0" w:line="240" w:lineRule="auto"/>
    </w:pPr>
    <w:rPr>
      <w:rFonts w:ascii="Times New Roman" w:eastAsia="Times New Roman" w:hAnsi="Times New Roman"/>
      <w:sz w:val="24"/>
      <w:szCs w:val="24"/>
    </w:rPr>
  </w:style>
  <w:style w:type="paragraph" w:customStyle="1" w:styleId="Corpodetexto21">
    <w:name w:val="Corpo de texto 21"/>
    <w:basedOn w:val="Normal"/>
    <w:pPr>
      <w:widowControl w:val="0"/>
      <w:spacing w:after="0" w:line="240" w:lineRule="auto"/>
    </w:pPr>
    <w:rPr>
      <w:rFonts w:ascii="Arial" w:eastAsia="Times New Roman" w:hAnsi="Arial"/>
      <w:szCs w:val="20"/>
    </w:rPr>
  </w:style>
  <w:style w:type="paragraph" w:customStyle="1" w:styleId="Ttulo1LTUntertitel">
    <w:name w:val="Título1~LT~Untertitel"/>
    <w:pPr>
      <w:widowControl w:val="0"/>
      <w:tabs>
        <w:tab w:val="left" w:pos="0"/>
        <w:tab w:val="left" w:pos="1247"/>
        <w:tab w:val="left" w:pos="2495"/>
        <w:tab w:val="left" w:pos="3743"/>
        <w:tab w:val="left" w:pos="4991"/>
        <w:tab w:val="left" w:pos="6239"/>
        <w:tab w:val="left" w:pos="7487"/>
        <w:tab w:val="left" w:pos="8735"/>
        <w:tab w:val="left" w:pos="9983"/>
        <w:tab w:val="left" w:pos="11231"/>
        <w:tab w:val="left" w:pos="12479"/>
        <w:tab w:val="left" w:pos="13727"/>
        <w:tab w:val="left" w:pos="14975"/>
        <w:tab w:val="left" w:pos="16223"/>
        <w:tab w:val="left" w:pos="17471"/>
        <w:tab w:val="left" w:pos="18719"/>
        <w:tab w:val="left" w:pos="19967"/>
        <w:tab w:val="left" w:pos="21215"/>
        <w:tab w:val="left" w:pos="22463"/>
        <w:tab w:val="left" w:pos="23711"/>
        <w:tab w:val="left" w:pos="24959"/>
      </w:tabs>
      <w:suppressAutoHyphens/>
      <w:autoSpaceDE w:val="0"/>
      <w:spacing w:before="246" w:line="204" w:lineRule="auto"/>
      <w:jc w:val="both"/>
    </w:pPr>
    <w:rPr>
      <w:rFonts w:ascii="Lucida Sans Unicode" w:eastAsia="Lucida Sans Unicode" w:hAnsi="Lucida Sans Unicode" w:cs="Lucida Sans Unicode"/>
      <w:color w:val="FFFFFF"/>
      <w:sz w:val="98"/>
      <w:szCs w:val="98"/>
      <w:lang w:val="en-US" w:eastAsia="ar-SA"/>
    </w:rPr>
  </w:style>
  <w:style w:type="paragraph" w:styleId="Pr-formatao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paragraph" w:customStyle="1" w:styleId="Recuodecorpodetexto22">
    <w:name w:val="Recuo de corpo de texto 22"/>
    <w:basedOn w:val="Normal"/>
    <w:pPr>
      <w:spacing w:after="0" w:line="240" w:lineRule="auto"/>
      <w:ind w:left="360"/>
    </w:pPr>
    <w:rPr>
      <w:rFonts w:ascii="Times New Roman" w:eastAsia="Times New Roman" w:hAnsi="Times New Roman"/>
      <w:sz w:val="18"/>
      <w:szCs w:val="18"/>
    </w:rPr>
  </w:style>
  <w:style w:type="paragraph" w:customStyle="1" w:styleId="Textopr-formatado">
    <w:name w:val="Texto pré-formatado"/>
    <w:basedOn w:val="Normal"/>
    <w:pPr>
      <w:spacing w:after="0" w:line="240" w:lineRule="auto"/>
    </w:pPr>
    <w:rPr>
      <w:rFonts w:ascii="Courier New" w:eastAsia="Courier New" w:hAnsi="Courier New" w:cs="Courier New"/>
      <w:szCs w:val="20"/>
    </w:rPr>
  </w:style>
  <w:style w:type="paragraph" w:customStyle="1" w:styleId="Corpodetexto22">
    <w:name w:val="Corpo de texto 22"/>
    <w:basedOn w:val="Normal"/>
    <w:pPr>
      <w:spacing w:line="480" w:lineRule="auto"/>
    </w:pPr>
    <w:rPr>
      <w:rFonts w:ascii="Times New Roman" w:eastAsia="Times New Roman" w:hAnsi="Times New Roman"/>
      <w:sz w:val="24"/>
      <w:szCs w:val="24"/>
    </w:rPr>
  </w:style>
  <w:style w:type="paragraph" w:customStyle="1" w:styleId="Corpodetexto31">
    <w:name w:val="Corpo de texto 31"/>
    <w:basedOn w:val="Normal"/>
    <w:pPr>
      <w:spacing w:line="240" w:lineRule="auto"/>
    </w:pPr>
    <w:rPr>
      <w:rFonts w:ascii="Times New Roman" w:eastAsia="Times New Roman" w:hAnsi="Times New Roman"/>
      <w:sz w:val="16"/>
      <w:szCs w:val="16"/>
    </w:rPr>
  </w:style>
  <w:style w:type="paragraph" w:customStyle="1" w:styleId="Contedodatabela">
    <w:name w:val="Conteúdo da tabela"/>
    <w:basedOn w:val="Normal"/>
    <w:pPr>
      <w:suppressLineNumbers/>
      <w:spacing w:after="0" w:line="240" w:lineRule="auto"/>
    </w:pPr>
    <w:rPr>
      <w:rFonts w:ascii="Times New Roman" w:eastAsia="Times New Roman" w:hAnsi="Times New Roman"/>
      <w:sz w:val="24"/>
      <w:szCs w:val="24"/>
    </w:rPr>
  </w:style>
  <w:style w:type="paragraph" w:customStyle="1" w:styleId="Ttulodatabela">
    <w:name w:val="Título da tabela"/>
    <w:basedOn w:val="Contedodatabela"/>
    <w:pPr>
      <w:jc w:val="center"/>
    </w:pPr>
    <w:rPr>
      <w:b/>
      <w:bCs/>
    </w:rPr>
  </w:style>
  <w:style w:type="paragraph" w:customStyle="1" w:styleId="Contedodoquadro">
    <w:name w:val="Conteúdo do quadro"/>
    <w:basedOn w:val="Corpodetexto"/>
  </w:style>
  <w:style w:type="paragraph" w:customStyle="1" w:styleId="BodyText21">
    <w:name w:val="Body Text 21"/>
    <w:basedOn w:val="Normal"/>
    <w:pPr>
      <w:spacing w:after="0"/>
    </w:pPr>
    <w:rPr>
      <w:rFonts w:ascii="Arial" w:eastAsia="Times New Roman" w:hAnsi="Arial"/>
      <w:szCs w:val="20"/>
    </w:rPr>
  </w:style>
  <w:style w:type="paragraph" w:customStyle="1" w:styleId="TextosemFormatao1">
    <w:name w:val="Texto sem Formatação1"/>
    <w:basedOn w:val="Normal"/>
    <w:pPr>
      <w:spacing w:after="0" w:line="240" w:lineRule="auto"/>
    </w:pPr>
    <w:rPr>
      <w:rFonts w:ascii="Consolas" w:hAnsi="Consolas" w:cs="Consolas"/>
      <w:sz w:val="21"/>
      <w:szCs w:val="21"/>
    </w:rPr>
  </w:style>
  <w:style w:type="paragraph" w:styleId="Reviso">
    <w:name w:val="Revision"/>
    <w:uiPriority w:val="99"/>
    <w:pPr>
      <w:suppressAutoHyphens/>
      <w:jc w:val="both"/>
    </w:pPr>
    <w:rPr>
      <w:sz w:val="24"/>
      <w:szCs w:val="24"/>
      <w:lang w:eastAsia="ar-SA"/>
    </w:rPr>
  </w:style>
  <w:style w:type="paragraph" w:styleId="SemEspaamento">
    <w:name w:val="No Spacing"/>
    <w:qFormat/>
    <w:pPr>
      <w:suppressAutoHyphens/>
      <w:jc w:val="both"/>
    </w:pPr>
    <w:rPr>
      <w:rFonts w:ascii="Calibri" w:hAnsi="Calibri"/>
      <w:sz w:val="22"/>
      <w:szCs w:val="22"/>
      <w:lang w:eastAsia="ar-SA"/>
    </w:rPr>
  </w:style>
  <w:style w:type="paragraph" w:customStyle="1" w:styleId="Recuodecorpodetexto23">
    <w:name w:val="Recuo de corpo de texto 23"/>
    <w:basedOn w:val="Normal"/>
    <w:pPr>
      <w:spacing w:after="0"/>
      <w:ind w:firstLine="720"/>
    </w:pPr>
    <w:rPr>
      <w:rFonts w:ascii="Times New Roman" w:eastAsia="Times New Roman" w:hAnsi="Times New Roman"/>
      <w:sz w:val="24"/>
      <w:szCs w:val="24"/>
    </w:rPr>
  </w:style>
  <w:style w:type="paragraph" w:customStyle="1" w:styleId="western">
    <w:name w:val="western"/>
    <w:basedOn w:val="Normal"/>
    <w:pPr>
      <w:spacing w:before="280" w:after="119" w:line="240" w:lineRule="auto"/>
    </w:pPr>
    <w:rPr>
      <w:rFonts w:ascii="Times New Roman" w:eastAsia="Times New Roman" w:hAnsi="Times New Roman"/>
      <w:sz w:val="24"/>
      <w:szCs w:val="24"/>
    </w:rPr>
  </w:style>
  <w:style w:type="paragraph" w:customStyle="1" w:styleId="xl74">
    <w:name w:val="xl74"/>
    <w:basedOn w:val="Normal"/>
    <w:pPr>
      <w:spacing w:before="280" w:after="280" w:line="240" w:lineRule="auto"/>
      <w:jc w:val="center"/>
      <w:textAlignment w:val="center"/>
    </w:pPr>
    <w:rPr>
      <w:rFonts w:ascii="Arial" w:eastAsia="Times New Roman" w:hAnsi="Arial"/>
      <w:color w:val="000000"/>
      <w:szCs w:val="20"/>
    </w:rPr>
  </w:style>
  <w:style w:type="paragraph" w:customStyle="1" w:styleId="xl75">
    <w:name w:val="xl75"/>
    <w:basedOn w:val="Normal"/>
    <w:pPr>
      <w:spacing w:before="280" w:after="280" w:line="240" w:lineRule="auto"/>
      <w:textAlignment w:val="center"/>
    </w:pPr>
    <w:rPr>
      <w:rFonts w:ascii="Arial" w:eastAsia="Times New Roman" w:hAnsi="Arial"/>
      <w:color w:val="000000"/>
      <w:szCs w:val="20"/>
    </w:rPr>
  </w:style>
  <w:style w:type="paragraph" w:customStyle="1" w:styleId="xl76">
    <w:name w:val="xl76"/>
    <w:basedOn w:val="Normal"/>
    <w:pPr>
      <w:spacing w:before="280" w:after="280" w:line="240" w:lineRule="auto"/>
      <w:jc w:val="center"/>
      <w:textAlignment w:val="center"/>
    </w:pPr>
    <w:rPr>
      <w:rFonts w:ascii="Arial" w:eastAsia="Times New Roman" w:hAnsi="Arial"/>
      <w:color w:val="FFFFFF"/>
      <w:szCs w:val="20"/>
    </w:rPr>
  </w:style>
  <w:style w:type="paragraph" w:customStyle="1" w:styleId="xl77">
    <w:name w:val="xl77"/>
    <w:basedOn w:val="Normal"/>
    <w:pPr>
      <w:spacing w:before="280" w:after="280" w:line="240" w:lineRule="auto"/>
      <w:textAlignment w:val="center"/>
    </w:pPr>
    <w:rPr>
      <w:rFonts w:ascii="Arial" w:eastAsia="Times New Roman" w:hAnsi="Arial"/>
      <w:color w:val="FF0000"/>
      <w:szCs w:val="20"/>
    </w:rPr>
  </w:style>
  <w:style w:type="paragraph" w:customStyle="1" w:styleId="xl78">
    <w:name w:val="xl78"/>
    <w:basedOn w:val="Normal"/>
    <w:pPr>
      <w:spacing w:before="280" w:after="280" w:line="240" w:lineRule="auto"/>
      <w:textAlignment w:val="center"/>
    </w:pPr>
    <w:rPr>
      <w:rFonts w:ascii="Arial" w:eastAsia="Times New Roman" w:hAnsi="Arial"/>
      <w:szCs w:val="20"/>
    </w:rPr>
  </w:style>
  <w:style w:type="paragraph" w:customStyle="1" w:styleId="xl79">
    <w:name w:val="xl79"/>
    <w:basedOn w:val="Normal"/>
    <w:pPr>
      <w:spacing w:before="280" w:after="280" w:line="240" w:lineRule="auto"/>
      <w:jc w:val="center"/>
      <w:textAlignment w:val="center"/>
    </w:pPr>
    <w:rPr>
      <w:rFonts w:ascii="Arial" w:eastAsia="Times New Roman" w:hAnsi="Arial"/>
      <w:b/>
      <w:bCs/>
      <w:color w:val="FFFFFF"/>
      <w:sz w:val="16"/>
      <w:szCs w:val="16"/>
    </w:rPr>
  </w:style>
  <w:style w:type="paragraph" w:customStyle="1" w:styleId="xl80">
    <w:name w:val="xl80"/>
    <w:basedOn w:val="Normal"/>
    <w:pPr>
      <w:spacing w:before="280" w:after="280" w:line="240" w:lineRule="auto"/>
      <w:textAlignment w:val="center"/>
    </w:pPr>
    <w:rPr>
      <w:rFonts w:ascii="Arial" w:eastAsia="Times New Roman" w:hAnsi="Arial"/>
      <w:color w:val="000000"/>
      <w:sz w:val="16"/>
      <w:szCs w:val="16"/>
    </w:rPr>
  </w:style>
  <w:style w:type="paragraph" w:customStyle="1" w:styleId="xl81">
    <w:name w:val="xl81"/>
    <w:basedOn w:val="Normal"/>
    <w:pPr>
      <w:spacing w:before="280" w:after="280" w:line="240" w:lineRule="auto"/>
      <w:textAlignment w:val="center"/>
    </w:pPr>
    <w:rPr>
      <w:rFonts w:ascii="Arial" w:eastAsia="Times New Roman" w:hAnsi="Arial"/>
      <w:color w:val="000000"/>
      <w:sz w:val="16"/>
      <w:szCs w:val="16"/>
    </w:rPr>
  </w:style>
  <w:style w:type="paragraph" w:customStyle="1" w:styleId="xl82">
    <w:name w:val="xl82"/>
    <w:basedOn w:val="Normal"/>
    <w:pPr>
      <w:spacing w:before="280" w:after="280" w:line="240" w:lineRule="auto"/>
      <w:jc w:val="center"/>
    </w:pPr>
    <w:rPr>
      <w:rFonts w:ascii="Arial" w:eastAsia="Times New Roman" w:hAnsi="Arial"/>
      <w:color w:val="000000"/>
      <w:sz w:val="16"/>
      <w:szCs w:val="16"/>
    </w:rPr>
  </w:style>
  <w:style w:type="paragraph" w:customStyle="1" w:styleId="xl83">
    <w:name w:val="xl83"/>
    <w:basedOn w:val="Normal"/>
    <w:pPr>
      <w:spacing w:before="280" w:after="280" w:line="240" w:lineRule="auto"/>
      <w:jc w:val="center"/>
      <w:textAlignment w:val="center"/>
    </w:pPr>
    <w:rPr>
      <w:rFonts w:ascii="Arial" w:eastAsia="Times New Roman" w:hAnsi="Arial"/>
      <w:color w:val="000000"/>
      <w:sz w:val="16"/>
      <w:szCs w:val="16"/>
    </w:rPr>
  </w:style>
  <w:style w:type="paragraph" w:customStyle="1" w:styleId="xl84">
    <w:name w:val="xl84"/>
    <w:basedOn w:val="Normal"/>
    <w:pPr>
      <w:shd w:val="clear" w:color="auto" w:fill="FFFFFF"/>
      <w:spacing w:before="280" w:after="280" w:line="240" w:lineRule="auto"/>
      <w:textAlignment w:val="center"/>
    </w:pPr>
    <w:rPr>
      <w:rFonts w:ascii="Arial" w:eastAsia="Times New Roman" w:hAnsi="Arial"/>
      <w:color w:val="000000"/>
      <w:sz w:val="16"/>
      <w:szCs w:val="16"/>
    </w:rPr>
  </w:style>
  <w:style w:type="paragraph" w:customStyle="1" w:styleId="xl85">
    <w:name w:val="xl85"/>
    <w:basedOn w:val="Normal"/>
    <w:pPr>
      <w:spacing w:before="280" w:after="280" w:line="240" w:lineRule="auto"/>
      <w:textAlignment w:val="center"/>
    </w:pPr>
    <w:rPr>
      <w:rFonts w:ascii="Arial" w:eastAsia="Times New Roman" w:hAnsi="Arial"/>
      <w:sz w:val="16"/>
      <w:szCs w:val="16"/>
    </w:rPr>
  </w:style>
  <w:style w:type="paragraph" w:customStyle="1" w:styleId="xl86">
    <w:name w:val="xl86"/>
    <w:basedOn w:val="Normal"/>
    <w:pPr>
      <w:spacing w:before="280" w:after="280" w:line="240" w:lineRule="auto"/>
      <w:textAlignment w:val="center"/>
    </w:pPr>
    <w:rPr>
      <w:rFonts w:ascii="Arial" w:eastAsia="Times New Roman" w:hAnsi="Arial"/>
      <w:sz w:val="16"/>
      <w:szCs w:val="16"/>
    </w:rPr>
  </w:style>
  <w:style w:type="paragraph" w:customStyle="1" w:styleId="xl87">
    <w:name w:val="xl87"/>
    <w:basedOn w:val="Normal"/>
    <w:pPr>
      <w:shd w:val="clear" w:color="auto" w:fill="FFFFFF"/>
      <w:spacing w:before="280" w:after="280" w:line="240" w:lineRule="auto"/>
      <w:textAlignment w:val="center"/>
    </w:pPr>
    <w:rPr>
      <w:rFonts w:ascii="Arial" w:eastAsia="Times New Roman" w:hAnsi="Arial"/>
      <w:color w:val="000000"/>
      <w:sz w:val="16"/>
      <w:szCs w:val="16"/>
    </w:rPr>
  </w:style>
  <w:style w:type="paragraph" w:customStyle="1" w:styleId="xl88">
    <w:name w:val="xl88"/>
    <w:basedOn w:val="Normal"/>
    <w:pPr>
      <w:shd w:val="clear" w:color="auto" w:fill="D8D8D8"/>
      <w:spacing w:before="280" w:after="280" w:line="240" w:lineRule="auto"/>
      <w:textAlignment w:val="center"/>
    </w:pPr>
    <w:rPr>
      <w:rFonts w:ascii="Arial" w:eastAsia="Times New Roman" w:hAnsi="Arial"/>
      <w:color w:val="000000"/>
      <w:sz w:val="16"/>
      <w:szCs w:val="16"/>
    </w:rPr>
  </w:style>
  <w:style w:type="paragraph" w:customStyle="1" w:styleId="xl89">
    <w:name w:val="xl89"/>
    <w:basedOn w:val="Normal"/>
    <w:pPr>
      <w:spacing w:before="280" w:after="280" w:line="240" w:lineRule="auto"/>
      <w:textAlignment w:val="center"/>
    </w:pPr>
    <w:rPr>
      <w:rFonts w:ascii="Arial" w:eastAsia="Times New Roman" w:hAnsi="Arial"/>
      <w:sz w:val="16"/>
      <w:szCs w:val="16"/>
    </w:rPr>
  </w:style>
  <w:style w:type="paragraph" w:customStyle="1" w:styleId="xl90">
    <w:name w:val="xl90"/>
    <w:basedOn w:val="Normal"/>
    <w:pPr>
      <w:spacing w:before="280" w:after="280" w:line="240" w:lineRule="auto"/>
      <w:jc w:val="center"/>
    </w:pPr>
    <w:rPr>
      <w:rFonts w:ascii="Arial" w:eastAsia="Times New Roman" w:hAnsi="Arial"/>
      <w:sz w:val="16"/>
      <w:szCs w:val="16"/>
    </w:rPr>
  </w:style>
  <w:style w:type="paragraph" w:customStyle="1" w:styleId="xl91">
    <w:name w:val="xl91"/>
    <w:basedOn w:val="Normal"/>
    <w:pPr>
      <w:shd w:val="clear" w:color="auto" w:fill="D8D8D8"/>
      <w:spacing w:before="280" w:after="280" w:line="240" w:lineRule="auto"/>
      <w:textAlignment w:val="center"/>
    </w:pPr>
    <w:rPr>
      <w:rFonts w:ascii="Arial" w:eastAsia="Times New Roman" w:hAnsi="Arial"/>
      <w:sz w:val="16"/>
      <w:szCs w:val="16"/>
    </w:rPr>
  </w:style>
  <w:style w:type="paragraph" w:customStyle="1" w:styleId="xl92">
    <w:name w:val="xl92"/>
    <w:basedOn w:val="Normal"/>
    <w:pPr>
      <w:shd w:val="clear" w:color="auto" w:fill="FFFFFF"/>
      <w:spacing w:before="280" w:after="280" w:line="240" w:lineRule="auto"/>
      <w:textAlignment w:val="center"/>
    </w:pPr>
    <w:rPr>
      <w:rFonts w:ascii="Arial" w:eastAsia="Times New Roman" w:hAnsi="Arial"/>
      <w:sz w:val="16"/>
      <w:szCs w:val="16"/>
    </w:rPr>
  </w:style>
  <w:style w:type="paragraph" w:customStyle="1" w:styleId="Ementas">
    <w:name w:val="Ementas"/>
    <w:basedOn w:val="Normal"/>
    <w:pPr>
      <w:spacing w:before="200"/>
    </w:pPr>
    <w:rPr>
      <w:rFonts w:ascii="Cambria" w:hAnsi="Cambria"/>
      <w:color w:val="000000"/>
      <w:szCs w:val="21"/>
    </w:rPr>
  </w:style>
  <w:style w:type="paragraph" w:styleId="PargrafodaLista">
    <w:name w:val="List Paragraph"/>
    <w:basedOn w:val="Normal"/>
    <w:uiPriority w:val="34"/>
    <w:qFormat/>
    <w:pPr>
      <w:spacing w:after="0" w:line="240" w:lineRule="auto"/>
      <w:ind w:left="720" w:right="57"/>
    </w:pPr>
  </w:style>
  <w:style w:type="paragraph" w:customStyle="1" w:styleId="PPadrao">
    <w:name w:val="P Padrao"/>
    <w:basedOn w:val="Normal"/>
    <w:pPr>
      <w:spacing w:after="0"/>
    </w:pPr>
    <w:rPr>
      <w:rFonts w:ascii="Arial" w:eastAsia="Times New Roman" w:hAnsi="Arial"/>
      <w:sz w:val="24"/>
      <w:szCs w:val="24"/>
    </w:rPr>
  </w:style>
  <w:style w:type="paragraph" w:customStyle="1" w:styleId="Contedodetabela">
    <w:name w:val="Conteúdo de tabela"/>
    <w:basedOn w:val="Normal"/>
    <w:pPr>
      <w:suppressLineNumbers/>
    </w:pPr>
  </w:style>
  <w:style w:type="paragraph" w:customStyle="1" w:styleId="Ttulodetabela">
    <w:name w:val="Título de tabela"/>
    <w:basedOn w:val="Contedodetabela"/>
    <w:pPr>
      <w:jc w:val="center"/>
    </w:pPr>
    <w:rPr>
      <w:b/>
      <w:bCs/>
    </w:rPr>
  </w:style>
  <w:style w:type="paragraph" w:styleId="Textodenotaderodap">
    <w:name w:val="footnote text"/>
    <w:basedOn w:val="Normal"/>
    <w:link w:val="TextodenotaderodapChar"/>
    <w:pPr>
      <w:suppressLineNumbers/>
      <w:ind w:left="283" w:hanging="283"/>
    </w:pPr>
    <w:rPr>
      <w:szCs w:val="20"/>
    </w:rPr>
  </w:style>
  <w:style w:type="paragraph" w:customStyle="1" w:styleId="Linhahorizontal">
    <w:name w:val="Linha horizontal"/>
    <w:basedOn w:val="Normal"/>
    <w:next w:val="Corpodetexto"/>
    <w:pPr>
      <w:suppressLineNumbers/>
      <w:pBdr>
        <w:bottom w:val="double" w:sz="1" w:space="0" w:color="808080"/>
      </w:pBdr>
      <w:spacing w:after="283"/>
    </w:pPr>
    <w:rPr>
      <w:sz w:val="12"/>
      <w:szCs w:val="12"/>
    </w:rPr>
  </w:style>
  <w:style w:type="paragraph" w:customStyle="1" w:styleId="WW-Normal">
    <w:name w:val="WW-Normal"/>
    <w:basedOn w:val="Normal"/>
    <w:pPr>
      <w:spacing w:after="0" w:line="200" w:lineRule="atLeast"/>
      <w:jc w:val="left"/>
    </w:pPr>
    <w:rPr>
      <w:rFonts w:ascii="Arial" w:eastAsia="Arial" w:hAnsi="Arial"/>
      <w:color w:val="000000"/>
      <w:sz w:val="24"/>
      <w:szCs w:val="24"/>
      <w:lang w:eastAsia="hi-IN" w:bidi="hi-IN"/>
    </w:rPr>
  </w:style>
  <w:style w:type="paragraph" w:customStyle="1" w:styleId="Ttulo10">
    <w:name w:val="Título 10"/>
    <w:basedOn w:val="Ttulo11"/>
    <w:next w:val="Corpodetexto"/>
    <w:pPr>
      <w:numPr>
        <w:numId w:val="2"/>
      </w:numPr>
    </w:pPr>
    <w:rPr>
      <w:bCs/>
      <w:sz w:val="21"/>
      <w:szCs w:val="21"/>
    </w:rPr>
  </w:style>
  <w:style w:type="character" w:customStyle="1" w:styleId="apple-converted-space">
    <w:name w:val="apple-converted-space"/>
    <w:rsid w:val="00313622"/>
  </w:style>
  <w:style w:type="paragraph" w:styleId="Corpodetexto2">
    <w:name w:val="Body Text 2"/>
    <w:basedOn w:val="Normal"/>
    <w:link w:val="Corpodetexto2Char"/>
    <w:rsid w:val="00C6357A"/>
    <w:pPr>
      <w:tabs>
        <w:tab w:val="clear" w:pos="357"/>
      </w:tabs>
      <w:suppressAutoHyphens w:val="0"/>
      <w:autoSpaceDE/>
      <w:spacing w:before="0" w:line="480" w:lineRule="auto"/>
      <w:ind w:firstLine="0"/>
      <w:jc w:val="left"/>
    </w:pPr>
    <w:rPr>
      <w:rFonts w:ascii="Times New Roman" w:eastAsia="Times New Roman" w:hAnsi="Times New Roman" w:cs="Times New Roman"/>
      <w:sz w:val="24"/>
      <w:szCs w:val="24"/>
      <w:lang w:eastAsia="pt-BR"/>
    </w:rPr>
  </w:style>
  <w:style w:type="character" w:customStyle="1" w:styleId="Corpodetexto2Char">
    <w:name w:val="Corpo de texto 2 Char"/>
    <w:basedOn w:val="Fontepargpadro"/>
    <w:link w:val="Corpodetexto2"/>
    <w:rsid w:val="00C6357A"/>
    <w:rPr>
      <w:sz w:val="24"/>
      <w:szCs w:val="24"/>
    </w:rPr>
  </w:style>
  <w:style w:type="paragraph" w:styleId="Corpodetexto3">
    <w:name w:val="Body Text 3"/>
    <w:basedOn w:val="Normal"/>
    <w:link w:val="Corpodetexto3Char"/>
    <w:rsid w:val="00C6357A"/>
    <w:pPr>
      <w:tabs>
        <w:tab w:val="clear" w:pos="357"/>
      </w:tabs>
      <w:suppressAutoHyphens w:val="0"/>
      <w:autoSpaceDE/>
      <w:spacing w:before="0" w:line="240" w:lineRule="auto"/>
      <w:ind w:firstLine="0"/>
      <w:jc w:val="left"/>
    </w:pPr>
    <w:rPr>
      <w:rFonts w:ascii="Times New Roman" w:eastAsia="Times New Roman" w:hAnsi="Times New Roman" w:cs="Times New Roman"/>
      <w:sz w:val="16"/>
      <w:szCs w:val="16"/>
      <w:lang w:eastAsia="pt-BR"/>
    </w:rPr>
  </w:style>
  <w:style w:type="character" w:customStyle="1" w:styleId="Corpodetexto3Char">
    <w:name w:val="Corpo de texto 3 Char"/>
    <w:basedOn w:val="Fontepargpadro"/>
    <w:link w:val="Corpodetexto3"/>
    <w:rsid w:val="00C6357A"/>
    <w:rPr>
      <w:sz w:val="16"/>
      <w:szCs w:val="16"/>
    </w:rPr>
  </w:style>
  <w:style w:type="character" w:customStyle="1" w:styleId="TextodenotaderodapChar">
    <w:name w:val="Texto de nota de rodapé Char"/>
    <w:basedOn w:val="Fontepargpadro"/>
    <w:link w:val="Textodenotaderodap"/>
    <w:locked/>
    <w:rsid w:val="00C6357A"/>
    <w:rPr>
      <w:rFonts w:ascii="Calibri" w:eastAsia="Calibri" w:hAnsi="Calibri" w:cs="Arial"/>
      <w:sz w:val="22"/>
      <w:lang w:eastAsia="ar-SA"/>
    </w:rPr>
  </w:style>
  <w:style w:type="table" w:styleId="Tabelacomgrade">
    <w:name w:val="Table Grid"/>
    <w:basedOn w:val="Tabelanormal"/>
    <w:uiPriority w:val="99"/>
    <w:rsid w:val="00C6357A"/>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letipo">
    <w:name w:val="Teletipo"/>
    <w:uiPriority w:val="99"/>
    <w:rsid w:val="00C6357A"/>
    <w:rPr>
      <w:rFonts w:ascii="Courier New" w:eastAsia="Times New Roman" w:hAnsi="Courier New"/>
    </w:rPr>
  </w:style>
  <w:style w:type="paragraph" w:customStyle="1" w:styleId="Pa3">
    <w:name w:val="Pa3"/>
    <w:basedOn w:val="Normal"/>
    <w:next w:val="Normal"/>
    <w:rsid w:val="00C6357A"/>
    <w:pPr>
      <w:tabs>
        <w:tab w:val="clear" w:pos="357"/>
      </w:tabs>
      <w:suppressAutoHyphens w:val="0"/>
      <w:autoSpaceDN w:val="0"/>
      <w:adjustRightInd w:val="0"/>
      <w:spacing w:before="0" w:after="0" w:line="241" w:lineRule="atLeast"/>
      <w:ind w:firstLine="0"/>
      <w:jc w:val="left"/>
    </w:pPr>
    <w:rPr>
      <w:rFonts w:ascii="Arial" w:eastAsia="Times New Roman" w:hAnsi="Arial"/>
      <w:sz w:val="24"/>
      <w:szCs w:val="24"/>
      <w:lang w:eastAsia="en-US"/>
    </w:rPr>
  </w:style>
  <w:style w:type="character" w:customStyle="1" w:styleId="apple-style-span">
    <w:name w:val="apple-style-span"/>
    <w:basedOn w:val="Fontepargpadro"/>
    <w:rsid w:val="00C6357A"/>
    <w:rPr>
      <w:rFonts w:cs="Times New Roman"/>
    </w:rPr>
  </w:style>
  <w:style w:type="character" w:styleId="Refdecomentrio">
    <w:name w:val="annotation reference"/>
    <w:basedOn w:val="Fontepargpadro"/>
    <w:rsid w:val="00C6357A"/>
    <w:rPr>
      <w:rFonts w:cs="Times New Roman"/>
      <w:sz w:val="16"/>
      <w:szCs w:val="16"/>
    </w:rPr>
  </w:style>
  <w:style w:type="paragraph" w:styleId="Textodecomentrio">
    <w:name w:val="annotation text"/>
    <w:basedOn w:val="Normal"/>
    <w:link w:val="TextodecomentrioChar"/>
    <w:rsid w:val="00C6357A"/>
    <w:pPr>
      <w:tabs>
        <w:tab w:val="clear" w:pos="357"/>
      </w:tabs>
      <w:suppressAutoHyphens w:val="0"/>
      <w:autoSpaceDE/>
      <w:spacing w:before="0" w:after="0" w:line="240" w:lineRule="auto"/>
      <w:ind w:firstLine="0"/>
      <w:jc w:val="left"/>
    </w:pPr>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rsid w:val="00C6357A"/>
  </w:style>
  <w:style w:type="paragraph" w:styleId="Assuntodocomentrio">
    <w:name w:val="annotation subject"/>
    <w:basedOn w:val="Textodecomentrio"/>
    <w:next w:val="Textodecomentrio"/>
    <w:link w:val="AssuntodocomentrioChar"/>
    <w:rsid w:val="00C6357A"/>
    <w:rPr>
      <w:b/>
      <w:bCs/>
    </w:rPr>
  </w:style>
  <w:style w:type="character" w:customStyle="1" w:styleId="AssuntodocomentrioChar">
    <w:name w:val="Assunto do comentário Char"/>
    <w:basedOn w:val="TextodecomentrioChar"/>
    <w:link w:val="Assuntodocomentrio"/>
    <w:rsid w:val="00C6357A"/>
    <w:rPr>
      <w:b/>
      <w:bCs/>
    </w:rPr>
  </w:style>
  <w:style w:type="paragraph" w:customStyle="1" w:styleId="Standard">
    <w:name w:val="Standard"/>
    <w:rsid w:val="00C6357A"/>
    <w:pPr>
      <w:suppressAutoHyphens/>
      <w:autoSpaceDN w:val="0"/>
      <w:spacing w:line="100" w:lineRule="atLeast"/>
      <w:textAlignment w:val="baseline"/>
    </w:pPr>
    <w:rPr>
      <w:color w:val="00000A"/>
      <w:kern w:val="3"/>
      <w:sz w:val="24"/>
      <w:szCs w:val="24"/>
    </w:rPr>
  </w:style>
  <w:style w:type="paragraph" w:customStyle="1" w:styleId="Heading">
    <w:name w:val="Heading"/>
    <w:basedOn w:val="Standard"/>
    <w:next w:val="Textbody"/>
    <w:rsid w:val="00C6357A"/>
    <w:pPr>
      <w:keepNext/>
      <w:spacing w:before="240" w:after="120"/>
    </w:pPr>
    <w:rPr>
      <w:rFonts w:ascii="Liberation Sans" w:eastAsia="DejaVu Sans" w:hAnsi="Liberation Sans" w:cs="Lohit Hindi"/>
      <w:sz w:val="28"/>
      <w:szCs w:val="28"/>
    </w:rPr>
  </w:style>
  <w:style w:type="paragraph" w:customStyle="1" w:styleId="Textbody">
    <w:name w:val="Text body"/>
    <w:basedOn w:val="Standard"/>
    <w:rsid w:val="00C6357A"/>
    <w:pPr>
      <w:tabs>
        <w:tab w:val="left" w:pos="600"/>
      </w:tabs>
      <w:spacing w:after="120"/>
      <w:jc w:val="both"/>
    </w:pPr>
    <w:rPr>
      <w:rFonts w:ascii="Book Antiqua" w:hAnsi="Book Antiqua" w:cs="Arial"/>
      <w:lang w:val="en-US" w:eastAsia="ar-SA"/>
    </w:rPr>
  </w:style>
  <w:style w:type="paragraph" w:styleId="Legenda">
    <w:name w:val="caption"/>
    <w:basedOn w:val="Standard"/>
    <w:rsid w:val="00C6357A"/>
    <w:pPr>
      <w:suppressLineNumbers/>
      <w:spacing w:before="120" w:after="120"/>
    </w:pPr>
    <w:rPr>
      <w:rFonts w:cs="Lohit Hindi"/>
      <w:i/>
      <w:iCs/>
    </w:rPr>
  </w:style>
  <w:style w:type="paragraph" w:customStyle="1" w:styleId="Index">
    <w:name w:val="Index"/>
    <w:basedOn w:val="Standard"/>
    <w:rsid w:val="00C6357A"/>
    <w:pPr>
      <w:suppressLineNumbers/>
    </w:pPr>
    <w:rPr>
      <w:rFonts w:cs="Lohit Hindi"/>
    </w:rPr>
  </w:style>
  <w:style w:type="paragraph" w:customStyle="1" w:styleId="Quotations">
    <w:name w:val="Quotations"/>
    <w:basedOn w:val="Standard"/>
    <w:rsid w:val="00C6357A"/>
    <w:pPr>
      <w:spacing w:after="283"/>
      <w:ind w:left="567" w:right="567"/>
    </w:pPr>
    <w:rPr>
      <w:lang w:eastAsia="ar-SA"/>
    </w:rPr>
  </w:style>
  <w:style w:type="paragraph" w:customStyle="1" w:styleId="DefaultStyle">
    <w:name w:val="Default Style"/>
    <w:rsid w:val="00C6357A"/>
    <w:pPr>
      <w:widowControl w:val="0"/>
      <w:suppressAutoHyphens/>
      <w:autoSpaceDN w:val="0"/>
      <w:spacing w:after="200" w:line="276" w:lineRule="auto"/>
      <w:textAlignment w:val="baseline"/>
    </w:pPr>
    <w:rPr>
      <w:color w:val="00000A"/>
      <w:kern w:val="3"/>
      <w:lang w:eastAsia="zh-CN"/>
    </w:rPr>
  </w:style>
  <w:style w:type="paragraph" w:customStyle="1" w:styleId="TableContents">
    <w:name w:val="Table Contents"/>
    <w:basedOn w:val="Standard"/>
    <w:rsid w:val="00C6357A"/>
  </w:style>
  <w:style w:type="paragraph" w:customStyle="1" w:styleId="TableHeading">
    <w:name w:val="Table Heading"/>
    <w:basedOn w:val="TableContents"/>
    <w:rsid w:val="00C6357A"/>
  </w:style>
  <w:style w:type="paragraph" w:customStyle="1" w:styleId="Default">
    <w:name w:val="Default"/>
    <w:rsid w:val="00C6357A"/>
    <w:pPr>
      <w:keepNext/>
      <w:shd w:val="clear" w:color="auto" w:fill="FFFFFF"/>
      <w:suppressAutoHyphens/>
      <w:autoSpaceDN w:val="0"/>
      <w:textAlignment w:val="baseline"/>
    </w:pPr>
    <w:rPr>
      <w:rFonts w:ascii="Helvetica" w:eastAsia="DejaVu Sans" w:hAnsi="Helvetica" w:cs="Arial Unicode MS"/>
      <w:color w:val="000000"/>
      <w:kern w:val="3"/>
      <w:sz w:val="22"/>
      <w:szCs w:val="22"/>
      <w:lang w:val="en-US" w:eastAsia="zh-CN" w:bidi="hi-IN"/>
    </w:rPr>
  </w:style>
  <w:style w:type="paragraph" w:customStyle="1" w:styleId="Padro">
    <w:name w:val="Padrão"/>
    <w:rsid w:val="00C6357A"/>
    <w:pPr>
      <w:tabs>
        <w:tab w:val="left" w:pos="709"/>
      </w:tabs>
      <w:suppressAutoHyphens/>
      <w:autoSpaceDN w:val="0"/>
      <w:spacing w:line="200" w:lineRule="atLeast"/>
      <w:textAlignment w:val="baseline"/>
    </w:pPr>
    <w:rPr>
      <w:kern w:val="3"/>
      <w:lang w:eastAsia="zh-CN" w:bidi="hi-IN"/>
    </w:rPr>
  </w:style>
  <w:style w:type="character" w:customStyle="1" w:styleId="Internetlink">
    <w:name w:val="Internet link"/>
    <w:basedOn w:val="Fontepargpadro"/>
    <w:rsid w:val="00C6357A"/>
    <w:rPr>
      <w:rFonts w:cs="Times New Roman"/>
      <w:color w:val="000080"/>
      <w:u w:val="single"/>
    </w:rPr>
  </w:style>
  <w:style w:type="character" w:customStyle="1" w:styleId="Teletype">
    <w:name w:val="Teletype"/>
    <w:rsid w:val="00C6357A"/>
    <w:rPr>
      <w:rFonts w:ascii="Courier New" w:eastAsia="Times New Roman" w:hAnsi="Courier New" w:cs="DejaVu Sans Mono"/>
    </w:rPr>
  </w:style>
  <w:style w:type="character" w:customStyle="1" w:styleId="ListLabel1">
    <w:name w:val="ListLabel 1"/>
    <w:rsid w:val="00C6357A"/>
    <w:rPr>
      <w:rFonts w:cs="Times New Roman"/>
    </w:rPr>
  </w:style>
  <w:style w:type="character" w:customStyle="1" w:styleId="ListLabel2">
    <w:name w:val="ListLabel 2"/>
    <w:rsid w:val="00C6357A"/>
    <w:rPr>
      <w:rFonts w:eastAsia="StarSymbol"/>
    </w:rPr>
  </w:style>
  <w:style w:type="character" w:customStyle="1" w:styleId="ListLabel3">
    <w:name w:val="ListLabel 3"/>
    <w:rsid w:val="00C6357A"/>
    <w:rPr>
      <w:rFonts w:eastAsia="Times New Roman"/>
    </w:rPr>
  </w:style>
  <w:style w:type="character" w:customStyle="1" w:styleId="ListLabel4">
    <w:name w:val="ListLabel 4"/>
    <w:rsid w:val="00C6357A"/>
    <w:rPr>
      <w:sz w:val="18"/>
    </w:rPr>
  </w:style>
  <w:style w:type="character" w:customStyle="1" w:styleId="ListLabel5">
    <w:name w:val="ListLabel 5"/>
    <w:rsid w:val="00C6357A"/>
    <w:rPr>
      <w:rFonts w:cs="Times New Roman"/>
      <w:b/>
      <w:bCs/>
    </w:rPr>
  </w:style>
  <w:style w:type="character" w:customStyle="1" w:styleId="ListLabel6">
    <w:name w:val="ListLabel 6"/>
    <w:rsid w:val="00C6357A"/>
    <w:rPr>
      <w:rFonts w:cs="Times New Roman"/>
      <w:b/>
    </w:rPr>
  </w:style>
  <w:style w:type="character" w:customStyle="1" w:styleId="ListLabel7">
    <w:name w:val="ListLabel 7"/>
    <w:rsid w:val="00C6357A"/>
    <w:rPr>
      <w:rFonts w:cs="Times New Roman"/>
      <w:sz w:val="18"/>
      <w:szCs w:val="18"/>
    </w:rPr>
  </w:style>
  <w:style w:type="character" w:customStyle="1" w:styleId="ListLabel8">
    <w:name w:val="ListLabel 8"/>
    <w:rsid w:val="00C6357A"/>
    <w:rPr>
      <w:color w:val="00000A"/>
    </w:rPr>
  </w:style>
  <w:style w:type="character" w:customStyle="1" w:styleId="WW8Num7z1">
    <w:name w:val="WW8Num7z1"/>
    <w:rsid w:val="00C6357A"/>
    <w:rPr>
      <w:rFonts w:ascii="Courier New" w:hAnsi="Courier New" w:cs="Courier New"/>
      <w:sz w:val="20"/>
    </w:rPr>
  </w:style>
  <w:style w:type="character" w:customStyle="1" w:styleId="WW8Num7z2">
    <w:name w:val="WW8Num7z2"/>
    <w:rsid w:val="00C6357A"/>
    <w:rPr>
      <w:rFonts w:ascii="Wingdings" w:hAnsi="Wingdings" w:cs="Wingdings"/>
      <w:sz w:val="20"/>
    </w:rPr>
  </w:style>
  <w:style w:type="character" w:customStyle="1" w:styleId="WW8Num6z1">
    <w:name w:val="WW8Num6z1"/>
    <w:rsid w:val="00C6357A"/>
  </w:style>
  <w:style w:type="character" w:customStyle="1" w:styleId="WW8Num6z2">
    <w:name w:val="WW8Num6z2"/>
    <w:rsid w:val="00C6357A"/>
  </w:style>
  <w:style w:type="character" w:customStyle="1" w:styleId="WW8Num6z3">
    <w:name w:val="WW8Num6z3"/>
    <w:rsid w:val="00C6357A"/>
  </w:style>
  <w:style w:type="character" w:customStyle="1" w:styleId="WW8Num6z4">
    <w:name w:val="WW8Num6z4"/>
    <w:rsid w:val="00C6357A"/>
  </w:style>
  <w:style w:type="character" w:customStyle="1" w:styleId="WW8Num6z5">
    <w:name w:val="WW8Num6z5"/>
    <w:rsid w:val="00C6357A"/>
  </w:style>
  <w:style w:type="character" w:customStyle="1" w:styleId="WW8Num6z6">
    <w:name w:val="WW8Num6z6"/>
    <w:rsid w:val="00C6357A"/>
  </w:style>
  <w:style w:type="character" w:customStyle="1" w:styleId="WW8Num6z7">
    <w:name w:val="WW8Num6z7"/>
    <w:rsid w:val="00C6357A"/>
  </w:style>
  <w:style w:type="character" w:customStyle="1" w:styleId="WW8Num6z8">
    <w:name w:val="WW8Num6z8"/>
    <w:rsid w:val="00C6357A"/>
  </w:style>
  <w:style w:type="character" w:customStyle="1" w:styleId="ListLabel9">
    <w:name w:val="ListLabel 9"/>
    <w:rsid w:val="00C6357A"/>
    <w:rPr>
      <w:rFonts w:cs="Wingdings"/>
    </w:rPr>
  </w:style>
  <w:style w:type="character" w:customStyle="1" w:styleId="ListLabel10">
    <w:name w:val="ListLabel 10"/>
    <w:rsid w:val="00C6357A"/>
    <w:rPr>
      <w:rFonts w:cs="Arial"/>
    </w:rPr>
  </w:style>
  <w:style w:type="character" w:customStyle="1" w:styleId="ListLabel11">
    <w:name w:val="ListLabel 11"/>
    <w:rsid w:val="00C6357A"/>
    <w:rPr>
      <w:b/>
      <w:bCs/>
    </w:rPr>
  </w:style>
  <w:style w:type="character" w:customStyle="1" w:styleId="ListLabel12">
    <w:name w:val="ListLabel 12"/>
    <w:rsid w:val="00C6357A"/>
    <w:rPr>
      <w:b/>
    </w:rPr>
  </w:style>
  <w:style w:type="character" w:customStyle="1" w:styleId="ListLabel13">
    <w:name w:val="ListLabel 13"/>
    <w:rsid w:val="00C6357A"/>
    <w:rPr>
      <w:rFonts w:cs="Symbol"/>
    </w:rPr>
  </w:style>
  <w:style w:type="character" w:customStyle="1" w:styleId="ListLabel14">
    <w:name w:val="ListLabel 14"/>
    <w:rsid w:val="00C6357A"/>
    <w:rPr>
      <w:rFonts w:cs="Courier New"/>
    </w:rPr>
  </w:style>
  <w:style w:type="character" w:customStyle="1" w:styleId="ListLabel15">
    <w:name w:val="ListLabel 15"/>
    <w:rsid w:val="00C6357A"/>
    <w:rPr>
      <w:sz w:val="18"/>
      <w:szCs w:val="18"/>
    </w:rPr>
  </w:style>
  <w:style w:type="character" w:customStyle="1" w:styleId="ListLabel16">
    <w:name w:val="ListLabel 16"/>
    <w:rsid w:val="00C6357A"/>
    <w:rPr>
      <w:rFonts w:cs="Symbol"/>
      <w:sz w:val="20"/>
    </w:rPr>
  </w:style>
  <w:style w:type="character" w:customStyle="1" w:styleId="ListLabel17">
    <w:name w:val="ListLabel 17"/>
    <w:rsid w:val="00C6357A"/>
    <w:rPr>
      <w:rFonts w:cs="Courier New"/>
      <w:sz w:val="20"/>
    </w:rPr>
  </w:style>
  <w:style w:type="character" w:customStyle="1" w:styleId="ListLabel18">
    <w:name w:val="ListLabel 18"/>
    <w:rsid w:val="00C6357A"/>
    <w:rPr>
      <w:rFonts w:cs="Wingdings"/>
      <w:sz w:val="20"/>
    </w:rPr>
  </w:style>
  <w:style w:type="character" w:customStyle="1" w:styleId="ListLabel19">
    <w:name w:val="ListLabel 19"/>
    <w:rsid w:val="00C6357A"/>
    <w:rPr>
      <w:b w:val="0"/>
      <w:bCs w:val="0"/>
      <w:i w:val="0"/>
      <w:caps w:val="0"/>
      <w:smallCaps w:val="0"/>
      <w:color w:val="00000A"/>
      <w:spacing w:val="0"/>
      <w:sz w:val="24"/>
      <w:szCs w:val="24"/>
      <w:shd w:val="clear" w:color="auto" w:fill="FFFFFF"/>
    </w:rPr>
  </w:style>
  <w:style w:type="character" w:customStyle="1" w:styleId="ListLabel20">
    <w:name w:val="ListLabel 20"/>
    <w:rsid w:val="00C6357A"/>
    <w:rPr>
      <w:b w:val="0"/>
      <w:bCs w:val="0"/>
      <w:i w:val="0"/>
      <w:caps w:val="0"/>
      <w:smallCaps w:val="0"/>
      <w:color w:val="00000A"/>
      <w:spacing w:val="0"/>
      <w:sz w:val="24"/>
      <w:szCs w:val="24"/>
    </w:rPr>
  </w:style>
  <w:style w:type="character" w:customStyle="1" w:styleId="WW8Num13z2">
    <w:name w:val="WW8Num13z2"/>
    <w:rsid w:val="00C6357A"/>
  </w:style>
  <w:style w:type="character" w:customStyle="1" w:styleId="WW8Num13z3">
    <w:name w:val="WW8Num13z3"/>
    <w:rsid w:val="00C6357A"/>
  </w:style>
  <w:style w:type="character" w:customStyle="1" w:styleId="WW8Num13z4">
    <w:name w:val="WW8Num13z4"/>
    <w:rsid w:val="00C6357A"/>
  </w:style>
  <w:style w:type="character" w:customStyle="1" w:styleId="WW8Num13z5">
    <w:name w:val="WW8Num13z5"/>
    <w:rsid w:val="00C6357A"/>
  </w:style>
  <w:style w:type="character" w:customStyle="1" w:styleId="WW8Num13z6">
    <w:name w:val="WW8Num13z6"/>
    <w:rsid w:val="00C6357A"/>
  </w:style>
  <w:style w:type="character" w:customStyle="1" w:styleId="WW8Num13z7">
    <w:name w:val="WW8Num13z7"/>
    <w:rsid w:val="00C6357A"/>
  </w:style>
  <w:style w:type="character" w:customStyle="1" w:styleId="WW8Num13z8">
    <w:name w:val="WW8Num13z8"/>
    <w:rsid w:val="00C6357A"/>
  </w:style>
  <w:style w:type="character" w:customStyle="1" w:styleId="WW8Num12z1">
    <w:name w:val="WW8Num12z1"/>
    <w:rsid w:val="00C6357A"/>
  </w:style>
  <w:style w:type="character" w:customStyle="1" w:styleId="WW8Num12z2">
    <w:name w:val="WW8Num12z2"/>
    <w:rsid w:val="00C6357A"/>
  </w:style>
  <w:style w:type="character" w:customStyle="1" w:styleId="WW8Num12z3">
    <w:name w:val="WW8Num12z3"/>
    <w:rsid w:val="00C6357A"/>
  </w:style>
  <w:style w:type="character" w:customStyle="1" w:styleId="WW8Num12z4">
    <w:name w:val="WW8Num12z4"/>
    <w:rsid w:val="00C6357A"/>
  </w:style>
  <w:style w:type="character" w:customStyle="1" w:styleId="WW8Num12z5">
    <w:name w:val="WW8Num12z5"/>
    <w:rsid w:val="00C6357A"/>
  </w:style>
  <w:style w:type="character" w:customStyle="1" w:styleId="WW8Num12z6">
    <w:name w:val="WW8Num12z6"/>
    <w:rsid w:val="00C6357A"/>
  </w:style>
  <w:style w:type="character" w:customStyle="1" w:styleId="WW8Num12z7">
    <w:name w:val="WW8Num12z7"/>
    <w:rsid w:val="00C6357A"/>
  </w:style>
  <w:style w:type="character" w:customStyle="1" w:styleId="WW8Num12z8">
    <w:name w:val="WW8Num12z8"/>
    <w:rsid w:val="00C6357A"/>
  </w:style>
  <w:style w:type="character" w:customStyle="1" w:styleId="WW8Num5z1">
    <w:name w:val="WW8Num5z1"/>
    <w:rsid w:val="00C6357A"/>
    <w:rPr>
      <w:rFonts w:ascii="Courier New" w:hAnsi="Courier New" w:cs="Courier New"/>
    </w:rPr>
  </w:style>
  <w:style w:type="character" w:customStyle="1" w:styleId="WW8Num5z2">
    <w:name w:val="WW8Num5z2"/>
    <w:rsid w:val="00C6357A"/>
    <w:rPr>
      <w:rFonts w:ascii="Wingdings" w:hAnsi="Wingdings" w:cs="Wingdings"/>
    </w:rPr>
  </w:style>
  <w:style w:type="character" w:customStyle="1" w:styleId="WW8Num5z3">
    <w:name w:val="WW8Num5z3"/>
    <w:rsid w:val="00C6357A"/>
  </w:style>
  <w:style w:type="character" w:customStyle="1" w:styleId="WW8Num5z4">
    <w:name w:val="WW8Num5z4"/>
    <w:rsid w:val="00C6357A"/>
  </w:style>
  <w:style w:type="character" w:customStyle="1" w:styleId="WW8Num5z5">
    <w:name w:val="WW8Num5z5"/>
    <w:rsid w:val="00C6357A"/>
  </w:style>
  <w:style w:type="character" w:customStyle="1" w:styleId="WW8Num5z6">
    <w:name w:val="WW8Num5z6"/>
    <w:rsid w:val="00C6357A"/>
  </w:style>
  <w:style w:type="character" w:customStyle="1" w:styleId="WW8Num5z7">
    <w:name w:val="WW8Num5z7"/>
    <w:rsid w:val="00C6357A"/>
  </w:style>
  <w:style w:type="character" w:customStyle="1" w:styleId="WW8Num5z8">
    <w:name w:val="WW8Num5z8"/>
    <w:rsid w:val="00C6357A"/>
  </w:style>
  <w:style w:type="character" w:customStyle="1" w:styleId="WW8Num8z1">
    <w:name w:val="WW8Num8z1"/>
    <w:rsid w:val="00C6357A"/>
  </w:style>
  <w:style w:type="character" w:customStyle="1" w:styleId="WW8Num8z2">
    <w:name w:val="WW8Num8z2"/>
    <w:rsid w:val="00C6357A"/>
  </w:style>
  <w:style w:type="character" w:customStyle="1" w:styleId="WW8Num8z3">
    <w:name w:val="WW8Num8z3"/>
    <w:rsid w:val="00C6357A"/>
  </w:style>
  <w:style w:type="character" w:customStyle="1" w:styleId="WW8Num8z4">
    <w:name w:val="WW8Num8z4"/>
    <w:rsid w:val="00C6357A"/>
  </w:style>
  <w:style w:type="character" w:customStyle="1" w:styleId="WW8Num8z5">
    <w:name w:val="WW8Num8z5"/>
    <w:rsid w:val="00C6357A"/>
  </w:style>
  <w:style w:type="character" w:customStyle="1" w:styleId="WW8Num8z6">
    <w:name w:val="WW8Num8z6"/>
    <w:rsid w:val="00C6357A"/>
  </w:style>
  <w:style w:type="character" w:customStyle="1" w:styleId="WW8Num8z7">
    <w:name w:val="WW8Num8z7"/>
    <w:rsid w:val="00C6357A"/>
  </w:style>
  <w:style w:type="character" w:customStyle="1" w:styleId="WW8Num8z8">
    <w:name w:val="WW8Num8z8"/>
    <w:rsid w:val="00C6357A"/>
  </w:style>
  <w:style w:type="character" w:customStyle="1" w:styleId="WW8Num7z3">
    <w:name w:val="WW8Num7z3"/>
    <w:rsid w:val="00C6357A"/>
  </w:style>
  <w:style w:type="character" w:customStyle="1" w:styleId="WW8Num7z4">
    <w:name w:val="WW8Num7z4"/>
    <w:rsid w:val="00C6357A"/>
  </w:style>
  <w:style w:type="character" w:customStyle="1" w:styleId="WW8Num7z5">
    <w:name w:val="WW8Num7z5"/>
    <w:rsid w:val="00C6357A"/>
  </w:style>
  <w:style w:type="character" w:customStyle="1" w:styleId="WW8Num7z6">
    <w:name w:val="WW8Num7z6"/>
    <w:rsid w:val="00C6357A"/>
  </w:style>
  <w:style w:type="character" w:customStyle="1" w:styleId="WW8Num7z7">
    <w:name w:val="WW8Num7z7"/>
    <w:rsid w:val="00C6357A"/>
  </w:style>
  <w:style w:type="character" w:customStyle="1" w:styleId="WW8Num7z8">
    <w:name w:val="WW8Num7z8"/>
    <w:rsid w:val="00C6357A"/>
  </w:style>
  <w:style w:type="character" w:customStyle="1" w:styleId="WW8Num4z0">
    <w:name w:val="WW8Num4z0"/>
    <w:rsid w:val="00C6357A"/>
    <w:rPr>
      <w:rFonts w:ascii="Arial" w:eastAsia="SimSun, 宋体" w:hAnsi="Arial" w:cs="Arial"/>
      <w:b w:val="0"/>
      <w:bCs w:val="0"/>
      <w:i w:val="0"/>
      <w:caps w:val="0"/>
      <w:smallCaps w:val="0"/>
      <w:color w:val="000000"/>
      <w:spacing w:val="0"/>
      <w:sz w:val="22"/>
      <w:szCs w:val="22"/>
    </w:rPr>
  </w:style>
  <w:style w:type="numbering" w:customStyle="1" w:styleId="WWNum1">
    <w:name w:val="WWNum1"/>
    <w:basedOn w:val="Semlista"/>
    <w:rsid w:val="00C6357A"/>
    <w:pPr>
      <w:numPr>
        <w:numId w:val="13"/>
      </w:numPr>
    </w:pPr>
  </w:style>
  <w:style w:type="numbering" w:customStyle="1" w:styleId="WWNum2">
    <w:name w:val="WWNum2"/>
    <w:basedOn w:val="Semlista"/>
    <w:rsid w:val="00C6357A"/>
    <w:pPr>
      <w:numPr>
        <w:numId w:val="14"/>
      </w:numPr>
    </w:pPr>
  </w:style>
  <w:style w:type="numbering" w:customStyle="1" w:styleId="WWNum3">
    <w:name w:val="WWNum3"/>
    <w:basedOn w:val="Semlista"/>
    <w:rsid w:val="00C6357A"/>
    <w:pPr>
      <w:numPr>
        <w:numId w:val="15"/>
      </w:numPr>
    </w:pPr>
  </w:style>
  <w:style w:type="numbering" w:customStyle="1" w:styleId="WWNum4">
    <w:name w:val="WWNum4"/>
    <w:basedOn w:val="Semlista"/>
    <w:rsid w:val="00C6357A"/>
    <w:pPr>
      <w:numPr>
        <w:numId w:val="16"/>
      </w:numPr>
    </w:pPr>
  </w:style>
  <w:style w:type="numbering" w:customStyle="1" w:styleId="WWNum5">
    <w:name w:val="WWNum5"/>
    <w:basedOn w:val="Semlista"/>
    <w:rsid w:val="00C6357A"/>
    <w:pPr>
      <w:numPr>
        <w:numId w:val="17"/>
      </w:numPr>
    </w:pPr>
  </w:style>
  <w:style w:type="numbering" w:customStyle="1" w:styleId="WWNum6">
    <w:name w:val="WWNum6"/>
    <w:basedOn w:val="Semlista"/>
    <w:rsid w:val="00C6357A"/>
    <w:pPr>
      <w:numPr>
        <w:numId w:val="18"/>
      </w:numPr>
    </w:pPr>
  </w:style>
  <w:style w:type="numbering" w:customStyle="1" w:styleId="WWNum7">
    <w:name w:val="WWNum7"/>
    <w:basedOn w:val="Semlista"/>
    <w:rsid w:val="00C6357A"/>
    <w:pPr>
      <w:numPr>
        <w:numId w:val="19"/>
      </w:numPr>
    </w:pPr>
  </w:style>
  <w:style w:type="numbering" w:customStyle="1" w:styleId="WWNum8">
    <w:name w:val="WWNum8"/>
    <w:basedOn w:val="Semlista"/>
    <w:rsid w:val="00C6357A"/>
    <w:pPr>
      <w:numPr>
        <w:numId w:val="20"/>
      </w:numPr>
    </w:pPr>
  </w:style>
  <w:style w:type="numbering" w:customStyle="1" w:styleId="WWNum9">
    <w:name w:val="WWNum9"/>
    <w:basedOn w:val="Semlista"/>
    <w:rsid w:val="00C6357A"/>
    <w:pPr>
      <w:numPr>
        <w:numId w:val="21"/>
      </w:numPr>
    </w:pPr>
  </w:style>
  <w:style w:type="numbering" w:customStyle="1" w:styleId="WWNum10">
    <w:name w:val="WWNum10"/>
    <w:basedOn w:val="Semlista"/>
    <w:rsid w:val="00C6357A"/>
    <w:pPr>
      <w:numPr>
        <w:numId w:val="22"/>
      </w:numPr>
    </w:pPr>
  </w:style>
  <w:style w:type="numbering" w:customStyle="1" w:styleId="WWNum11">
    <w:name w:val="WWNum11"/>
    <w:basedOn w:val="Semlista"/>
    <w:rsid w:val="00C6357A"/>
    <w:pPr>
      <w:numPr>
        <w:numId w:val="23"/>
      </w:numPr>
    </w:pPr>
  </w:style>
  <w:style w:type="numbering" w:customStyle="1" w:styleId="WWNum12">
    <w:name w:val="WWNum12"/>
    <w:basedOn w:val="Semlista"/>
    <w:rsid w:val="00C6357A"/>
    <w:pPr>
      <w:numPr>
        <w:numId w:val="24"/>
      </w:numPr>
    </w:pPr>
  </w:style>
  <w:style w:type="numbering" w:customStyle="1" w:styleId="WWNum13">
    <w:name w:val="WWNum13"/>
    <w:basedOn w:val="Semlista"/>
    <w:rsid w:val="00C6357A"/>
    <w:pPr>
      <w:numPr>
        <w:numId w:val="25"/>
      </w:numPr>
    </w:pPr>
  </w:style>
  <w:style w:type="numbering" w:customStyle="1" w:styleId="WWNum14">
    <w:name w:val="WWNum14"/>
    <w:basedOn w:val="Semlista"/>
    <w:rsid w:val="00C6357A"/>
    <w:pPr>
      <w:numPr>
        <w:numId w:val="26"/>
      </w:numPr>
    </w:pPr>
  </w:style>
  <w:style w:type="numbering" w:customStyle="1" w:styleId="WWNum15">
    <w:name w:val="WWNum15"/>
    <w:basedOn w:val="Semlista"/>
    <w:rsid w:val="00C6357A"/>
    <w:pPr>
      <w:numPr>
        <w:numId w:val="27"/>
      </w:numPr>
    </w:pPr>
  </w:style>
  <w:style w:type="numbering" w:customStyle="1" w:styleId="WWNum16">
    <w:name w:val="WWNum16"/>
    <w:basedOn w:val="Semlista"/>
    <w:rsid w:val="00C6357A"/>
    <w:pPr>
      <w:numPr>
        <w:numId w:val="28"/>
      </w:numPr>
    </w:pPr>
  </w:style>
  <w:style w:type="numbering" w:customStyle="1" w:styleId="WWNum17">
    <w:name w:val="WWNum17"/>
    <w:basedOn w:val="Semlista"/>
    <w:rsid w:val="00C6357A"/>
    <w:pPr>
      <w:numPr>
        <w:numId w:val="29"/>
      </w:numPr>
    </w:pPr>
  </w:style>
  <w:style w:type="numbering" w:customStyle="1" w:styleId="WWNum18">
    <w:name w:val="WWNum18"/>
    <w:basedOn w:val="Semlista"/>
    <w:rsid w:val="00C6357A"/>
    <w:pPr>
      <w:numPr>
        <w:numId w:val="30"/>
      </w:numPr>
    </w:pPr>
  </w:style>
  <w:style w:type="numbering" w:customStyle="1" w:styleId="WWNum23">
    <w:name w:val="WWNum23"/>
    <w:basedOn w:val="Semlista"/>
    <w:rsid w:val="00C6357A"/>
    <w:pPr>
      <w:numPr>
        <w:numId w:val="31"/>
      </w:numPr>
    </w:pPr>
  </w:style>
  <w:style w:type="numbering" w:customStyle="1" w:styleId="WWNum19">
    <w:name w:val="WWNum19"/>
    <w:basedOn w:val="Semlista"/>
    <w:rsid w:val="00C6357A"/>
    <w:pPr>
      <w:numPr>
        <w:numId w:val="32"/>
      </w:numPr>
    </w:pPr>
  </w:style>
  <w:style w:type="numbering" w:customStyle="1" w:styleId="WWNum20">
    <w:name w:val="WWNum20"/>
    <w:basedOn w:val="Semlista"/>
    <w:rsid w:val="00C6357A"/>
    <w:pPr>
      <w:numPr>
        <w:numId w:val="33"/>
      </w:numPr>
    </w:pPr>
  </w:style>
  <w:style w:type="numbering" w:customStyle="1" w:styleId="WWNum21">
    <w:name w:val="WWNum21"/>
    <w:basedOn w:val="Semlista"/>
    <w:rsid w:val="00C6357A"/>
    <w:pPr>
      <w:numPr>
        <w:numId w:val="34"/>
      </w:numPr>
    </w:pPr>
  </w:style>
  <w:style w:type="numbering" w:customStyle="1" w:styleId="WWNum22">
    <w:name w:val="WWNum22"/>
    <w:basedOn w:val="Semlista"/>
    <w:rsid w:val="00C6357A"/>
    <w:pPr>
      <w:numPr>
        <w:numId w:val="35"/>
      </w:numPr>
    </w:pPr>
  </w:style>
  <w:style w:type="numbering" w:customStyle="1" w:styleId="WW8Num3">
    <w:name w:val="WW8Num3"/>
    <w:basedOn w:val="Semlista"/>
    <w:rsid w:val="00C6357A"/>
    <w:pPr>
      <w:numPr>
        <w:numId w:val="36"/>
      </w:numPr>
    </w:pPr>
  </w:style>
  <w:style w:type="numbering" w:customStyle="1" w:styleId="WW8Num13">
    <w:name w:val="WW8Num13"/>
    <w:basedOn w:val="Semlista"/>
    <w:rsid w:val="00C6357A"/>
    <w:pPr>
      <w:numPr>
        <w:numId w:val="37"/>
      </w:numPr>
    </w:pPr>
  </w:style>
  <w:style w:type="numbering" w:customStyle="1" w:styleId="WW8Num12">
    <w:name w:val="WW8Num12"/>
    <w:basedOn w:val="Semlista"/>
    <w:rsid w:val="00C6357A"/>
    <w:pPr>
      <w:numPr>
        <w:numId w:val="38"/>
      </w:numPr>
    </w:pPr>
  </w:style>
  <w:style w:type="numbering" w:customStyle="1" w:styleId="WW8Num5">
    <w:name w:val="WW8Num5"/>
    <w:basedOn w:val="Semlista"/>
    <w:rsid w:val="00C6357A"/>
    <w:pPr>
      <w:numPr>
        <w:numId w:val="39"/>
      </w:numPr>
    </w:pPr>
  </w:style>
  <w:style w:type="numbering" w:customStyle="1" w:styleId="WW8Num8">
    <w:name w:val="WW8Num8"/>
    <w:basedOn w:val="Semlista"/>
    <w:rsid w:val="00C6357A"/>
    <w:pPr>
      <w:numPr>
        <w:numId w:val="40"/>
      </w:numPr>
    </w:pPr>
  </w:style>
  <w:style w:type="numbering" w:customStyle="1" w:styleId="WW8Num7">
    <w:name w:val="WW8Num7"/>
    <w:basedOn w:val="Semlista"/>
    <w:rsid w:val="00C6357A"/>
    <w:pPr>
      <w:numPr>
        <w:numId w:val="41"/>
      </w:numPr>
    </w:pPr>
  </w:style>
  <w:style w:type="numbering" w:customStyle="1" w:styleId="WW8Num4">
    <w:name w:val="WW8Num4"/>
    <w:basedOn w:val="Semlista"/>
    <w:rsid w:val="00C6357A"/>
    <w:pPr>
      <w:numPr>
        <w:numId w:val="42"/>
      </w:numPr>
    </w:pPr>
  </w:style>
  <w:style w:type="character" w:customStyle="1" w:styleId="NumberingSymbols">
    <w:name w:val="Numbering Symbols"/>
    <w:rsid w:val="00C6357A"/>
  </w:style>
  <w:style w:type="character" w:customStyle="1" w:styleId="g5ti41198hf7">
    <w:name w:val="g5ti41198hf7"/>
    <w:basedOn w:val="Fontepargpadro"/>
    <w:rsid w:val="00C6357A"/>
  </w:style>
  <w:style w:type="table" w:styleId="GradeMdia1-nfase3">
    <w:name w:val="Medium Grid 1 Accent 3"/>
    <w:basedOn w:val="Tabelanormal"/>
    <w:uiPriority w:val="67"/>
    <w:rsid w:val="005809B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2">
    <w:name w:val="Medium Grid 1 Accent 2"/>
    <w:basedOn w:val="Tabelanormal"/>
    <w:uiPriority w:val="67"/>
    <w:rsid w:val="003168B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1">
    <w:name w:val="Medium Grid 1 Accent 1"/>
    <w:basedOn w:val="Tabelanormal"/>
    <w:uiPriority w:val="67"/>
    <w:rsid w:val="00D56EA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staClara-nfase3">
    <w:name w:val="Light List Accent 3"/>
    <w:basedOn w:val="Tabelanormal"/>
    <w:uiPriority w:val="61"/>
    <w:rsid w:val="0071362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GradeClara-nfase3">
    <w:name w:val="Light Grid Accent 3"/>
    <w:basedOn w:val="Tabelanormal"/>
    <w:uiPriority w:val="62"/>
    <w:rsid w:val="00CB082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Sumrio1">
    <w:name w:val="toc 1"/>
    <w:basedOn w:val="Normal"/>
    <w:next w:val="Normal"/>
    <w:autoRedefine/>
    <w:uiPriority w:val="39"/>
    <w:unhideWhenUsed/>
    <w:rsid w:val="003310F6"/>
    <w:pPr>
      <w:tabs>
        <w:tab w:val="clear" w:pos="357"/>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72705">
      <w:bodyDiv w:val="1"/>
      <w:marLeft w:val="0"/>
      <w:marRight w:val="0"/>
      <w:marTop w:val="0"/>
      <w:marBottom w:val="0"/>
      <w:divBdr>
        <w:top w:val="none" w:sz="0" w:space="0" w:color="auto"/>
        <w:left w:val="none" w:sz="0" w:space="0" w:color="auto"/>
        <w:bottom w:val="none" w:sz="0" w:space="0" w:color="auto"/>
        <w:right w:val="none" w:sz="0" w:space="0" w:color="auto"/>
      </w:divBdr>
    </w:div>
    <w:div w:id="80372072">
      <w:bodyDiv w:val="1"/>
      <w:marLeft w:val="0"/>
      <w:marRight w:val="0"/>
      <w:marTop w:val="0"/>
      <w:marBottom w:val="0"/>
      <w:divBdr>
        <w:top w:val="none" w:sz="0" w:space="0" w:color="auto"/>
        <w:left w:val="none" w:sz="0" w:space="0" w:color="auto"/>
        <w:bottom w:val="none" w:sz="0" w:space="0" w:color="auto"/>
        <w:right w:val="none" w:sz="0" w:space="0" w:color="auto"/>
      </w:divBdr>
    </w:div>
    <w:div w:id="140466064">
      <w:bodyDiv w:val="1"/>
      <w:marLeft w:val="0"/>
      <w:marRight w:val="0"/>
      <w:marTop w:val="0"/>
      <w:marBottom w:val="0"/>
      <w:divBdr>
        <w:top w:val="none" w:sz="0" w:space="0" w:color="auto"/>
        <w:left w:val="none" w:sz="0" w:space="0" w:color="auto"/>
        <w:bottom w:val="none" w:sz="0" w:space="0" w:color="auto"/>
        <w:right w:val="none" w:sz="0" w:space="0" w:color="auto"/>
      </w:divBdr>
    </w:div>
    <w:div w:id="474756876">
      <w:bodyDiv w:val="1"/>
      <w:marLeft w:val="0"/>
      <w:marRight w:val="0"/>
      <w:marTop w:val="0"/>
      <w:marBottom w:val="0"/>
      <w:divBdr>
        <w:top w:val="none" w:sz="0" w:space="0" w:color="auto"/>
        <w:left w:val="none" w:sz="0" w:space="0" w:color="auto"/>
        <w:bottom w:val="none" w:sz="0" w:space="0" w:color="auto"/>
        <w:right w:val="none" w:sz="0" w:space="0" w:color="auto"/>
      </w:divBdr>
    </w:div>
    <w:div w:id="552161614">
      <w:bodyDiv w:val="1"/>
      <w:marLeft w:val="0"/>
      <w:marRight w:val="0"/>
      <w:marTop w:val="0"/>
      <w:marBottom w:val="0"/>
      <w:divBdr>
        <w:top w:val="none" w:sz="0" w:space="0" w:color="auto"/>
        <w:left w:val="none" w:sz="0" w:space="0" w:color="auto"/>
        <w:bottom w:val="none" w:sz="0" w:space="0" w:color="auto"/>
        <w:right w:val="none" w:sz="0" w:space="0" w:color="auto"/>
      </w:divBdr>
    </w:div>
    <w:div w:id="630862944">
      <w:bodyDiv w:val="1"/>
      <w:marLeft w:val="0"/>
      <w:marRight w:val="0"/>
      <w:marTop w:val="0"/>
      <w:marBottom w:val="0"/>
      <w:divBdr>
        <w:top w:val="none" w:sz="0" w:space="0" w:color="auto"/>
        <w:left w:val="none" w:sz="0" w:space="0" w:color="auto"/>
        <w:bottom w:val="none" w:sz="0" w:space="0" w:color="auto"/>
        <w:right w:val="none" w:sz="0" w:space="0" w:color="auto"/>
      </w:divBdr>
    </w:div>
    <w:div w:id="662052600">
      <w:bodyDiv w:val="1"/>
      <w:marLeft w:val="0"/>
      <w:marRight w:val="0"/>
      <w:marTop w:val="0"/>
      <w:marBottom w:val="0"/>
      <w:divBdr>
        <w:top w:val="none" w:sz="0" w:space="0" w:color="auto"/>
        <w:left w:val="none" w:sz="0" w:space="0" w:color="auto"/>
        <w:bottom w:val="none" w:sz="0" w:space="0" w:color="auto"/>
        <w:right w:val="none" w:sz="0" w:space="0" w:color="auto"/>
      </w:divBdr>
    </w:div>
    <w:div w:id="1250428836">
      <w:bodyDiv w:val="1"/>
      <w:marLeft w:val="0"/>
      <w:marRight w:val="0"/>
      <w:marTop w:val="0"/>
      <w:marBottom w:val="0"/>
      <w:divBdr>
        <w:top w:val="none" w:sz="0" w:space="0" w:color="auto"/>
        <w:left w:val="none" w:sz="0" w:space="0" w:color="auto"/>
        <w:bottom w:val="none" w:sz="0" w:space="0" w:color="auto"/>
        <w:right w:val="none" w:sz="0" w:space="0" w:color="auto"/>
      </w:divBdr>
    </w:div>
    <w:div w:id="1404062438">
      <w:bodyDiv w:val="1"/>
      <w:marLeft w:val="0"/>
      <w:marRight w:val="0"/>
      <w:marTop w:val="0"/>
      <w:marBottom w:val="0"/>
      <w:divBdr>
        <w:top w:val="none" w:sz="0" w:space="0" w:color="auto"/>
        <w:left w:val="none" w:sz="0" w:space="0" w:color="auto"/>
        <w:bottom w:val="none" w:sz="0" w:space="0" w:color="auto"/>
        <w:right w:val="none" w:sz="0" w:space="0" w:color="auto"/>
      </w:divBdr>
      <w:divsChild>
        <w:div w:id="2038726572">
          <w:marLeft w:val="0"/>
          <w:marRight w:val="0"/>
          <w:marTop w:val="0"/>
          <w:marBottom w:val="0"/>
          <w:divBdr>
            <w:top w:val="none" w:sz="0" w:space="0" w:color="auto"/>
            <w:left w:val="none" w:sz="0" w:space="0" w:color="auto"/>
            <w:bottom w:val="none" w:sz="0" w:space="0" w:color="auto"/>
            <w:right w:val="none" w:sz="0" w:space="0" w:color="auto"/>
          </w:divBdr>
        </w:div>
        <w:div w:id="581525857">
          <w:marLeft w:val="0"/>
          <w:marRight w:val="0"/>
          <w:marTop w:val="0"/>
          <w:marBottom w:val="0"/>
          <w:divBdr>
            <w:top w:val="none" w:sz="0" w:space="0" w:color="auto"/>
            <w:left w:val="none" w:sz="0" w:space="0" w:color="auto"/>
            <w:bottom w:val="none" w:sz="0" w:space="0" w:color="auto"/>
            <w:right w:val="none" w:sz="0" w:space="0" w:color="auto"/>
          </w:divBdr>
        </w:div>
        <w:div w:id="2028284793">
          <w:marLeft w:val="0"/>
          <w:marRight w:val="0"/>
          <w:marTop w:val="0"/>
          <w:marBottom w:val="0"/>
          <w:divBdr>
            <w:top w:val="none" w:sz="0" w:space="0" w:color="auto"/>
            <w:left w:val="none" w:sz="0" w:space="0" w:color="auto"/>
            <w:bottom w:val="none" w:sz="0" w:space="0" w:color="auto"/>
            <w:right w:val="none" w:sz="0" w:space="0" w:color="auto"/>
          </w:divBdr>
        </w:div>
      </w:divsChild>
    </w:div>
    <w:div w:id="1621913560">
      <w:bodyDiv w:val="1"/>
      <w:marLeft w:val="0"/>
      <w:marRight w:val="0"/>
      <w:marTop w:val="0"/>
      <w:marBottom w:val="0"/>
      <w:divBdr>
        <w:top w:val="none" w:sz="0" w:space="0" w:color="auto"/>
        <w:left w:val="none" w:sz="0" w:space="0" w:color="auto"/>
        <w:bottom w:val="none" w:sz="0" w:space="0" w:color="auto"/>
        <w:right w:val="none" w:sz="0" w:space="0" w:color="auto"/>
      </w:divBdr>
    </w:div>
    <w:div w:id="1729842162">
      <w:bodyDiv w:val="1"/>
      <w:marLeft w:val="0"/>
      <w:marRight w:val="0"/>
      <w:marTop w:val="0"/>
      <w:marBottom w:val="0"/>
      <w:divBdr>
        <w:top w:val="none" w:sz="0" w:space="0" w:color="auto"/>
        <w:left w:val="none" w:sz="0" w:space="0" w:color="auto"/>
        <w:bottom w:val="none" w:sz="0" w:space="0" w:color="auto"/>
        <w:right w:val="none" w:sz="0" w:space="0" w:color="auto"/>
      </w:divBdr>
    </w:div>
    <w:div w:id="1762678651">
      <w:bodyDiv w:val="1"/>
      <w:marLeft w:val="0"/>
      <w:marRight w:val="0"/>
      <w:marTop w:val="0"/>
      <w:marBottom w:val="0"/>
      <w:divBdr>
        <w:top w:val="none" w:sz="0" w:space="0" w:color="auto"/>
        <w:left w:val="none" w:sz="0" w:space="0" w:color="auto"/>
        <w:bottom w:val="none" w:sz="0" w:space="0" w:color="auto"/>
        <w:right w:val="none" w:sz="0" w:space="0" w:color="auto"/>
      </w:divBdr>
      <w:divsChild>
        <w:div w:id="504563789">
          <w:marLeft w:val="0"/>
          <w:marRight w:val="0"/>
          <w:marTop w:val="0"/>
          <w:marBottom w:val="0"/>
          <w:divBdr>
            <w:top w:val="none" w:sz="0" w:space="0" w:color="auto"/>
            <w:left w:val="none" w:sz="0" w:space="0" w:color="auto"/>
            <w:bottom w:val="none" w:sz="0" w:space="0" w:color="auto"/>
            <w:right w:val="none" w:sz="0" w:space="0" w:color="auto"/>
          </w:divBdr>
        </w:div>
        <w:div w:id="46415467">
          <w:marLeft w:val="0"/>
          <w:marRight w:val="0"/>
          <w:marTop w:val="0"/>
          <w:marBottom w:val="0"/>
          <w:divBdr>
            <w:top w:val="none" w:sz="0" w:space="0" w:color="auto"/>
            <w:left w:val="none" w:sz="0" w:space="0" w:color="auto"/>
            <w:bottom w:val="none" w:sz="0" w:space="0" w:color="auto"/>
            <w:right w:val="none" w:sz="0" w:space="0" w:color="auto"/>
          </w:divBdr>
        </w:div>
        <w:div w:id="619187501">
          <w:marLeft w:val="0"/>
          <w:marRight w:val="0"/>
          <w:marTop w:val="0"/>
          <w:marBottom w:val="0"/>
          <w:divBdr>
            <w:top w:val="none" w:sz="0" w:space="0" w:color="auto"/>
            <w:left w:val="none" w:sz="0" w:space="0" w:color="auto"/>
            <w:bottom w:val="none" w:sz="0" w:space="0" w:color="auto"/>
            <w:right w:val="none" w:sz="0" w:space="0" w:color="auto"/>
          </w:divBdr>
        </w:div>
        <w:div w:id="127205502">
          <w:marLeft w:val="0"/>
          <w:marRight w:val="0"/>
          <w:marTop w:val="0"/>
          <w:marBottom w:val="0"/>
          <w:divBdr>
            <w:top w:val="none" w:sz="0" w:space="0" w:color="auto"/>
            <w:left w:val="none" w:sz="0" w:space="0" w:color="auto"/>
            <w:bottom w:val="none" w:sz="0" w:space="0" w:color="auto"/>
            <w:right w:val="none" w:sz="0" w:space="0" w:color="auto"/>
          </w:divBdr>
        </w:div>
      </w:divsChild>
    </w:div>
    <w:div w:id="212861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ortal.mec.gov.br/index.php?option=com_content&amp;view=article&amp;id=16418&amp;Itemid=866" TargetMode="External"/><Relationship Id="rId18" Type="http://schemas.openxmlformats.org/officeDocument/2006/relationships/hyperlink" Target="http://portal.mec.gov.br/cne/arquivos/pdf/2007/rces002_07.pdf" TargetMode="External"/><Relationship Id="rId26" Type="http://schemas.openxmlformats.org/officeDocument/2006/relationships/hyperlink" Target="http://portal.mec.gov.br/seed/arquivos/pdf/legislacao/refead1.pdf" TargetMode="External"/><Relationship Id="rId39" Type="http://schemas.openxmlformats.org/officeDocument/2006/relationships/hyperlink" Target="http://prograd.ufabc.edu.br/bm" TargetMode="External"/><Relationship Id="rId3" Type="http://schemas.openxmlformats.org/officeDocument/2006/relationships/styles" Target="styles.xml"/><Relationship Id="rId21" Type="http://schemas.openxmlformats.org/officeDocument/2006/relationships/hyperlink" Target="http://portal.mec.gov.br/sesu/arquivos/pdf/nova/acs_portaria4059.pdf" TargetMode="External"/><Relationship Id="rId34" Type="http://schemas.openxmlformats.org/officeDocument/2006/relationships/hyperlink" Target="http://prograd.ufabc.edu.br/lcb" TargetMode="External"/><Relationship Id="rId42" Type="http://schemas.openxmlformats.org/officeDocument/2006/relationships/hyperlink" Target="http://prograd.ufabc.edu.br/bm" TargetMode="External"/><Relationship Id="rId47" Type="http://schemas.openxmlformats.org/officeDocument/2006/relationships/hyperlink" Target="http://prograd.ufabc.edu.br/ei" TargetMode="External"/><Relationship Id="rId50" Type="http://schemas.openxmlformats.org/officeDocument/2006/relationships/hyperlink" Target="http://prograd.ufabc.edu.br/bm" TargetMode="External"/><Relationship Id="rId7" Type="http://schemas.openxmlformats.org/officeDocument/2006/relationships/footnotes" Target="footnotes.xml"/><Relationship Id="rId12" Type="http://schemas.openxmlformats.org/officeDocument/2006/relationships/hyperlink" Target="http://www.ufabc.edu.br/images/stories/comunicacao/bacharelados-interdisciplinares_referenciais-orientadores-novembro_2010-brasilia.pdf" TargetMode="External"/><Relationship Id="rId17" Type="http://schemas.openxmlformats.org/officeDocument/2006/relationships/hyperlink" Target="http://www.planalto.gov.br/ccivil_03/decreto/2002/D4281.htm" TargetMode="External"/><Relationship Id="rId25" Type="http://schemas.openxmlformats.org/officeDocument/2006/relationships/hyperlink" Target="http://portal.mec.gov.br/sesu/arquivos/pdf/nova/acs_portaria4059.pdf" TargetMode="External"/><Relationship Id="rId33" Type="http://schemas.openxmlformats.org/officeDocument/2006/relationships/hyperlink" Target="http://prograd.ufabc.edu.br/bm" TargetMode="External"/><Relationship Id="rId38" Type="http://schemas.openxmlformats.org/officeDocument/2006/relationships/hyperlink" Target="http://prograd.ufabc.edu.br/bm" TargetMode="External"/><Relationship Id="rId46" Type="http://schemas.openxmlformats.org/officeDocument/2006/relationships/hyperlink" Target="http://prograd.ufabc.edu.br/ei" TargetMode="External"/><Relationship Id="rId2" Type="http://schemas.openxmlformats.org/officeDocument/2006/relationships/numbering" Target="numbering.xml"/><Relationship Id="rId16" Type="http://schemas.openxmlformats.org/officeDocument/2006/relationships/hyperlink" Target="http://www.planalto.gov.br/ccivil_03/leis/l9795.htm" TargetMode="External"/><Relationship Id="rId20" Type="http://schemas.openxmlformats.org/officeDocument/2006/relationships/hyperlink" Target="http://www.planalto.gov.br/ccivil_03/_ato2004-2006/2005/Decreto/D5622compilado.htm" TargetMode="External"/><Relationship Id="rId29" Type="http://schemas.openxmlformats.org/officeDocument/2006/relationships/hyperlink" Target="http://www.spoj.pl/" TargetMode="External"/><Relationship Id="rId41" Type="http://schemas.openxmlformats.org/officeDocument/2006/relationships/hyperlink" Target="http://prograd.ufabc.edu.br/eb"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lanalto.gov.br/ccivil_03/Leis/L9394.htm" TargetMode="External"/><Relationship Id="rId24" Type="http://schemas.openxmlformats.org/officeDocument/2006/relationships/hyperlink" Target="http://www.planalto.gov.br/ccivil_03/_ato2004-2006/2006/decreto/d5773.htm" TargetMode="External"/><Relationship Id="rId32" Type="http://schemas.openxmlformats.org/officeDocument/2006/relationships/hyperlink" Target="http://prograd.ufabc.edu.br/bm" TargetMode="External"/><Relationship Id="rId37" Type="http://schemas.openxmlformats.org/officeDocument/2006/relationships/hyperlink" Target="http://prograd.ufabc.edu.br/eg" TargetMode="External"/><Relationship Id="rId40" Type="http://schemas.openxmlformats.org/officeDocument/2006/relationships/hyperlink" Target="http://prograd.ufabc.edu.br/ei" TargetMode="External"/><Relationship Id="rId45" Type="http://schemas.openxmlformats.org/officeDocument/2006/relationships/hyperlink" Target="http://prograd.ufabc.edu.br/eg" TargetMode="Externa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planalto.gov.br/ccivil_03/_Ato2004-2006/2005/Decreto/D5626.htm" TargetMode="External"/><Relationship Id="rId23" Type="http://schemas.openxmlformats.org/officeDocument/2006/relationships/hyperlink" Target="http://www.planalto.gov.br/ccivil_03/_ato2004-2006/2005/Decreto/D5622compilado.htm" TargetMode="External"/><Relationship Id="rId28" Type="http://schemas.openxmlformats.org/officeDocument/2006/relationships/hyperlink" Target="tel:3642173632" TargetMode="External"/><Relationship Id="rId36" Type="http://schemas.openxmlformats.org/officeDocument/2006/relationships/hyperlink" Target="http://prograd.ufabc.edu.br/ei" TargetMode="External"/><Relationship Id="rId49" Type="http://schemas.openxmlformats.org/officeDocument/2006/relationships/hyperlink" Target="http://prograd.ufabc.edu.br/ei" TargetMode="External"/><Relationship Id="rId10" Type="http://schemas.openxmlformats.org/officeDocument/2006/relationships/image" Target="media/image2.jpeg"/><Relationship Id="rId19" Type="http://schemas.openxmlformats.org/officeDocument/2006/relationships/hyperlink" Target="http://meclegis.mec.gov.br/documento/view/id/17" TargetMode="External"/><Relationship Id="rId31" Type="http://schemas.openxmlformats.org/officeDocument/2006/relationships/hyperlink" Target="http://www.ietf.org/" TargetMode="External"/><Relationship Id="rId44" Type="http://schemas.openxmlformats.org/officeDocument/2006/relationships/hyperlink" Target="http://prograd.ufabc.edu.br/ei" TargetMode="External"/><Relationship Id="rId52"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portal.mec.gov.br/cne/arquivos/pdf/res012004.pdf" TargetMode="External"/><Relationship Id="rId22" Type="http://schemas.openxmlformats.org/officeDocument/2006/relationships/hyperlink" Target="http://www.ufabc.edu.br/index.php?option=com_content&amp;view=article&amp;id=7880%3Aresolucao-consuni-no-112-aprova-o-plano-de-desenvolvimento-institucional-2013-2022&amp;catid=226%3Aconsuni-resolucoes&amp;Itemid=42" TargetMode="External"/><Relationship Id="rId27" Type="http://schemas.openxmlformats.org/officeDocument/2006/relationships/hyperlink" Target="http://download.inep.gov.br/educacao_superior/avaliacao_cursos_graduacao/instrumentos/2012/instrumento_com_alteracoes_maio_12.pdf" TargetMode="External"/><Relationship Id="rId30" Type="http://schemas.openxmlformats.org/officeDocument/2006/relationships/hyperlink" Target="http://www.spoj.pl/" TargetMode="External"/><Relationship Id="rId35" Type="http://schemas.openxmlformats.org/officeDocument/2006/relationships/hyperlink" Target="http://prograd.ufabc.edu.br/eg" TargetMode="External"/><Relationship Id="rId43" Type="http://schemas.openxmlformats.org/officeDocument/2006/relationships/hyperlink" Target="http://prograd.ufabc.edu.br/bn" TargetMode="External"/><Relationship Id="rId48" Type="http://schemas.openxmlformats.org/officeDocument/2006/relationships/hyperlink" Target="http://prograd.ufabc.edu.br/ei" TargetMode="External"/><Relationship Id="rId8" Type="http://schemas.openxmlformats.org/officeDocument/2006/relationships/endnotes" Target="endnotes.xml"/><Relationship Id="rId51" Type="http://schemas.openxmlformats.org/officeDocument/2006/relationships/hyperlink" Target="http://prograd.ufabc.edu.br/bc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prograd.ufabc.edu.br/images/pdf/portaria_202_procedimentos_seguranca_laboratorios.pdf"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C9BF2B-299D-476C-9209-55CF0AC8A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141</Pages>
  <Words>33509</Words>
  <Characters>180954</Characters>
  <Application>Microsoft Office Word</Application>
  <DocSecurity>0</DocSecurity>
  <Lines>1507</Lines>
  <Paragraphs>428</Paragraphs>
  <ScaleCrop>false</ScaleCrop>
  <HeadingPairs>
    <vt:vector size="2" baseType="variant">
      <vt:variant>
        <vt:lpstr>Título</vt:lpstr>
      </vt:variant>
      <vt:variant>
        <vt:i4>1</vt:i4>
      </vt:variant>
    </vt:vector>
  </HeadingPairs>
  <TitlesOfParts>
    <vt:vector size="1" baseType="lpstr">
      <vt:lpstr>Ministério da Educação</vt:lpstr>
    </vt:vector>
  </TitlesOfParts>
  <Company>Hewlett-Packard Company</Company>
  <LinksUpToDate>false</LinksUpToDate>
  <CharactersWithSpaces>214035</CharactersWithSpaces>
  <SharedDoc>false</SharedDoc>
  <HLinks>
    <vt:vector size="192" baseType="variant">
      <vt:variant>
        <vt:i4>4456566</vt:i4>
      </vt:variant>
      <vt:variant>
        <vt:i4>75</vt:i4>
      </vt:variant>
      <vt:variant>
        <vt:i4>0</vt:i4>
      </vt:variant>
      <vt:variant>
        <vt:i4>5</vt:i4>
      </vt:variant>
      <vt:variant>
        <vt:lpwstr>http://download.inep.gov.br/educacao_superior/avaliacao_cursos_graduacao/instrumentos/2012/instrumento_com_alteracoes_maio_12.pdf</vt:lpwstr>
      </vt:variant>
      <vt:variant>
        <vt:lpwstr/>
      </vt:variant>
      <vt:variant>
        <vt:i4>4849671</vt:i4>
      </vt:variant>
      <vt:variant>
        <vt:i4>72</vt:i4>
      </vt:variant>
      <vt:variant>
        <vt:i4>0</vt:i4>
      </vt:variant>
      <vt:variant>
        <vt:i4>5</vt:i4>
      </vt:variant>
      <vt:variant>
        <vt:lpwstr>http://portal.mec.gov.br/seed/arquivos/pdf/legislacao/refead1.pdf</vt:lpwstr>
      </vt:variant>
      <vt:variant>
        <vt:lpwstr/>
      </vt:variant>
      <vt:variant>
        <vt:i4>3735571</vt:i4>
      </vt:variant>
      <vt:variant>
        <vt:i4>69</vt:i4>
      </vt:variant>
      <vt:variant>
        <vt:i4>0</vt:i4>
      </vt:variant>
      <vt:variant>
        <vt:i4>5</vt:i4>
      </vt:variant>
      <vt:variant>
        <vt:lpwstr>http://portal.mec.gov.br/sesu/arquivos/pdf/nova/acs_portaria4059.pdf</vt:lpwstr>
      </vt:variant>
      <vt:variant>
        <vt:lpwstr/>
      </vt:variant>
      <vt:variant>
        <vt:i4>393295</vt:i4>
      </vt:variant>
      <vt:variant>
        <vt:i4>66</vt:i4>
      </vt:variant>
      <vt:variant>
        <vt:i4>0</vt:i4>
      </vt:variant>
      <vt:variant>
        <vt:i4>5</vt:i4>
      </vt:variant>
      <vt:variant>
        <vt:lpwstr>http://www.planalto.gov.br/ccivil_03/_ato2004-2006/2006/decreto/d5773.htm</vt:lpwstr>
      </vt:variant>
      <vt:variant>
        <vt:lpwstr/>
      </vt:variant>
      <vt:variant>
        <vt:i4>3473513</vt:i4>
      </vt:variant>
      <vt:variant>
        <vt:i4>63</vt:i4>
      </vt:variant>
      <vt:variant>
        <vt:i4>0</vt:i4>
      </vt:variant>
      <vt:variant>
        <vt:i4>5</vt:i4>
      </vt:variant>
      <vt:variant>
        <vt:lpwstr>http://www.planalto.gov.br/ccivil_03/_ato2004-2006/2005/Decreto/D5622compilado.htm</vt:lpwstr>
      </vt:variant>
      <vt:variant>
        <vt:lpwstr/>
      </vt:variant>
      <vt:variant>
        <vt:i4>6684706</vt:i4>
      </vt:variant>
      <vt:variant>
        <vt:i4>60</vt:i4>
      </vt:variant>
      <vt:variant>
        <vt:i4>0</vt:i4>
      </vt:variant>
      <vt:variant>
        <vt:i4>5</vt:i4>
      </vt:variant>
      <vt:variant>
        <vt:lpwstr>http://proex.ufabc.edu.br/</vt:lpwstr>
      </vt:variant>
      <vt:variant>
        <vt:lpwstr/>
      </vt:variant>
      <vt:variant>
        <vt:i4>1245203</vt:i4>
      </vt:variant>
      <vt:variant>
        <vt:i4>57</vt:i4>
      </vt:variant>
      <vt:variant>
        <vt:i4>0</vt:i4>
      </vt:variant>
      <vt:variant>
        <vt:i4>5</vt:i4>
      </vt:variant>
      <vt:variant>
        <vt:lpwstr>http://pibidufabc.wordpress.com/</vt:lpwstr>
      </vt:variant>
      <vt:variant>
        <vt:lpwstr/>
      </vt:variant>
      <vt:variant>
        <vt:i4>524356</vt:i4>
      </vt:variant>
      <vt:variant>
        <vt:i4>54</vt:i4>
      </vt:variant>
      <vt:variant>
        <vt:i4>0</vt:i4>
      </vt:variant>
      <vt:variant>
        <vt:i4>5</vt:i4>
      </vt:variant>
      <vt:variant>
        <vt:lpwstr>http://prograd.ufabc.edu.br/monitoria</vt:lpwstr>
      </vt:variant>
      <vt:variant>
        <vt:lpwstr/>
      </vt:variant>
      <vt:variant>
        <vt:i4>1638480</vt:i4>
      </vt:variant>
      <vt:variant>
        <vt:i4>51</vt:i4>
      </vt:variant>
      <vt:variant>
        <vt:i4>0</vt:i4>
      </vt:variant>
      <vt:variant>
        <vt:i4>5</vt:i4>
      </vt:variant>
      <vt:variant>
        <vt:lpwstr>http://prograd.ufabc.edu.br/peat</vt:lpwstr>
      </vt:variant>
      <vt:variant>
        <vt:lpwstr/>
      </vt:variant>
      <vt:variant>
        <vt:i4>7667733</vt:i4>
      </vt:variant>
      <vt:variant>
        <vt:i4>48</vt:i4>
      </vt:variant>
      <vt:variant>
        <vt:i4>0</vt:i4>
      </vt:variant>
      <vt:variant>
        <vt:i4>5</vt:i4>
      </vt:variant>
      <vt:variant>
        <vt:lpwstr>http://www.ufabc.edu.br/index.php?option=com_content&amp;view=article&amp;id=7880%3Aresolucao-consuni-no-112-aprova-o-plano-de-desenvolvimento-institucional-2013-2022&amp;catid=226%3Aconsuni-resolucoes&amp;Itemid=42</vt:lpwstr>
      </vt:variant>
      <vt:variant>
        <vt:lpwstr/>
      </vt:variant>
      <vt:variant>
        <vt:i4>3801150</vt:i4>
      </vt:variant>
      <vt:variant>
        <vt:i4>45</vt:i4>
      </vt:variant>
      <vt:variant>
        <vt:i4>0</vt:i4>
      </vt:variant>
      <vt:variant>
        <vt:i4>5</vt:i4>
      </vt:variant>
      <vt:variant>
        <vt:lpwstr>http://www.ufabc.edu.br/images/stories/pdfs/institucional/projetopedagogico.pdf</vt:lpwstr>
      </vt:variant>
      <vt:variant>
        <vt:lpwstr/>
      </vt:variant>
      <vt:variant>
        <vt:i4>3735571</vt:i4>
      </vt:variant>
      <vt:variant>
        <vt:i4>42</vt:i4>
      </vt:variant>
      <vt:variant>
        <vt:i4>0</vt:i4>
      </vt:variant>
      <vt:variant>
        <vt:i4>5</vt:i4>
      </vt:variant>
      <vt:variant>
        <vt:lpwstr>http://portal.mec.gov.br/sesu/arquivos/pdf/nova/acs_portaria4059.pdf</vt:lpwstr>
      </vt:variant>
      <vt:variant>
        <vt:lpwstr/>
      </vt:variant>
      <vt:variant>
        <vt:i4>3473513</vt:i4>
      </vt:variant>
      <vt:variant>
        <vt:i4>39</vt:i4>
      </vt:variant>
      <vt:variant>
        <vt:i4>0</vt:i4>
      </vt:variant>
      <vt:variant>
        <vt:i4>5</vt:i4>
      </vt:variant>
      <vt:variant>
        <vt:lpwstr>http://www.planalto.gov.br/ccivil_03/_ato2004-2006/2005/Decreto/D5622compilado.htm</vt:lpwstr>
      </vt:variant>
      <vt:variant>
        <vt:lpwstr/>
      </vt:variant>
      <vt:variant>
        <vt:i4>2621550</vt:i4>
      </vt:variant>
      <vt:variant>
        <vt:i4>36</vt:i4>
      </vt:variant>
      <vt:variant>
        <vt:i4>0</vt:i4>
      </vt:variant>
      <vt:variant>
        <vt:i4>5</vt:i4>
      </vt:variant>
      <vt:variant>
        <vt:lpwstr>http://portal.mec.gov.br/index.php?option=com_docman&amp;task=doc_download&amp;gid=6885&amp;Itemid</vt:lpwstr>
      </vt:variant>
      <vt:variant>
        <vt:lpwstr/>
      </vt:variant>
      <vt:variant>
        <vt:i4>8192058</vt:i4>
      </vt:variant>
      <vt:variant>
        <vt:i4>33</vt:i4>
      </vt:variant>
      <vt:variant>
        <vt:i4>0</vt:i4>
      </vt:variant>
      <vt:variant>
        <vt:i4>5</vt:i4>
      </vt:variant>
      <vt:variant>
        <vt:lpwstr>http://meclegis.mec.gov.br/documento/view/id/17</vt:lpwstr>
      </vt:variant>
      <vt:variant>
        <vt:lpwstr/>
      </vt:variant>
      <vt:variant>
        <vt:i4>3932258</vt:i4>
      </vt:variant>
      <vt:variant>
        <vt:i4>30</vt:i4>
      </vt:variant>
      <vt:variant>
        <vt:i4>0</vt:i4>
      </vt:variant>
      <vt:variant>
        <vt:i4>5</vt:i4>
      </vt:variant>
      <vt:variant>
        <vt:lpwstr>http://portal.mec.gov.br/cne/arquivos/pdf/CP022002.pdf</vt:lpwstr>
      </vt:variant>
      <vt:variant>
        <vt:lpwstr/>
      </vt:variant>
      <vt:variant>
        <vt:i4>6553683</vt:i4>
      </vt:variant>
      <vt:variant>
        <vt:i4>27</vt:i4>
      </vt:variant>
      <vt:variant>
        <vt:i4>0</vt:i4>
      </vt:variant>
      <vt:variant>
        <vt:i4>5</vt:i4>
      </vt:variant>
      <vt:variant>
        <vt:lpwstr>http://portal.mec.gov.br/dmdocuments/rces004_09.pdf</vt:lpwstr>
      </vt:variant>
      <vt:variant>
        <vt:lpwstr/>
      </vt:variant>
      <vt:variant>
        <vt:i4>131180</vt:i4>
      </vt:variant>
      <vt:variant>
        <vt:i4>24</vt:i4>
      </vt:variant>
      <vt:variant>
        <vt:i4>0</vt:i4>
      </vt:variant>
      <vt:variant>
        <vt:i4>5</vt:i4>
      </vt:variant>
      <vt:variant>
        <vt:lpwstr>http://portal.mec.gov.br/cne/arquivos/pdf/2007/rces002_07.pdf</vt:lpwstr>
      </vt:variant>
      <vt:variant>
        <vt:lpwstr/>
      </vt:variant>
      <vt:variant>
        <vt:i4>4915242</vt:i4>
      </vt:variant>
      <vt:variant>
        <vt:i4>21</vt:i4>
      </vt:variant>
      <vt:variant>
        <vt:i4>0</vt:i4>
      </vt:variant>
      <vt:variant>
        <vt:i4>5</vt:i4>
      </vt:variant>
      <vt:variant>
        <vt:lpwstr>http://www.planalto.gov.br/ccivil_03/decreto/2002/D4281.htm</vt:lpwstr>
      </vt:variant>
      <vt:variant>
        <vt:lpwstr/>
      </vt:variant>
      <vt:variant>
        <vt:i4>5046395</vt:i4>
      </vt:variant>
      <vt:variant>
        <vt:i4>18</vt:i4>
      </vt:variant>
      <vt:variant>
        <vt:i4>0</vt:i4>
      </vt:variant>
      <vt:variant>
        <vt:i4>5</vt:i4>
      </vt:variant>
      <vt:variant>
        <vt:lpwstr>http://www.planalto.gov.br/ccivil_03/leis/l9795.htm</vt:lpwstr>
      </vt:variant>
      <vt:variant>
        <vt:lpwstr/>
      </vt:variant>
      <vt:variant>
        <vt:i4>3997800</vt:i4>
      </vt:variant>
      <vt:variant>
        <vt:i4>15</vt:i4>
      </vt:variant>
      <vt:variant>
        <vt:i4>0</vt:i4>
      </vt:variant>
      <vt:variant>
        <vt:i4>5</vt:i4>
      </vt:variant>
      <vt:variant>
        <vt:lpwstr>https://www.planalto.gov.br/ccivil_03/_Ato2004-2006/2005/Decreto/D5626.htm</vt:lpwstr>
      </vt:variant>
      <vt:variant>
        <vt:lpwstr/>
      </vt:variant>
      <vt:variant>
        <vt:i4>7798845</vt:i4>
      </vt:variant>
      <vt:variant>
        <vt:i4>12</vt:i4>
      </vt:variant>
      <vt:variant>
        <vt:i4>0</vt:i4>
      </vt:variant>
      <vt:variant>
        <vt:i4>5</vt:i4>
      </vt:variant>
      <vt:variant>
        <vt:lpwstr>http://portal.mec.gov.br/cne/arquivos/pdf/res012004.pdf</vt:lpwstr>
      </vt:variant>
      <vt:variant>
        <vt:lpwstr/>
      </vt:variant>
      <vt:variant>
        <vt:i4>3932258</vt:i4>
      </vt:variant>
      <vt:variant>
        <vt:i4>9</vt:i4>
      </vt:variant>
      <vt:variant>
        <vt:i4>0</vt:i4>
      </vt:variant>
      <vt:variant>
        <vt:i4>5</vt:i4>
      </vt:variant>
      <vt:variant>
        <vt:lpwstr>http://portal.mec.gov.br/cne/arquivos/pdf/CP022002.pdf</vt:lpwstr>
      </vt:variant>
      <vt:variant>
        <vt:lpwstr/>
      </vt:variant>
      <vt:variant>
        <vt:i4>4849779</vt:i4>
      </vt:variant>
      <vt:variant>
        <vt:i4>6</vt:i4>
      </vt:variant>
      <vt:variant>
        <vt:i4>0</vt:i4>
      </vt:variant>
      <vt:variant>
        <vt:i4>5</vt:i4>
      </vt:variant>
      <vt:variant>
        <vt:lpwstr>http://portal.mec.gov.br/index.php?option=com_content&amp;view=article&amp;id=16418&amp;Itemid=866</vt:lpwstr>
      </vt:variant>
      <vt:variant>
        <vt:lpwstr/>
      </vt:variant>
      <vt:variant>
        <vt:i4>1245272</vt:i4>
      </vt:variant>
      <vt:variant>
        <vt:i4>3</vt:i4>
      </vt:variant>
      <vt:variant>
        <vt:i4>0</vt:i4>
      </vt:variant>
      <vt:variant>
        <vt:i4>5</vt:i4>
      </vt:variant>
      <vt:variant>
        <vt:lpwstr>http://www.ufabc.edu.br/images/stories/comunicacao/bacharelados-interdisciplinares_referenciais-orientadores-novembro_2010-brasilia.pdf</vt:lpwstr>
      </vt:variant>
      <vt:variant>
        <vt:lpwstr/>
      </vt:variant>
      <vt:variant>
        <vt:i4>720934</vt:i4>
      </vt:variant>
      <vt:variant>
        <vt:i4>0</vt:i4>
      </vt:variant>
      <vt:variant>
        <vt:i4>0</vt:i4>
      </vt:variant>
      <vt:variant>
        <vt:i4>5</vt:i4>
      </vt:variant>
      <vt:variant>
        <vt:lpwstr>https://www.planalto.gov.br/ccivil_03/Leis/L9394.htm</vt:lpwstr>
      </vt:variant>
      <vt:variant>
        <vt:lpwstr/>
      </vt:variant>
      <vt:variant>
        <vt:i4>5177468</vt:i4>
      </vt:variant>
      <vt:variant>
        <vt:i4>15</vt:i4>
      </vt:variant>
      <vt:variant>
        <vt:i4>0</vt:i4>
      </vt:variant>
      <vt:variant>
        <vt:i4>5</vt:i4>
      </vt:variant>
      <vt:variant>
        <vt:lpwstr>http://portal.mec.gov.br/index.php?option=com_content&amp;view=article&amp;id=15712&amp;Itemid=1093</vt:lpwstr>
      </vt:variant>
      <vt:variant>
        <vt:lpwstr/>
      </vt:variant>
      <vt:variant>
        <vt:i4>2031655</vt:i4>
      </vt:variant>
      <vt:variant>
        <vt:i4>12</vt:i4>
      </vt:variant>
      <vt:variant>
        <vt:i4>0</vt:i4>
      </vt:variant>
      <vt:variant>
        <vt:i4>5</vt:i4>
      </vt:variant>
      <vt:variant>
        <vt:lpwstr>http://portal.mec.gov.br/index.php?option=com_content&amp;id=12991:diretrizes-curriculares-cursos-de-graduacao</vt:lpwstr>
      </vt:variant>
      <vt:variant>
        <vt:lpwstr/>
      </vt:variant>
      <vt:variant>
        <vt:i4>4456566</vt:i4>
      </vt:variant>
      <vt:variant>
        <vt:i4>9</vt:i4>
      </vt:variant>
      <vt:variant>
        <vt:i4>0</vt:i4>
      </vt:variant>
      <vt:variant>
        <vt:i4>5</vt:i4>
      </vt:variant>
      <vt:variant>
        <vt:lpwstr>http://download.inep.gov.br/educacao_superior/avaliacao_cursos_graduacao/instrumentos/2012/instrumento_com_alteracoes_maio_12.pdf</vt:lpwstr>
      </vt:variant>
      <vt:variant>
        <vt:lpwstr/>
      </vt:variant>
      <vt:variant>
        <vt:i4>2031655</vt:i4>
      </vt:variant>
      <vt:variant>
        <vt:i4>6</vt:i4>
      </vt:variant>
      <vt:variant>
        <vt:i4>0</vt:i4>
      </vt:variant>
      <vt:variant>
        <vt:i4>5</vt:i4>
      </vt:variant>
      <vt:variant>
        <vt:lpwstr>http://portal.mec.gov.br/index.php?option=com_content&amp;id=12991:diretrizes-curriculares-cursos-de-graduacao</vt:lpwstr>
      </vt:variant>
      <vt:variant>
        <vt:lpwstr/>
      </vt:variant>
      <vt:variant>
        <vt:i4>720935</vt:i4>
      </vt:variant>
      <vt:variant>
        <vt:i4>3</vt:i4>
      </vt:variant>
      <vt:variant>
        <vt:i4>0</vt:i4>
      </vt:variant>
      <vt:variant>
        <vt:i4>5</vt:i4>
      </vt:variant>
      <vt:variant>
        <vt:lpwstr>http://www.ufabc.edu.br/index.php?option=com_content&amp;view=article&amp;id=7880%3Aresolucao-consuni-no-112-aprova-o-plano-de-desenvolvimento-institucional-2013</vt:lpwstr>
      </vt:variant>
      <vt:variant>
        <vt:lpwstr/>
      </vt:variant>
      <vt:variant>
        <vt:i4>3801150</vt:i4>
      </vt:variant>
      <vt:variant>
        <vt:i4>0</vt:i4>
      </vt:variant>
      <vt:variant>
        <vt:i4>0</vt:i4>
      </vt:variant>
      <vt:variant>
        <vt:i4>5</vt:i4>
      </vt:variant>
      <vt:variant>
        <vt:lpwstr>http://www.ufabc.edu.br/images/stories/pdfs/institucional/projetopedagogico.pdf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Educação</dc:title>
  <dc:creator>eliane.nascimento</dc:creator>
  <cp:lastModifiedBy>Lucieni Gomes da Silva</cp:lastModifiedBy>
  <cp:revision>64</cp:revision>
  <cp:lastPrinted>2018-02-16T16:38:00Z</cp:lastPrinted>
  <dcterms:created xsi:type="dcterms:W3CDTF">2017-05-30T13:03:00Z</dcterms:created>
  <dcterms:modified xsi:type="dcterms:W3CDTF">2018-02-16T16:41:00Z</dcterms:modified>
</cp:coreProperties>
</file>